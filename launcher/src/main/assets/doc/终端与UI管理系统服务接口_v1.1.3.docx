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536"/>
        <w:gridCol w:w="4762"/>
      </w:tblGrid>
      <w:tr w:rsidR="00C059DD" w14:paraId="34ED4DDE" w14:textId="77777777" w:rsidTr="00C059DD">
        <w:trPr>
          <w:cantSplit/>
        </w:trPr>
        <w:tc>
          <w:tcPr>
            <w:tcW w:w="4536" w:type="dxa"/>
            <w:tcBorders>
              <w:top w:val="double" w:sz="6" w:space="0" w:color="000000"/>
              <w:left w:val="double" w:sz="6" w:space="0" w:color="000000"/>
              <w:bottom w:val="single" w:sz="6" w:space="0" w:color="000000"/>
              <w:right w:val="single" w:sz="6" w:space="0" w:color="000000"/>
            </w:tcBorders>
            <w:hideMark/>
          </w:tcPr>
          <w:p w14:paraId="034036E5" w14:textId="77777777" w:rsidR="00C059DD" w:rsidRDefault="00C059DD">
            <w:pPr>
              <w:pStyle w:val="afa"/>
            </w:pPr>
            <w:bookmarkStart w:id="0" w:name="_Toc267902536"/>
            <w:bookmarkStart w:id="1" w:name="_Toc267064056"/>
            <w:bookmarkStart w:id="2" w:name="_Toc244575778"/>
            <w:bookmarkStart w:id="3" w:name="_Toc243909854"/>
            <w:r>
              <w:rPr>
                <w:rFonts w:hint="eastAsia"/>
              </w:rPr>
              <w:t>产品名称</w:t>
            </w:r>
          </w:p>
        </w:tc>
        <w:tc>
          <w:tcPr>
            <w:tcW w:w="4762" w:type="dxa"/>
            <w:tcBorders>
              <w:top w:val="double" w:sz="6" w:space="0" w:color="000000"/>
              <w:left w:val="single" w:sz="6" w:space="0" w:color="000000"/>
              <w:bottom w:val="single" w:sz="6" w:space="0" w:color="000000"/>
              <w:right w:val="double" w:sz="6" w:space="0" w:color="000000"/>
            </w:tcBorders>
            <w:hideMark/>
          </w:tcPr>
          <w:p w14:paraId="5186A178" w14:textId="77777777" w:rsidR="00C059DD" w:rsidRDefault="00C059DD">
            <w:pPr>
              <w:pStyle w:val="afa"/>
            </w:pPr>
            <w:r>
              <w:rPr>
                <w:rFonts w:hint="eastAsia"/>
              </w:rPr>
              <w:t>密级</w:t>
            </w:r>
          </w:p>
        </w:tc>
      </w:tr>
      <w:tr w:rsidR="00C059DD" w14:paraId="61F56FD5" w14:textId="77777777" w:rsidTr="00C059DD">
        <w:trPr>
          <w:cantSplit/>
        </w:trPr>
        <w:tc>
          <w:tcPr>
            <w:tcW w:w="4536" w:type="dxa"/>
            <w:tcBorders>
              <w:top w:val="single" w:sz="6" w:space="0" w:color="000000"/>
              <w:left w:val="double" w:sz="6" w:space="0" w:color="000000"/>
              <w:bottom w:val="single" w:sz="6" w:space="0" w:color="000000"/>
              <w:right w:val="single" w:sz="6" w:space="0" w:color="000000"/>
            </w:tcBorders>
          </w:tcPr>
          <w:p w14:paraId="0ED0FCE4" w14:textId="77777777" w:rsidR="00C059DD" w:rsidRDefault="00F64E04">
            <w:pPr>
              <w:pStyle w:val="afa"/>
            </w:pPr>
            <w:r>
              <w:rPr>
                <w:rFonts w:hint="eastAsia"/>
              </w:rPr>
              <w:t>UI</w:t>
            </w:r>
            <w:r>
              <w:rPr>
                <w:rFonts w:hint="eastAsia"/>
              </w:rPr>
              <w:t>管理</w:t>
            </w:r>
          </w:p>
        </w:tc>
        <w:tc>
          <w:tcPr>
            <w:tcW w:w="4762" w:type="dxa"/>
            <w:tcBorders>
              <w:top w:val="single" w:sz="6" w:space="0" w:color="000000"/>
              <w:left w:val="single" w:sz="6" w:space="0" w:color="000000"/>
              <w:bottom w:val="single" w:sz="6" w:space="0" w:color="000000"/>
              <w:right w:val="double" w:sz="6" w:space="0" w:color="000000"/>
            </w:tcBorders>
            <w:hideMark/>
          </w:tcPr>
          <w:p w14:paraId="028275FF" w14:textId="77777777" w:rsidR="00C059DD" w:rsidRDefault="00C059DD">
            <w:pPr>
              <w:pStyle w:val="afa"/>
            </w:pPr>
            <w:r>
              <w:rPr>
                <w:rFonts w:hint="eastAsia"/>
              </w:rPr>
              <w:t>秘密</w:t>
            </w:r>
          </w:p>
        </w:tc>
      </w:tr>
      <w:tr w:rsidR="00C059DD" w14:paraId="73C8303C" w14:textId="77777777" w:rsidTr="00C059DD">
        <w:trPr>
          <w:cantSplit/>
        </w:trPr>
        <w:tc>
          <w:tcPr>
            <w:tcW w:w="4536" w:type="dxa"/>
            <w:tcBorders>
              <w:top w:val="single" w:sz="6" w:space="0" w:color="000000"/>
              <w:left w:val="double" w:sz="6" w:space="0" w:color="000000"/>
              <w:bottom w:val="single" w:sz="6" w:space="0" w:color="000000"/>
              <w:right w:val="single" w:sz="6" w:space="0" w:color="000000"/>
            </w:tcBorders>
            <w:hideMark/>
          </w:tcPr>
          <w:p w14:paraId="1FD02110" w14:textId="77777777" w:rsidR="00C059DD" w:rsidRDefault="00C059DD">
            <w:pPr>
              <w:pStyle w:val="afa"/>
            </w:pPr>
            <w:r>
              <w:rPr>
                <w:rFonts w:hint="eastAsia"/>
              </w:rPr>
              <w:t>产品版本</w:t>
            </w:r>
          </w:p>
        </w:tc>
        <w:tc>
          <w:tcPr>
            <w:tcW w:w="4762" w:type="dxa"/>
            <w:vMerge w:val="restart"/>
            <w:tcBorders>
              <w:top w:val="single" w:sz="6" w:space="0" w:color="000000"/>
              <w:left w:val="single" w:sz="6" w:space="0" w:color="000000"/>
              <w:bottom w:val="double" w:sz="6" w:space="0" w:color="000000"/>
              <w:right w:val="double" w:sz="6" w:space="0" w:color="000000"/>
            </w:tcBorders>
            <w:vAlign w:val="center"/>
            <w:hideMark/>
          </w:tcPr>
          <w:p w14:paraId="0E9135C3" w14:textId="77777777" w:rsidR="00C059DD" w:rsidRDefault="00C059DD" w:rsidP="00D176A8">
            <w:pPr>
              <w:pStyle w:val="afa"/>
            </w:pPr>
            <w:r>
              <w:rPr>
                <w:rFonts w:hint="eastAsia"/>
                <w:sz w:val="18"/>
                <w:szCs w:val="18"/>
              </w:rPr>
              <w:t>共</w:t>
            </w:r>
            <w:r w:rsidR="00D176A8">
              <w:rPr>
                <w:rFonts w:hint="eastAsia"/>
                <w:sz w:val="18"/>
                <w:szCs w:val="18"/>
              </w:rPr>
              <w:t>27</w:t>
            </w:r>
            <w:r>
              <w:rPr>
                <w:rFonts w:ascii="宋体" w:cs="宋体" w:hint="eastAsia"/>
                <w:sz w:val="18"/>
                <w:szCs w:val="18"/>
              </w:rPr>
              <w:t>页</w:t>
            </w:r>
          </w:p>
        </w:tc>
      </w:tr>
      <w:tr w:rsidR="00C059DD" w14:paraId="22E37DF6" w14:textId="77777777" w:rsidTr="00C059DD">
        <w:trPr>
          <w:cantSplit/>
        </w:trPr>
        <w:tc>
          <w:tcPr>
            <w:tcW w:w="4536" w:type="dxa"/>
            <w:tcBorders>
              <w:top w:val="single" w:sz="6" w:space="0" w:color="000000"/>
              <w:left w:val="double" w:sz="6" w:space="0" w:color="000000"/>
              <w:bottom w:val="double" w:sz="6" w:space="0" w:color="000000"/>
              <w:right w:val="single" w:sz="6" w:space="0" w:color="000000"/>
            </w:tcBorders>
          </w:tcPr>
          <w:p w14:paraId="61EF690D" w14:textId="77777777" w:rsidR="00C059DD" w:rsidRDefault="00F64E04">
            <w:pPr>
              <w:pStyle w:val="afa"/>
            </w:pPr>
            <w:r>
              <w:rPr>
                <w:rFonts w:hint="eastAsia"/>
              </w:rPr>
              <w:t>V1.0.0</w:t>
            </w:r>
          </w:p>
        </w:tc>
        <w:tc>
          <w:tcPr>
            <w:tcW w:w="4762" w:type="dxa"/>
            <w:vMerge/>
            <w:tcBorders>
              <w:top w:val="single" w:sz="6" w:space="0" w:color="000000"/>
              <w:left w:val="single" w:sz="6" w:space="0" w:color="000000"/>
              <w:bottom w:val="double" w:sz="6" w:space="0" w:color="000000"/>
              <w:right w:val="double" w:sz="6" w:space="0" w:color="000000"/>
            </w:tcBorders>
            <w:vAlign w:val="center"/>
            <w:hideMark/>
          </w:tcPr>
          <w:p w14:paraId="389E1048" w14:textId="77777777" w:rsidR="00C059DD" w:rsidRDefault="00C059DD">
            <w:pPr>
              <w:widowControl/>
              <w:jc w:val="left"/>
              <w:rPr>
                <w:b/>
                <w:bCs/>
                <w:kern w:val="0"/>
                <w:sz w:val="24"/>
                <w:szCs w:val="24"/>
              </w:rPr>
            </w:pPr>
          </w:p>
        </w:tc>
      </w:tr>
    </w:tbl>
    <w:p w14:paraId="0C641E1D" w14:textId="77777777" w:rsidR="00C059DD" w:rsidRDefault="00C059DD" w:rsidP="00C059DD">
      <w:pPr>
        <w:pStyle w:val="afb"/>
        <w:jc w:val="center"/>
      </w:pPr>
    </w:p>
    <w:p w14:paraId="77E3E68B" w14:textId="77777777" w:rsidR="00C059DD" w:rsidRDefault="00C059DD" w:rsidP="00C059DD">
      <w:pPr>
        <w:pStyle w:val="afb"/>
        <w:jc w:val="center"/>
      </w:pPr>
    </w:p>
    <w:p w14:paraId="7D10628C" w14:textId="77777777" w:rsidR="00C059DD" w:rsidRDefault="00C059DD" w:rsidP="00C059DD">
      <w:pPr>
        <w:pStyle w:val="afb"/>
        <w:jc w:val="center"/>
      </w:pPr>
    </w:p>
    <w:p w14:paraId="78A17F08" w14:textId="77777777" w:rsidR="00C059DD" w:rsidRDefault="00C059DD" w:rsidP="00C059DD">
      <w:pPr>
        <w:pStyle w:val="afb"/>
        <w:jc w:val="center"/>
      </w:pPr>
    </w:p>
    <w:p w14:paraId="66933E94" w14:textId="77777777" w:rsidR="00C059DD" w:rsidRDefault="00C059DD" w:rsidP="00C059DD">
      <w:pPr>
        <w:pStyle w:val="afb"/>
        <w:jc w:val="center"/>
      </w:pPr>
    </w:p>
    <w:p w14:paraId="39D4AA87" w14:textId="77777777" w:rsidR="00C059DD" w:rsidRDefault="00C059DD" w:rsidP="00C059DD">
      <w:pPr>
        <w:pStyle w:val="afb"/>
        <w:jc w:val="center"/>
      </w:pPr>
    </w:p>
    <w:p w14:paraId="2E9ED310" w14:textId="77777777" w:rsidR="00C059DD" w:rsidRDefault="00C059DD" w:rsidP="00C059DD">
      <w:pPr>
        <w:pStyle w:val="afb"/>
        <w:jc w:val="center"/>
      </w:pPr>
    </w:p>
    <w:p w14:paraId="1E13D45F" w14:textId="77777777" w:rsidR="00C059DD" w:rsidRDefault="00C059DD" w:rsidP="00C059DD">
      <w:pPr>
        <w:pStyle w:val="afb"/>
        <w:jc w:val="center"/>
      </w:pPr>
    </w:p>
    <w:p w14:paraId="79C705E4" w14:textId="77777777" w:rsidR="00C059DD" w:rsidRDefault="00C059DD" w:rsidP="00C059DD">
      <w:pPr>
        <w:pStyle w:val="afb"/>
        <w:jc w:val="center"/>
      </w:pPr>
    </w:p>
    <w:p w14:paraId="633A03AC" w14:textId="77777777" w:rsidR="00C059DD" w:rsidRDefault="008517E6" w:rsidP="00C059DD">
      <w:pPr>
        <w:pStyle w:val="afb"/>
        <w:jc w:val="center"/>
      </w:pPr>
      <w:r>
        <w:rPr>
          <w:rFonts w:ascii="黑体" w:eastAsia="黑体" w:hAnsi="黑体" w:cs="宋体" w:hint="eastAsia"/>
          <w:b/>
          <w:bCs/>
          <w:color w:val="808080"/>
          <w:sz w:val="44"/>
          <w:szCs w:val="44"/>
        </w:rPr>
        <w:t>UI</w:t>
      </w:r>
      <w:r w:rsidR="00FE349B">
        <w:rPr>
          <w:rFonts w:ascii="黑体" w:eastAsia="黑体" w:hAnsi="黑体" w:cs="宋体" w:hint="eastAsia"/>
          <w:b/>
          <w:bCs/>
          <w:color w:val="808080"/>
          <w:sz w:val="44"/>
          <w:szCs w:val="44"/>
        </w:rPr>
        <w:t>管理系统</w:t>
      </w:r>
      <w:r w:rsidR="009F587D">
        <w:rPr>
          <w:rFonts w:ascii="黑体" w:eastAsia="黑体" w:hAnsi="黑体" w:cs="宋体" w:hint="eastAsia"/>
          <w:b/>
          <w:bCs/>
          <w:color w:val="808080"/>
          <w:sz w:val="44"/>
          <w:szCs w:val="44"/>
        </w:rPr>
        <w:t>服务</w:t>
      </w:r>
      <w:r w:rsidR="00C059DD">
        <w:rPr>
          <w:rFonts w:ascii="黑体" w:eastAsia="黑体" w:hAnsi="黑体" w:cs="宋体" w:hint="eastAsia"/>
          <w:b/>
          <w:bCs/>
          <w:color w:val="808080"/>
          <w:sz w:val="44"/>
          <w:szCs w:val="44"/>
        </w:rPr>
        <w:t>接口规范</w:t>
      </w:r>
    </w:p>
    <w:p w14:paraId="43ABC376" w14:textId="77777777" w:rsidR="00C059DD" w:rsidRDefault="00C059DD" w:rsidP="00C059DD">
      <w:pPr>
        <w:pStyle w:val="afb"/>
        <w:jc w:val="center"/>
      </w:pPr>
    </w:p>
    <w:p w14:paraId="2F7667E0" w14:textId="77777777" w:rsidR="00C059DD" w:rsidRDefault="00C059DD" w:rsidP="00C059DD">
      <w:pPr>
        <w:pStyle w:val="afb"/>
        <w:jc w:val="center"/>
      </w:pPr>
    </w:p>
    <w:p w14:paraId="6C7BC654" w14:textId="77777777" w:rsidR="00C059DD" w:rsidRDefault="00C059DD" w:rsidP="00C059DD">
      <w:pPr>
        <w:pStyle w:val="afb"/>
        <w:jc w:val="center"/>
      </w:pPr>
    </w:p>
    <w:p w14:paraId="63746911" w14:textId="77777777" w:rsidR="00C059DD" w:rsidRDefault="00C059DD" w:rsidP="00C059DD">
      <w:pPr>
        <w:pStyle w:val="afb"/>
        <w:jc w:val="center"/>
      </w:pPr>
    </w:p>
    <w:p w14:paraId="03EFA864" w14:textId="77777777" w:rsidR="00C059DD" w:rsidRDefault="00C059DD" w:rsidP="00C059DD">
      <w:pPr>
        <w:pStyle w:val="afb"/>
        <w:jc w:val="center"/>
      </w:pPr>
    </w:p>
    <w:p w14:paraId="1C1BB76F" w14:textId="77777777" w:rsidR="00C059DD" w:rsidRDefault="00C059DD" w:rsidP="00C059DD">
      <w:pPr>
        <w:pStyle w:val="afb"/>
        <w:jc w:val="center"/>
      </w:pPr>
    </w:p>
    <w:p w14:paraId="6E58CC27" w14:textId="77777777" w:rsidR="00C059DD" w:rsidRDefault="00C059DD" w:rsidP="00C059DD">
      <w:pPr>
        <w:pStyle w:val="afb"/>
        <w:jc w:val="center"/>
      </w:pPr>
    </w:p>
    <w:p w14:paraId="5F9CE229" w14:textId="77777777" w:rsidR="00C059DD" w:rsidRDefault="00C059DD" w:rsidP="00C059DD">
      <w:pPr>
        <w:pStyle w:val="afb"/>
        <w:jc w:val="center"/>
      </w:pPr>
    </w:p>
    <w:p w14:paraId="209D319D" w14:textId="77777777" w:rsidR="00C059DD" w:rsidRDefault="00C059DD" w:rsidP="00C059DD">
      <w:pPr>
        <w:pStyle w:val="afb"/>
        <w:jc w:val="center"/>
      </w:pPr>
    </w:p>
    <w:p w14:paraId="49850B08" w14:textId="77777777" w:rsidR="00C059DD" w:rsidRDefault="00C059DD" w:rsidP="00C059DD">
      <w:pPr>
        <w:pStyle w:val="afb"/>
        <w:jc w:val="center"/>
      </w:pPr>
    </w:p>
    <w:p w14:paraId="10051830" w14:textId="77777777" w:rsidR="00C059DD" w:rsidRDefault="00C059DD" w:rsidP="00C059DD">
      <w:pPr>
        <w:pStyle w:val="afb"/>
        <w:jc w:val="center"/>
      </w:pPr>
    </w:p>
    <w:tbl>
      <w:tblPr>
        <w:tblW w:w="0" w:type="auto"/>
        <w:jc w:val="center"/>
        <w:tblLayout w:type="fixed"/>
        <w:tblLook w:val="04A0" w:firstRow="1" w:lastRow="0" w:firstColumn="1" w:lastColumn="0" w:noHBand="0" w:noVBand="1"/>
      </w:tblPr>
      <w:tblGrid>
        <w:gridCol w:w="1999"/>
        <w:gridCol w:w="2638"/>
        <w:gridCol w:w="990"/>
        <w:gridCol w:w="1779"/>
      </w:tblGrid>
      <w:tr w:rsidR="00C059DD" w14:paraId="53C97B4C" w14:textId="77777777" w:rsidTr="00C059DD">
        <w:trPr>
          <w:jc w:val="center"/>
        </w:trPr>
        <w:tc>
          <w:tcPr>
            <w:tcW w:w="1999" w:type="dxa"/>
            <w:tcBorders>
              <w:top w:val="single" w:sz="4" w:space="0" w:color="auto"/>
              <w:left w:val="single" w:sz="4" w:space="0" w:color="auto"/>
              <w:bottom w:val="single" w:sz="4" w:space="0" w:color="auto"/>
              <w:right w:val="single" w:sz="4" w:space="0" w:color="auto"/>
            </w:tcBorders>
            <w:hideMark/>
          </w:tcPr>
          <w:p w14:paraId="2E7D9A98" w14:textId="77777777" w:rsidR="00C059DD" w:rsidRDefault="00C059DD">
            <w:pPr>
              <w:pStyle w:val="afa"/>
            </w:pPr>
            <w:r>
              <w:rPr>
                <w:rFonts w:hint="eastAsia"/>
              </w:rPr>
              <w:t>拟制</w:t>
            </w:r>
            <w:r>
              <w:t>:</w:t>
            </w:r>
          </w:p>
        </w:tc>
        <w:tc>
          <w:tcPr>
            <w:tcW w:w="2638" w:type="dxa"/>
            <w:tcBorders>
              <w:top w:val="single" w:sz="4" w:space="0" w:color="auto"/>
              <w:left w:val="single" w:sz="4" w:space="0" w:color="auto"/>
              <w:bottom w:val="single" w:sz="6" w:space="0" w:color="auto"/>
              <w:right w:val="single" w:sz="4" w:space="0" w:color="auto"/>
            </w:tcBorders>
            <w:vAlign w:val="center"/>
            <w:hideMark/>
          </w:tcPr>
          <w:p w14:paraId="23A072B1" w14:textId="77777777" w:rsidR="00C059DD" w:rsidRDefault="00F5046C">
            <w:pPr>
              <w:pStyle w:val="afa"/>
            </w:pPr>
            <w:r>
              <w:rPr>
                <w:rFonts w:hint="eastAsia"/>
              </w:rPr>
              <w:t>何振飞</w:t>
            </w:r>
          </w:p>
        </w:tc>
        <w:tc>
          <w:tcPr>
            <w:tcW w:w="990" w:type="dxa"/>
            <w:tcBorders>
              <w:top w:val="single" w:sz="4" w:space="0" w:color="auto"/>
              <w:left w:val="single" w:sz="4" w:space="0" w:color="auto"/>
              <w:bottom w:val="single" w:sz="4" w:space="0" w:color="auto"/>
              <w:right w:val="single" w:sz="4" w:space="0" w:color="auto"/>
            </w:tcBorders>
            <w:hideMark/>
          </w:tcPr>
          <w:p w14:paraId="5D5CAFFD" w14:textId="77777777" w:rsidR="00C059DD" w:rsidRDefault="00C059DD">
            <w:pPr>
              <w:pStyle w:val="afa"/>
            </w:pPr>
            <w:r>
              <w:rPr>
                <w:rFonts w:hint="eastAsia"/>
              </w:rPr>
              <w:t>日期：</w:t>
            </w:r>
          </w:p>
        </w:tc>
        <w:tc>
          <w:tcPr>
            <w:tcW w:w="1779" w:type="dxa"/>
            <w:tcBorders>
              <w:top w:val="single" w:sz="4" w:space="0" w:color="auto"/>
              <w:left w:val="single" w:sz="4" w:space="0" w:color="auto"/>
              <w:bottom w:val="single" w:sz="6" w:space="0" w:color="auto"/>
              <w:right w:val="single" w:sz="4" w:space="0" w:color="auto"/>
            </w:tcBorders>
            <w:vAlign w:val="center"/>
            <w:hideMark/>
          </w:tcPr>
          <w:p w14:paraId="47D865E2" w14:textId="77777777" w:rsidR="00C059DD" w:rsidRDefault="00702E85" w:rsidP="000E7F4B">
            <w:pPr>
              <w:pStyle w:val="afa"/>
            </w:pPr>
            <w:r>
              <w:rPr>
                <w:rFonts w:hint="eastAsia"/>
              </w:rPr>
              <w:t>2016.</w:t>
            </w:r>
            <w:r w:rsidR="000E7F4B">
              <w:rPr>
                <w:rFonts w:hint="eastAsia"/>
              </w:rPr>
              <w:t>6.15</w:t>
            </w:r>
          </w:p>
        </w:tc>
      </w:tr>
      <w:tr w:rsidR="00C059DD" w14:paraId="031BF3FB" w14:textId="77777777" w:rsidTr="00C059DD">
        <w:trPr>
          <w:jc w:val="center"/>
        </w:trPr>
        <w:tc>
          <w:tcPr>
            <w:tcW w:w="1999" w:type="dxa"/>
            <w:tcBorders>
              <w:top w:val="single" w:sz="4" w:space="0" w:color="auto"/>
              <w:left w:val="single" w:sz="4" w:space="0" w:color="auto"/>
              <w:bottom w:val="single" w:sz="4" w:space="0" w:color="auto"/>
              <w:right w:val="single" w:sz="4" w:space="0" w:color="auto"/>
            </w:tcBorders>
            <w:hideMark/>
          </w:tcPr>
          <w:p w14:paraId="738BF789" w14:textId="77777777" w:rsidR="00C059DD" w:rsidRDefault="00C059DD">
            <w:pPr>
              <w:pStyle w:val="afa"/>
            </w:pPr>
            <w:r>
              <w:rPr>
                <w:rFonts w:hint="eastAsia"/>
              </w:rPr>
              <w:t>审核</w:t>
            </w:r>
            <w:r>
              <w:t>:</w:t>
            </w:r>
          </w:p>
        </w:tc>
        <w:tc>
          <w:tcPr>
            <w:tcW w:w="2638" w:type="dxa"/>
            <w:tcBorders>
              <w:top w:val="single" w:sz="6" w:space="0" w:color="auto"/>
              <w:left w:val="single" w:sz="4" w:space="0" w:color="auto"/>
              <w:bottom w:val="single" w:sz="4" w:space="0" w:color="auto"/>
              <w:right w:val="single" w:sz="4" w:space="0" w:color="auto"/>
            </w:tcBorders>
            <w:vAlign w:val="center"/>
          </w:tcPr>
          <w:p w14:paraId="5BA4364F" w14:textId="77777777" w:rsidR="00C059DD" w:rsidRDefault="00C059DD">
            <w:pPr>
              <w:pStyle w:val="afa"/>
            </w:pPr>
          </w:p>
        </w:tc>
        <w:tc>
          <w:tcPr>
            <w:tcW w:w="990" w:type="dxa"/>
            <w:tcBorders>
              <w:top w:val="single" w:sz="4" w:space="0" w:color="auto"/>
              <w:left w:val="single" w:sz="4" w:space="0" w:color="auto"/>
              <w:bottom w:val="single" w:sz="4" w:space="0" w:color="auto"/>
              <w:right w:val="single" w:sz="4" w:space="0" w:color="auto"/>
            </w:tcBorders>
            <w:hideMark/>
          </w:tcPr>
          <w:p w14:paraId="45C45223" w14:textId="77777777" w:rsidR="00C059DD" w:rsidRDefault="00C059DD">
            <w:pPr>
              <w:pStyle w:val="afa"/>
            </w:pPr>
            <w:r>
              <w:rPr>
                <w:rFonts w:hint="eastAsia"/>
              </w:rPr>
              <w:t>日期：</w:t>
            </w:r>
          </w:p>
        </w:tc>
        <w:tc>
          <w:tcPr>
            <w:tcW w:w="1779" w:type="dxa"/>
            <w:tcBorders>
              <w:top w:val="single" w:sz="6" w:space="0" w:color="auto"/>
              <w:left w:val="single" w:sz="4" w:space="0" w:color="auto"/>
              <w:bottom w:val="single" w:sz="6" w:space="0" w:color="auto"/>
              <w:right w:val="single" w:sz="4" w:space="0" w:color="auto"/>
            </w:tcBorders>
            <w:vAlign w:val="center"/>
          </w:tcPr>
          <w:p w14:paraId="178FCF9A" w14:textId="77777777" w:rsidR="00C059DD" w:rsidRDefault="00C059DD">
            <w:pPr>
              <w:pStyle w:val="afa"/>
            </w:pPr>
          </w:p>
        </w:tc>
      </w:tr>
      <w:tr w:rsidR="00C059DD" w14:paraId="57A89D78" w14:textId="77777777" w:rsidTr="00C059DD">
        <w:trPr>
          <w:jc w:val="center"/>
        </w:trPr>
        <w:tc>
          <w:tcPr>
            <w:tcW w:w="1999" w:type="dxa"/>
            <w:tcBorders>
              <w:top w:val="single" w:sz="4" w:space="0" w:color="auto"/>
              <w:left w:val="single" w:sz="4" w:space="0" w:color="auto"/>
              <w:bottom w:val="single" w:sz="4" w:space="0" w:color="auto"/>
              <w:right w:val="single" w:sz="4" w:space="0" w:color="auto"/>
            </w:tcBorders>
            <w:hideMark/>
          </w:tcPr>
          <w:p w14:paraId="626B9E07" w14:textId="77777777" w:rsidR="00C059DD" w:rsidRDefault="00C059DD">
            <w:pPr>
              <w:pStyle w:val="afa"/>
            </w:pPr>
            <w:r>
              <w:rPr>
                <w:rFonts w:hint="eastAsia"/>
              </w:rPr>
              <w:t>批准</w:t>
            </w:r>
            <w:r>
              <w:t>:</w:t>
            </w:r>
          </w:p>
        </w:tc>
        <w:tc>
          <w:tcPr>
            <w:tcW w:w="2638" w:type="dxa"/>
            <w:tcBorders>
              <w:top w:val="single" w:sz="6" w:space="0" w:color="auto"/>
              <w:left w:val="single" w:sz="4" w:space="0" w:color="auto"/>
              <w:bottom w:val="single" w:sz="6" w:space="0" w:color="auto"/>
              <w:right w:val="single" w:sz="4" w:space="0" w:color="auto"/>
            </w:tcBorders>
            <w:vAlign w:val="center"/>
          </w:tcPr>
          <w:p w14:paraId="559A5513" w14:textId="77777777" w:rsidR="00C059DD" w:rsidRDefault="00C059DD">
            <w:pPr>
              <w:pStyle w:val="afa"/>
            </w:pPr>
          </w:p>
        </w:tc>
        <w:tc>
          <w:tcPr>
            <w:tcW w:w="990" w:type="dxa"/>
            <w:tcBorders>
              <w:top w:val="nil"/>
              <w:left w:val="single" w:sz="4" w:space="0" w:color="auto"/>
              <w:bottom w:val="single" w:sz="4" w:space="0" w:color="auto"/>
              <w:right w:val="single" w:sz="4" w:space="0" w:color="auto"/>
            </w:tcBorders>
            <w:hideMark/>
          </w:tcPr>
          <w:p w14:paraId="1CBEA547" w14:textId="77777777" w:rsidR="00C059DD" w:rsidRDefault="00C059DD">
            <w:pPr>
              <w:pStyle w:val="afa"/>
            </w:pPr>
            <w:r>
              <w:rPr>
                <w:rFonts w:hint="eastAsia"/>
              </w:rPr>
              <w:t>日期：</w:t>
            </w:r>
          </w:p>
        </w:tc>
        <w:tc>
          <w:tcPr>
            <w:tcW w:w="1779" w:type="dxa"/>
            <w:tcBorders>
              <w:top w:val="single" w:sz="6" w:space="0" w:color="auto"/>
              <w:left w:val="single" w:sz="4" w:space="0" w:color="auto"/>
              <w:bottom w:val="single" w:sz="6" w:space="0" w:color="auto"/>
              <w:right w:val="single" w:sz="4" w:space="0" w:color="auto"/>
            </w:tcBorders>
            <w:vAlign w:val="center"/>
          </w:tcPr>
          <w:p w14:paraId="58D7536F" w14:textId="77777777" w:rsidR="00C059DD" w:rsidRDefault="00C059DD">
            <w:pPr>
              <w:pStyle w:val="afa"/>
            </w:pPr>
          </w:p>
        </w:tc>
      </w:tr>
    </w:tbl>
    <w:p w14:paraId="7AADDDC1" w14:textId="77777777" w:rsidR="00C059DD" w:rsidRDefault="00C059DD" w:rsidP="00C059DD">
      <w:pPr>
        <w:pStyle w:val="afa"/>
      </w:pPr>
    </w:p>
    <w:p w14:paraId="7B213B28" w14:textId="77777777" w:rsidR="00C059DD" w:rsidRDefault="00C059DD" w:rsidP="00C059DD">
      <w:pPr>
        <w:pStyle w:val="afa"/>
      </w:pPr>
    </w:p>
    <w:p w14:paraId="44E76C16" w14:textId="77777777" w:rsidR="00C059DD" w:rsidRDefault="00C059DD" w:rsidP="00C059DD">
      <w:pPr>
        <w:pStyle w:val="afa"/>
      </w:pPr>
    </w:p>
    <w:p w14:paraId="7D2A59E3" w14:textId="77777777" w:rsidR="00C059DD" w:rsidRDefault="00C059DD" w:rsidP="00C059DD">
      <w:pPr>
        <w:pStyle w:val="afa"/>
      </w:pPr>
    </w:p>
    <w:p w14:paraId="5CC747C2" w14:textId="77777777" w:rsidR="00C059DD" w:rsidRDefault="00C059DD" w:rsidP="00C059DD">
      <w:pPr>
        <w:pStyle w:val="afa"/>
      </w:pPr>
    </w:p>
    <w:p w14:paraId="6418C5B3" w14:textId="77777777" w:rsidR="00C059DD" w:rsidRDefault="00C059DD" w:rsidP="00C059DD">
      <w:pPr>
        <w:pStyle w:val="afa"/>
      </w:pPr>
    </w:p>
    <w:p w14:paraId="25655745" w14:textId="77777777" w:rsidR="00C059DD" w:rsidRDefault="00C059DD" w:rsidP="00C059DD">
      <w:pPr>
        <w:pStyle w:val="afa"/>
      </w:pPr>
    </w:p>
    <w:p w14:paraId="3BD1B37B" w14:textId="77777777" w:rsidR="00C059DD" w:rsidRDefault="00C059DD" w:rsidP="00C059DD">
      <w:pPr>
        <w:pStyle w:val="afa"/>
      </w:pPr>
    </w:p>
    <w:p w14:paraId="76DF3F1C" w14:textId="77777777" w:rsidR="00C059DD" w:rsidRDefault="00C059DD" w:rsidP="00C059DD">
      <w:pPr>
        <w:pStyle w:val="afa"/>
      </w:pPr>
    </w:p>
    <w:p w14:paraId="6D8515AC" w14:textId="77777777" w:rsidR="00C059DD" w:rsidRDefault="00C059DD" w:rsidP="00C059DD">
      <w:pPr>
        <w:pStyle w:val="afa"/>
      </w:pPr>
    </w:p>
    <w:p w14:paraId="259D551B" w14:textId="77777777" w:rsidR="00C059DD" w:rsidRDefault="00C059DD" w:rsidP="00C059DD">
      <w:pPr>
        <w:pStyle w:val="afa"/>
      </w:pPr>
    </w:p>
    <w:p w14:paraId="1FD6BCC2" w14:textId="77777777" w:rsidR="00027796" w:rsidRDefault="00027796" w:rsidP="00C059DD">
      <w:pPr>
        <w:pStyle w:val="afa"/>
      </w:pPr>
    </w:p>
    <w:p w14:paraId="0C14310D" w14:textId="77777777" w:rsidR="00027796" w:rsidRDefault="00027796" w:rsidP="00C059DD">
      <w:pPr>
        <w:pStyle w:val="afa"/>
      </w:pPr>
    </w:p>
    <w:p w14:paraId="7DAA79A4" w14:textId="77777777" w:rsidR="00C059DD" w:rsidRDefault="00C059DD" w:rsidP="00C059DD">
      <w:pPr>
        <w:pStyle w:val="afa"/>
      </w:pPr>
    </w:p>
    <w:p w14:paraId="10097215" w14:textId="77777777" w:rsidR="00C059DD" w:rsidRDefault="00C059DD" w:rsidP="00C059DD">
      <w:pPr>
        <w:pStyle w:val="afa"/>
      </w:pPr>
    </w:p>
    <w:p w14:paraId="556A3983" w14:textId="77777777" w:rsidR="00C059DD" w:rsidRDefault="00C059DD" w:rsidP="00C059DD">
      <w:pPr>
        <w:jc w:val="center"/>
        <w:rPr>
          <w:rFonts w:ascii="黑体" w:eastAsia="黑体"/>
          <w:sz w:val="32"/>
          <w:szCs w:val="32"/>
        </w:rPr>
      </w:pPr>
      <w:bookmarkStart w:id="4" w:name="_Toc204080226"/>
      <w:bookmarkStart w:id="5" w:name="_Toc204073164"/>
      <w:r>
        <w:rPr>
          <w:rFonts w:ascii="黑体" w:eastAsia="黑体" w:hint="eastAsia"/>
          <w:sz w:val="32"/>
          <w:szCs w:val="32"/>
        </w:rPr>
        <w:lastRenderedPageBreak/>
        <w:t>修订记录</w:t>
      </w:r>
      <w:bookmarkEnd w:id="4"/>
      <w:bookmarkEnd w:id="5"/>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7"/>
        <w:gridCol w:w="1295"/>
        <w:gridCol w:w="4642"/>
        <w:gridCol w:w="1816"/>
      </w:tblGrid>
      <w:tr w:rsidR="00C059DD" w14:paraId="3E3C750D" w14:textId="77777777" w:rsidTr="00CD4B93">
        <w:tc>
          <w:tcPr>
            <w:tcW w:w="1647" w:type="dxa"/>
            <w:tcBorders>
              <w:top w:val="single" w:sz="4" w:space="0" w:color="auto"/>
              <w:left w:val="single" w:sz="4" w:space="0" w:color="auto"/>
              <w:bottom w:val="single" w:sz="4" w:space="0" w:color="auto"/>
              <w:right w:val="single" w:sz="4" w:space="0" w:color="auto"/>
            </w:tcBorders>
            <w:vAlign w:val="center"/>
            <w:hideMark/>
          </w:tcPr>
          <w:p w14:paraId="672D4508" w14:textId="77777777" w:rsidR="00C059DD" w:rsidRDefault="00C059DD">
            <w:pPr>
              <w:pStyle w:val="afc"/>
            </w:pPr>
            <w:r>
              <w:rPr>
                <w:rFonts w:hint="eastAsia"/>
              </w:rPr>
              <w:t>日期</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EBE3A11" w14:textId="77777777" w:rsidR="00C059DD" w:rsidRDefault="00C059DD">
            <w:pPr>
              <w:pStyle w:val="afc"/>
            </w:pPr>
            <w:r>
              <w:rPr>
                <w:rFonts w:hint="eastAsia"/>
              </w:rPr>
              <w:t>修订版本</w:t>
            </w:r>
          </w:p>
        </w:tc>
        <w:tc>
          <w:tcPr>
            <w:tcW w:w="4642" w:type="dxa"/>
            <w:tcBorders>
              <w:top w:val="single" w:sz="4" w:space="0" w:color="auto"/>
              <w:left w:val="single" w:sz="4" w:space="0" w:color="auto"/>
              <w:bottom w:val="single" w:sz="4" w:space="0" w:color="auto"/>
              <w:right w:val="single" w:sz="4" w:space="0" w:color="auto"/>
            </w:tcBorders>
            <w:vAlign w:val="center"/>
            <w:hideMark/>
          </w:tcPr>
          <w:p w14:paraId="72C6892C" w14:textId="77777777" w:rsidR="00C059DD" w:rsidRDefault="00C059DD">
            <w:pPr>
              <w:pStyle w:val="afc"/>
            </w:pPr>
            <w:r>
              <w:rPr>
                <w:rFonts w:hint="eastAsia"/>
              </w:rPr>
              <w:t>修改描述</w:t>
            </w:r>
          </w:p>
        </w:tc>
        <w:tc>
          <w:tcPr>
            <w:tcW w:w="1816" w:type="dxa"/>
            <w:tcBorders>
              <w:top w:val="single" w:sz="4" w:space="0" w:color="auto"/>
              <w:left w:val="single" w:sz="4" w:space="0" w:color="auto"/>
              <w:bottom w:val="single" w:sz="4" w:space="0" w:color="auto"/>
              <w:right w:val="single" w:sz="4" w:space="0" w:color="auto"/>
            </w:tcBorders>
            <w:vAlign w:val="center"/>
            <w:hideMark/>
          </w:tcPr>
          <w:p w14:paraId="45894582" w14:textId="77777777" w:rsidR="00C059DD" w:rsidRDefault="00C059DD">
            <w:pPr>
              <w:pStyle w:val="afc"/>
            </w:pPr>
            <w:r>
              <w:rPr>
                <w:rFonts w:hint="eastAsia"/>
              </w:rPr>
              <w:t>作者</w:t>
            </w:r>
          </w:p>
        </w:tc>
      </w:tr>
      <w:tr w:rsidR="00C059DD" w14:paraId="16AD3409" w14:textId="77777777" w:rsidTr="00CD4B93">
        <w:tc>
          <w:tcPr>
            <w:tcW w:w="1647" w:type="dxa"/>
            <w:tcBorders>
              <w:top w:val="single" w:sz="4" w:space="0" w:color="auto"/>
              <w:left w:val="single" w:sz="4" w:space="0" w:color="auto"/>
              <w:bottom w:val="single" w:sz="4" w:space="0" w:color="auto"/>
              <w:right w:val="single" w:sz="4" w:space="0" w:color="auto"/>
            </w:tcBorders>
            <w:vAlign w:val="center"/>
          </w:tcPr>
          <w:p w14:paraId="306351FC" w14:textId="77777777" w:rsidR="00C059DD" w:rsidRDefault="00AF5FD5">
            <w:pPr>
              <w:pStyle w:val="af9"/>
              <w:jc w:val="both"/>
            </w:pPr>
            <w:r>
              <w:t>2016.6.17</w:t>
            </w:r>
          </w:p>
        </w:tc>
        <w:tc>
          <w:tcPr>
            <w:tcW w:w="1295" w:type="dxa"/>
            <w:tcBorders>
              <w:top w:val="single" w:sz="4" w:space="0" w:color="auto"/>
              <w:left w:val="single" w:sz="4" w:space="0" w:color="auto"/>
              <w:bottom w:val="single" w:sz="4" w:space="0" w:color="auto"/>
              <w:right w:val="single" w:sz="4" w:space="0" w:color="auto"/>
            </w:tcBorders>
            <w:vAlign w:val="center"/>
          </w:tcPr>
          <w:p w14:paraId="6D4CF75A" w14:textId="77777777" w:rsidR="00C059DD" w:rsidRDefault="00AF5FD5">
            <w:pPr>
              <w:pStyle w:val="af9"/>
              <w:jc w:val="both"/>
            </w:pPr>
            <w:r>
              <w:t>1.0.2</w:t>
            </w:r>
          </w:p>
        </w:tc>
        <w:tc>
          <w:tcPr>
            <w:tcW w:w="4642" w:type="dxa"/>
            <w:tcBorders>
              <w:top w:val="single" w:sz="4" w:space="0" w:color="auto"/>
              <w:left w:val="single" w:sz="4" w:space="0" w:color="auto"/>
              <w:bottom w:val="single" w:sz="4" w:space="0" w:color="auto"/>
              <w:right w:val="single" w:sz="4" w:space="0" w:color="auto"/>
            </w:tcBorders>
            <w:vAlign w:val="center"/>
          </w:tcPr>
          <w:p w14:paraId="3CBA2A7C" w14:textId="77777777" w:rsidR="00C059DD" w:rsidRDefault="00AF5FD5">
            <w:pPr>
              <w:pStyle w:val="af9"/>
              <w:jc w:val="both"/>
            </w:pPr>
            <w:r>
              <w:rPr>
                <w:rFonts w:asciiTheme="minorEastAsia" w:eastAsiaTheme="minorEastAsia" w:hAnsiTheme="minorEastAsia" w:hint="eastAsia"/>
              </w:rPr>
              <w:t>根据讨论评审结果重新整理</w:t>
            </w:r>
          </w:p>
        </w:tc>
        <w:tc>
          <w:tcPr>
            <w:tcW w:w="1816" w:type="dxa"/>
            <w:tcBorders>
              <w:top w:val="single" w:sz="4" w:space="0" w:color="auto"/>
              <w:left w:val="single" w:sz="4" w:space="0" w:color="auto"/>
              <w:bottom w:val="single" w:sz="4" w:space="0" w:color="auto"/>
              <w:right w:val="single" w:sz="4" w:space="0" w:color="auto"/>
            </w:tcBorders>
            <w:vAlign w:val="center"/>
          </w:tcPr>
          <w:p w14:paraId="4CFCBB60" w14:textId="77777777" w:rsidR="00C059DD" w:rsidRPr="00AF5FD5" w:rsidRDefault="00AF5FD5">
            <w:pPr>
              <w:pStyle w:val="af9"/>
              <w:jc w:val="both"/>
            </w:pPr>
            <w:r>
              <w:rPr>
                <w:rFonts w:asciiTheme="minorEastAsia" w:eastAsiaTheme="minorEastAsia" w:hAnsiTheme="minorEastAsia" w:hint="eastAsia"/>
              </w:rPr>
              <w:t>胡华涛</w:t>
            </w:r>
          </w:p>
        </w:tc>
      </w:tr>
      <w:tr w:rsidR="00CD4B93" w14:paraId="603A8715" w14:textId="77777777" w:rsidTr="00CD4B93">
        <w:tc>
          <w:tcPr>
            <w:tcW w:w="1647" w:type="dxa"/>
            <w:tcBorders>
              <w:top w:val="single" w:sz="4" w:space="0" w:color="auto"/>
              <w:left w:val="single" w:sz="4" w:space="0" w:color="auto"/>
              <w:bottom w:val="single" w:sz="4" w:space="0" w:color="auto"/>
              <w:right w:val="single" w:sz="4" w:space="0" w:color="auto"/>
            </w:tcBorders>
            <w:vAlign w:val="center"/>
          </w:tcPr>
          <w:p w14:paraId="0DB1EECD" w14:textId="77777777" w:rsidR="00CD4B93" w:rsidRPr="00CD4B93" w:rsidRDefault="00CD4B93">
            <w:pPr>
              <w:pStyle w:val="af9"/>
              <w:jc w:val="both"/>
              <w:rPr>
                <w:rFonts w:eastAsia="Arial Unicode MS"/>
              </w:rPr>
            </w:pPr>
            <w:r w:rsidRPr="00CD4B93">
              <w:rPr>
                <w:rFonts w:eastAsia="Arial Unicode MS"/>
              </w:rPr>
              <w:t>2016.6.29</w:t>
            </w:r>
          </w:p>
        </w:tc>
        <w:tc>
          <w:tcPr>
            <w:tcW w:w="1295" w:type="dxa"/>
            <w:tcBorders>
              <w:top w:val="single" w:sz="4" w:space="0" w:color="auto"/>
              <w:left w:val="single" w:sz="4" w:space="0" w:color="auto"/>
              <w:bottom w:val="single" w:sz="4" w:space="0" w:color="auto"/>
              <w:right w:val="single" w:sz="4" w:space="0" w:color="auto"/>
            </w:tcBorders>
            <w:vAlign w:val="center"/>
          </w:tcPr>
          <w:p w14:paraId="7E22E46B" w14:textId="77777777" w:rsidR="00CD4B93" w:rsidRPr="00CD4B93" w:rsidRDefault="00CD4B93">
            <w:pPr>
              <w:pStyle w:val="af9"/>
              <w:jc w:val="both"/>
              <w:rPr>
                <w:rFonts w:eastAsiaTheme="minorEastAsia"/>
              </w:rPr>
            </w:pPr>
            <w:r w:rsidRPr="00CD4B93">
              <w:rPr>
                <w:rFonts w:eastAsiaTheme="minorEastAsia"/>
              </w:rPr>
              <w:t>1.1.0</w:t>
            </w:r>
            <w:r>
              <w:rPr>
                <w:rFonts w:eastAsiaTheme="minorEastAsia" w:hint="eastAsia"/>
              </w:rPr>
              <w:t>(</w:t>
            </w:r>
            <w:r>
              <w:rPr>
                <w:rFonts w:eastAsiaTheme="minorEastAsia" w:hint="eastAsia"/>
              </w:rPr>
              <w:t>合并版本</w:t>
            </w:r>
            <w:r>
              <w:rPr>
                <w:rFonts w:eastAsiaTheme="minorEastAsia" w:hint="eastAsia"/>
              </w:rPr>
              <w:t>)</w:t>
            </w:r>
          </w:p>
        </w:tc>
        <w:tc>
          <w:tcPr>
            <w:tcW w:w="4642" w:type="dxa"/>
            <w:tcBorders>
              <w:top w:val="single" w:sz="4" w:space="0" w:color="auto"/>
              <w:left w:val="single" w:sz="4" w:space="0" w:color="auto"/>
              <w:bottom w:val="single" w:sz="4" w:space="0" w:color="auto"/>
              <w:right w:val="single" w:sz="4" w:space="0" w:color="auto"/>
            </w:tcBorders>
            <w:vAlign w:val="center"/>
          </w:tcPr>
          <w:p w14:paraId="1BA1D4AF" w14:textId="77777777" w:rsidR="00CD4B93" w:rsidRPr="00CD4B93" w:rsidRDefault="00CD4B93" w:rsidP="001A1504">
            <w:pPr>
              <w:pStyle w:val="af9"/>
              <w:jc w:val="both"/>
              <w:rPr>
                <w:rFonts w:eastAsiaTheme="minorEastAsia"/>
              </w:rPr>
            </w:pPr>
            <w:r w:rsidRPr="00CD4B93">
              <w:rPr>
                <w:rFonts w:eastAsiaTheme="minorEastAsia"/>
              </w:rPr>
              <w:t>添加多语言支持和补充跟各模块交互命令</w:t>
            </w:r>
          </w:p>
          <w:p w14:paraId="2A690223" w14:textId="77777777" w:rsidR="00CD4B93" w:rsidRPr="00CD4B93" w:rsidRDefault="00CD4B93" w:rsidP="001A1504">
            <w:pPr>
              <w:pStyle w:val="af9"/>
              <w:jc w:val="both"/>
              <w:rPr>
                <w:rFonts w:eastAsiaTheme="minorEastAsia"/>
              </w:rPr>
            </w:pPr>
            <w:r w:rsidRPr="00CD4B93">
              <w:rPr>
                <w:rFonts w:eastAsiaTheme="minorEastAsia"/>
              </w:rPr>
              <w:t>添加上下左右焦点控制和二级栏目排序</w:t>
            </w:r>
          </w:p>
          <w:p w14:paraId="1983B3E9" w14:textId="77777777" w:rsidR="00CD4B93" w:rsidRPr="00CD4B93" w:rsidRDefault="00CD4B93" w:rsidP="001A1504">
            <w:pPr>
              <w:pStyle w:val="af9"/>
              <w:jc w:val="both"/>
              <w:rPr>
                <w:rFonts w:eastAsiaTheme="minorEastAsia"/>
              </w:rPr>
            </w:pPr>
            <w:r w:rsidRPr="00CD4B93">
              <w:rPr>
                <w:rFonts w:eastAsiaTheme="minorEastAsia"/>
              </w:rPr>
              <w:t>添加广告</w:t>
            </w:r>
            <w:r w:rsidRPr="00CD4B93">
              <w:rPr>
                <w:rFonts w:eastAsiaTheme="minorEastAsia"/>
              </w:rPr>
              <w:t>id</w:t>
            </w:r>
            <w:r w:rsidRPr="00CD4B93">
              <w:rPr>
                <w:rFonts w:eastAsiaTheme="minorEastAsia"/>
              </w:rPr>
              <w:t>属性</w:t>
            </w:r>
          </w:p>
        </w:tc>
        <w:tc>
          <w:tcPr>
            <w:tcW w:w="1816" w:type="dxa"/>
            <w:tcBorders>
              <w:top w:val="single" w:sz="4" w:space="0" w:color="auto"/>
              <w:left w:val="single" w:sz="4" w:space="0" w:color="auto"/>
              <w:bottom w:val="single" w:sz="4" w:space="0" w:color="auto"/>
              <w:right w:val="single" w:sz="4" w:space="0" w:color="auto"/>
            </w:tcBorders>
            <w:vAlign w:val="center"/>
          </w:tcPr>
          <w:p w14:paraId="6C99B826" w14:textId="77777777" w:rsidR="00CD4B93" w:rsidRPr="00CD4B93" w:rsidRDefault="00CD4B93" w:rsidP="001A1504">
            <w:pPr>
              <w:pStyle w:val="af9"/>
              <w:jc w:val="both"/>
              <w:rPr>
                <w:rFonts w:eastAsiaTheme="minorEastAsia"/>
              </w:rPr>
            </w:pPr>
            <w:r w:rsidRPr="00CD4B93">
              <w:rPr>
                <w:rFonts w:eastAsiaTheme="minorEastAsia"/>
              </w:rPr>
              <w:t>李宗源</w:t>
            </w:r>
          </w:p>
        </w:tc>
      </w:tr>
      <w:tr w:rsidR="00CD4B93" w14:paraId="38AEFF81" w14:textId="77777777" w:rsidTr="00CD4B93">
        <w:tc>
          <w:tcPr>
            <w:tcW w:w="1647" w:type="dxa"/>
            <w:tcBorders>
              <w:top w:val="single" w:sz="4" w:space="0" w:color="auto"/>
              <w:left w:val="single" w:sz="4" w:space="0" w:color="auto"/>
              <w:bottom w:val="single" w:sz="4" w:space="0" w:color="auto"/>
              <w:right w:val="single" w:sz="4" w:space="0" w:color="auto"/>
            </w:tcBorders>
            <w:vAlign w:val="center"/>
          </w:tcPr>
          <w:p w14:paraId="405D2571" w14:textId="77777777" w:rsidR="00CD4B93" w:rsidRPr="00CD4B93" w:rsidRDefault="00136C19">
            <w:pPr>
              <w:pStyle w:val="af9"/>
              <w:jc w:val="both"/>
              <w:rPr>
                <w:rFonts w:eastAsia="Arial Unicode MS"/>
              </w:rPr>
            </w:pPr>
            <w:r>
              <w:rPr>
                <w:rFonts w:eastAsia="Arial Unicode MS" w:hint="eastAsia"/>
              </w:rPr>
              <w:t>2016.8.22</w:t>
            </w:r>
          </w:p>
        </w:tc>
        <w:tc>
          <w:tcPr>
            <w:tcW w:w="1295" w:type="dxa"/>
            <w:tcBorders>
              <w:top w:val="single" w:sz="4" w:space="0" w:color="auto"/>
              <w:left w:val="single" w:sz="4" w:space="0" w:color="auto"/>
              <w:bottom w:val="single" w:sz="4" w:space="0" w:color="auto"/>
              <w:right w:val="single" w:sz="4" w:space="0" w:color="auto"/>
            </w:tcBorders>
            <w:vAlign w:val="center"/>
          </w:tcPr>
          <w:p w14:paraId="507240B5" w14:textId="77777777" w:rsidR="00CD4B93" w:rsidRDefault="00136C19">
            <w:pPr>
              <w:pStyle w:val="af9"/>
              <w:jc w:val="both"/>
              <w:rPr>
                <w:rFonts w:asciiTheme="minorEastAsia" w:eastAsiaTheme="minorEastAsia" w:hAnsiTheme="minorEastAsia"/>
              </w:rPr>
            </w:pPr>
            <w:r>
              <w:rPr>
                <w:rFonts w:asciiTheme="minorEastAsia" w:eastAsiaTheme="minorEastAsia" w:hAnsiTheme="minorEastAsia" w:hint="eastAsia"/>
              </w:rPr>
              <w:t>1.1.1</w:t>
            </w:r>
          </w:p>
        </w:tc>
        <w:tc>
          <w:tcPr>
            <w:tcW w:w="4642" w:type="dxa"/>
            <w:tcBorders>
              <w:top w:val="single" w:sz="4" w:space="0" w:color="auto"/>
              <w:left w:val="single" w:sz="4" w:space="0" w:color="auto"/>
              <w:bottom w:val="single" w:sz="4" w:space="0" w:color="auto"/>
              <w:right w:val="single" w:sz="4" w:space="0" w:color="auto"/>
            </w:tcBorders>
            <w:vAlign w:val="center"/>
          </w:tcPr>
          <w:p w14:paraId="4A2945BB" w14:textId="77777777" w:rsidR="00CD4B93" w:rsidRDefault="00136C19" w:rsidP="001A1504">
            <w:pPr>
              <w:pStyle w:val="af9"/>
              <w:jc w:val="both"/>
              <w:rPr>
                <w:rFonts w:eastAsiaTheme="minorEastAsia"/>
              </w:rPr>
            </w:pPr>
            <w:r>
              <w:rPr>
                <w:rFonts w:eastAsiaTheme="minorEastAsia" w:hint="eastAsia"/>
              </w:rPr>
              <w:t>添加</w:t>
            </w:r>
            <w:r w:rsidR="00682C13">
              <w:rPr>
                <w:rFonts w:ascii="宋体" w:eastAsia="宋体" w:hAnsi="宋体" w:cs="宋体" w:hint="eastAsia"/>
              </w:rPr>
              <w:t>获取版本信息接口</w:t>
            </w:r>
          </w:p>
        </w:tc>
        <w:tc>
          <w:tcPr>
            <w:tcW w:w="1816" w:type="dxa"/>
            <w:tcBorders>
              <w:top w:val="single" w:sz="4" w:space="0" w:color="auto"/>
              <w:left w:val="single" w:sz="4" w:space="0" w:color="auto"/>
              <w:bottom w:val="single" w:sz="4" w:space="0" w:color="auto"/>
              <w:right w:val="single" w:sz="4" w:space="0" w:color="auto"/>
            </w:tcBorders>
            <w:vAlign w:val="center"/>
          </w:tcPr>
          <w:p w14:paraId="2C64F8F1" w14:textId="77777777" w:rsidR="00CD4B93" w:rsidRPr="008D462D" w:rsidRDefault="00136C19" w:rsidP="001A1504">
            <w:pPr>
              <w:pStyle w:val="af9"/>
              <w:jc w:val="both"/>
              <w:rPr>
                <w:rFonts w:eastAsiaTheme="minorEastAsia"/>
              </w:rPr>
            </w:pPr>
            <w:r>
              <w:rPr>
                <w:rFonts w:eastAsiaTheme="minorEastAsia" w:hint="eastAsia"/>
              </w:rPr>
              <w:t>李宗</w:t>
            </w:r>
            <w:r w:rsidR="007A2CC4">
              <w:rPr>
                <w:rFonts w:eastAsiaTheme="minorEastAsia" w:hint="eastAsia"/>
              </w:rPr>
              <w:t>源</w:t>
            </w:r>
          </w:p>
        </w:tc>
      </w:tr>
      <w:tr w:rsidR="00682C13" w14:paraId="4C033C6B" w14:textId="77777777" w:rsidTr="00CD4B93">
        <w:tc>
          <w:tcPr>
            <w:tcW w:w="1647" w:type="dxa"/>
            <w:tcBorders>
              <w:top w:val="single" w:sz="4" w:space="0" w:color="auto"/>
              <w:left w:val="single" w:sz="4" w:space="0" w:color="auto"/>
              <w:bottom w:val="single" w:sz="4" w:space="0" w:color="auto"/>
              <w:right w:val="single" w:sz="4" w:space="0" w:color="auto"/>
            </w:tcBorders>
            <w:vAlign w:val="center"/>
          </w:tcPr>
          <w:p w14:paraId="2C8CDC6B" w14:textId="77777777" w:rsidR="00682C13" w:rsidRDefault="000021EC">
            <w:pPr>
              <w:pStyle w:val="af9"/>
              <w:jc w:val="both"/>
              <w:rPr>
                <w:rFonts w:eastAsia="Arial Unicode MS"/>
              </w:rPr>
            </w:pPr>
            <w:r>
              <w:rPr>
                <w:rFonts w:eastAsia="Arial Unicode MS" w:hint="eastAsia"/>
              </w:rPr>
              <w:t>2016.8.30</w:t>
            </w:r>
          </w:p>
        </w:tc>
        <w:tc>
          <w:tcPr>
            <w:tcW w:w="1295" w:type="dxa"/>
            <w:tcBorders>
              <w:top w:val="single" w:sz="4" w:space="0" w:color="auto"/>
              <w:left w:val="single" w:sz="4" w:space="0" w:color="auto"/>
              <w:bottom w:val="single" w:sz="4" w:space="0" w:color="auto"/>
              <w:right w:val="single" w:sz="4" w:space="0" w:color="auto"/>
            </w:tcBorders>
            <w:vAlign w:val="center"/>
          </w:tcPr>
          <w:p w14:paraId="32F0C592" w14:textId="77777777" w:rsidR="00682C13" w:rsidRDefault="000021EC">
            <w:pPr>
              <w:pStyle w:val="af9"/>
              <w:jc w:val="both"/>
              <w:rPr>
                <w:rFonts w:asciiTheme="minorEastAsia" w:eastAsiaTheme="minorEastAsia" w:hAnsiTheme="minorEastAsia"/>
              </w:rPr>
            </w:pPr>
            <w:r>
              <w:rPr>
                <w:rFonts w:asciiTheme="minorEastAsia" w:eastAsiaTheme="minorEastAsia" w:hAnsiTheme="minorEastAsia" w:hint="eastAsia"/>
              </w:rPr>
              <w:t>1.1.1</w:t>
            </w:r>
          </w:p>
        </w:tc>
        <w:tc>
          <w:tcPr>
            <w:tcW w:w="4642" w:type="dxa"/>
            <w:tcBorders>
              <w:top w:val="single" w:sz="4" w:space="0" w:color="auto"/>
              <w:left w:val="single" w:sz="4" w:space="0" w:color="auto"/>
              <w:bottom w:val="single" w:sz="4" w:space="0" w:color="auto"/>
              <w:right w:val="single" w:sz="4" w:space="0" w:color="auto"/>
            </w:tcBorders>
            <w:vAlign w:val="center"/>
          </w:tcPr>
          <w:p w14:paraId="59D83D91" w14:textId="77777777" w:rsidR="00682C13" w:rsidRDefault="000021EC" w:rsidP="001A1504">
            <w:pPr>
              <w:pStyle w:val="af9"/>
              <w:jc w:val="both"/>
              <w:rPr>
                <w:rFonts w:eastAsiaTheme="minorEastAsia"/>
              </w:rPr>
            </w:pPr>
            <w:r>
              <w:rPr>
                <w:rFonts w:eastAsiaTheme="minorEastAsia" w:hint="eastAsia"/>
              </w:rPr>
              <w:t>添加轮播类型和二维码类型</w:t>
            </w:r>
          </w:p>
        </w:tc>
        <w:tc>
          <w:tcPr>
            <w:tcW w:w="1816" w:type="dxa"/>
            <w:tcBorders>
              <w:top w:val="single" w:sz="4" w:space="0" w:color="auto"/>
              <w:left w:val="single" w:sz="4" w:space="0" w:color="auto"/>
              <w:bottom w:val="single" w:sz="4" w:space="0" w:color="auto"/>
              <w:right w:val="single" w:sz="4" w:space="0" w:color="auto"/>
            </w:tcBorders>
            <w:vAlign w:val="center"/>
          </w:tcPr>
          <w:p w14:paraId="57BEC11C" w14:textId="77777777" w:rsidR="00682C13" w:rsidRDefault="000021EC" w:rsidP="001A1504">
            <w:pPr>
              <w:pStyle w:val="af9"/>
              <w:jc w:val="both"/>
              <w:rPr>
                <w:rFonts w:eastAsiaTheme="minorEastAsia"/>
              </w:rPr>
            </w:pPr>
            <w:r>
              <w:rPr>
                <w:rFonts w:eastAsiaTheme="minorEastAsia" w:hint="eastAsia"/>
              </w:rPr>
              <w:t>李宗源</w:t>
            </w:r>
          </w:p>
        </w:tc>
      </w:tr>
      <w:tr w:rsidR="000021EC" w14:paraId="70E6D18C" w14:textId="77777777" w:rsidTr="00CD4B93">
        <w:tc>
          <w:tcPr>
            <w:tcW w:w="1647" w:type="dxa"/>
            <w:tcBorders>
              <w:top w:val="single" w:sz="4" w:space="0" w:color="auto"/>
              <w:left w:val="single" w:sz="4" w:space="0" w:color="auto"/>
              <w:bottom w:val="single" w:sz="4" w:space="0" w:color="auto"/>
              <w:right w:val="single" w:sz="4" w:space="0" w:color="auto"/>
            </w:tcBorders>
            <w:vAlign w:val="center"/>
          </w:tcPr>
          <w:p w14:paraId="3331A844" w14:textId="77777777" w:rsidR="000021EC" w:rsidRDefault="001F3AEE">
            <w:pPr>
              <w:pStyle w:val="af9"/>
              <w:jc w:val="both"/>
              <w:rPr>
                <w:rFonts w:eastAsia="Arial Unicode MS"/>
              </w:rPr>
            </w:pPr>
            <w:r>
              <w:rPr>
                <w:rFonts w:eastAsia="Arial Unicode MS" w:hint="eastAsia"/>
              </w:rPr>
              <w:t>2016.11.15</w:t>
            </w:r>
          </w:p>
        </w:tc>
        <w:tc>
          <w:tcPr>
            <w:tcW w:w="1295" w:type="dxa"/>
            <w:tcBorders>
              <w:top w:val="single" w:sz="4" w:space="0" w:color="auto"/>
              <w:left w:val="single" w:sz="4" w:space="0" w:color="auto"/>
              <w:bottom w:val="single" w:sz="4" w:space="0" w:color="auto"/>
              <w:right w:val="single" w:sz="4" w:space="0" w:color="auto"/>
            </w:tcBorders>
            <w:vAlign w:val="center"/>
          </w:tcPr>
          <w:p w14:paraId="131118EA" w14:textId="77777777" w:rsidR="000021EC" w:rsidRDefault="00E25152">
            <w:pPr>
              <w:pStyle w:val="af9"/>
              <w:jc w:val="both"/>
              <w:rPr>
                <w:rFonts w:asciiTheme="minorEastAsia" w:eastAsiaTheme="minorEastAsia" w:hAnsiTheme="minorEastAsia"/>
              </w:rPr>
            </w:pPr>
            <w:r>
              <w:rPr>
                <w:rFonts w:asciiTheme="minorEastAsia" w:eastAsiaTheme="minorEastAsia" w:hAnsiTheme="minorEastAsia" w:hint="eastAsia"/>
              </w:rPr>
              <w:t>1.1.1</w:t>
            </w:r>
          </w:p>
        </w:tc>
        <w:tc>
          <w:tcPr>
            <w:tcW w:w="4642" w:type="dxa"/>
            <w:tcBorders>
              <w:top w:val="single" w:sz="4" w:space="0" w:color="auto"/>
              <w:left w:val="single" w:sz="4" w:space="0" w:color="auto"/>
              <w:bottom w:val="single" w:sz="4" w:space="0" w:color="auto"/>
              <w:right w:val="single" w:sz="4" w:space="0" w:color="auto"/>
            </w:tcBorders>
            <w:vAlign w:val="center"/>
          </w:tcPr>
          <w:p w14:paraId="11F5852E" w14:textId="77777777" w:rsidR="000021EC" w:rsidRDefault="001F3AEE" w:rsidP="001A1504">
            <w:pPr>
              <w:pStyle w:val="af9"/>
              <w:jc w:val="both"/>
              <w:rPr>
                <w:rFonts w:eastAsiaTheme="minorEastAsia"/>
              </w:rPr>
            </w:pPr>
            <w:r>
              <w:rPr>
                <w:rFonts w:eastAsiaTheme="minorEastAsia" w:hint="eastAsia"/>
              </w:rPr>
              <w:t>跑马灯添加全局属性配置</w:t>
            </w:r>
          </w:p>
        </w:tc>
        <w:tc>
          <w:tcPr>
            <w:tcW w:w="1816" w:type="dxa"/>
            <w:tcBorders>
              <w:top w:val="single" w:sz="4" w:space="0" w:color="auto"/>
              <w:left w:val="single" w:sz="4" w:space="0" w:color="auto"/>
              <w:bottom w:val="single" w:sz="4" w:space="0" w:color="auto"/>
              <w:right w:val="single" w:sz="4" w:space="0" w:color="auto"/>
            </w:tcBorders>
            <w:vAlign w:val="center"/>
          </w:tcPr>
          <w:p w14:paraId="1302E3B8" w14:textId="77777777" w:rsidR="000021EC" w:rsidRDefault="001F3AEE" w:rsidP="001A1504">
            <w:pPr>
              <w:pStyle w:val="af9"/>
              <w:jc w:val="both"/>
              <w:rPr>
                <w:rFonts w:eastAsiaTheme="minorEastAsia"/>
              </w:rPr>
            </w:pPr>
            <w:r>
              <w:rPr>
                <w:rFonts w:eastAsiaTheme="minorEastAsia" w:hint="eastAsia"/>
              </w:rPr>
              <w:t>李宗源</w:t>
            </w:r>
          </w:p>
        </w:tc>
      </w:tr>
      <w:tr w:rsidR="00004A34" w14:paraId="319DC266" w14:textId="77777777" w:rsidTr="00CD4B93">
        <w:trPr>
          <w:ins w:id="6" w:author="lenovo" w:date="2016-11-16T14:42:00Z"/>
        </w:trPr>
        <w:tc>
          <w:tcPr>
            <w:tcW w:w="1647" w:type="dxa"/>
            <w:tcBorders>
              <w:top w:val="single" w:sz="4" w:space="0" w:color="auto"/>
              <w:left w:val="single" w:sz="4" w:space="0" w:color="auto"/>
              <w:bottom w:val="single" w:sz="4" w:space="0" w:color="auto"/>
              <w:right w:val="single" w:sz="4" w:space="0" w:color="auto"/>
            </w:tcBorders>
            <w:vAlign w:val="center"/>
          </w:tcPr>
          <w:p w14:paraId="6201E18B" w14:textId="77777777" w:rsidR="00004A34" w:rsidRDefault="00004A34">
            <w:pPr>
              <w:pStyle w:val="af9"/>
              <w:jc w:val="both"/>
              <w:rPr>
                <w:ins w:id="7" w:author="lenovo" w:date="2016-11-16T14:42:00Z"/>
                <w:rFonts w:eastAsia="Arial Unicode MS"/>
              </w:rPr>
            </w:pPr>
            <w:ins w:id="8" w:author="lenovo" w:date="2016-11-16T14:42:00Z">
              <w:r>
                <w:rPr>
                  <w:rFonts w:eastAsia="Arial Unicode MS" w:hint="eastAsia"/>
                </w:rPr>
                <w:t>2016.11.16</w:t>
              </w:r>
            </w:ins>
          </w:p>
        </w:tc>
        <w:tc>
          <w:tcPr>
            <w:tcW w:w="1295" w:type="dxa"/>
            <w:tcBorders>
              <w:top w:val="single" w:sz="4" w:space="0" w:color="auto"/>
              <w:left w:val="single" w:sz="4" w:space="0" w:color="auto"/>
              <w:bottom w:val="single" w:sz="4" w:space="0" w:color="auto"/>
              <w:right w:val="single" w:sz="4" w:space="0" w:color="auto"/>
            </w:tcBorders>
            <w:vAlign w:val="center"/>
          </w:tcPr>
          <w:p w14:paraId="7D366ABB" w14:textId="77777777" w:rsidR="00004A34" w:rsidRDefault="00004A34">
            <w:pPr>
              <w:pStyle w:val="af9"/>
              <w:jc w:val="both"/>
              <w:rPr>
                <w:ins w:id="9" w:author="lenovo" w:date="2016-11-16T14:42:00Z"/>
                <w:rFonts w:asciiTheme="minorEastAsia" w:eastAsiaTheme="minorEastAsia" w:hAnsiTheme="minorEastAsia"/>
              </w:rPr>
            </w:pPr>
            <w:ins w:id="10" w:author="lenovo" w:date="2016-11-16T14:42:00Z">
              <w:r>
                <w:rPr>
                  <w:rFonts w:asciiTheme="minorEastAsia" w:eastAsiaTheme="minorEastAsia" w:hAnsiTheme="minorEastAsia" w:hint="eastAsia"/>
                </w:rPr>
                <w:t>1.1.2</w:t>
              </w:r>
            </w:ins>
          </w:p>
        </w:tc>
        <w:tc>
          <w:tcPr>
            <w:tcW w:w="4642" w:type="dxa"/>
            <w:tcBorders>
              <w:top w:val="single" w:sz="4" w:space="0" w:color="auto"/>
              <w:left w:val="single" w:sz="4" w:space="0" w:color="auto"/>
              <w:bottom w:val="single" w:sz="4" w:space="0" w:color="auto"/>
              <w:right w:val="single" w:sz="4" w:space="0" w:color="auto"/>
            </w:tcBorders>
            <w:vAlign w:val="center"/>
          </w:tcPr>
          <w:p w14:paraId="2BA994F3" w14:textId="77777777" w:rsidR="00004A34" w:rsidRDefault="00004A34" w:rsidP="001A1504">
            <w:pPr>
              <w:pStyle w:val="af9"/>
              <w:jc w:val="both"/>
              <w:rPr>
                <w:ins w:id="11" w:author="lenovo" w:date="2016-11-16T14:42:00Z"/>
                <w:rFonts w:eastAsiaTheme="minorEastAsia"/>
              </w:rPr>
            </w:pPr>
            <w:ins w:id="12" w:author="lenovo" w:date="2016-11-16T14:43:00Z">
              <w:r>
                <w:rPr>
                  <w:rFonts w:eastAsiaTheme="minorEastAsia" w:hint="eastAsia"/>
                </w:rPr>
                <w:t>添加角标</w:t>
              </w:r>
            </w:ins>
          </w:p>
        </w:tc>
        <w:tc>
          <w:tcPr>
            <w:tcW w:w="1816" w:type="dxa"/>
            <w:tcBorders>
              <w:top w:val="single" w:sz="4" w:space="0" w:color="auto"/>
              <w:left w:val="single" w:sz="4" w:space="0" w:color="auto"/>
              <w:bottom w:val="single" w:sz="4" w:space="0" w:color="auto"/>
              <w:right w:val="single" w:sz="4" w:space="0" w:color="auto"/>
            </w:tcBorders>
            <w:vAlign w:val="center"/>
          </w:tcPr>
          <w:p w14:paraId="23C4026D" w14:textId="77777777" w:rsidR="00004A34" w:rsidRDefault="00004A34" w:rsidP="001A1504">
            <w:pPr>
              <w:pStyle w:val="af9"/>
              <w:jc w:val="both"/>
              <w:rPr>
                <w:ins w:id="13" w:author="lenovo" w:date="2016-11-16T14:42:00Z"/>
                <w:rFonts w:eastAsiaTheme="minorEastAsia"/>
              </w:rPr>
            </w:pPr>
            <w:ins w:id="14" w:author="lenovo" w:date="2016-11-16T14:43:00Z">
              <w:r>
                <w:rPr>
                  <w:rFonts w:eastAsiaTheme="minorEastAsia" w:hint="eastAsia"/>
                </w:rPr>
                <w:t>李宗源</w:t>
              </w:r>
            </w:ins>
          </w:p>
        </w:tc>
      </w:tr>
      <w:tr w:rsidR="008C68F7" w14:paraId="5BDEC3B6" w14:textId="77777777" w:rsidTr="00CD4B93">
        <w:trPr>
          <w:ins w:id="15" w:author="lenovo" w:date="2016-11-24T11:02:00Z"/>
        </w:trPr>
        <w:tc>
          <w:tcPr>
            <w:tcW w:w="1647" w:type="dxa"/>
            <w:tcBorders>
              <w:top w:val="single" w:sz="4" w:space="0" w:color="auto"/>
              <w:left w:val="single" w:sz="4" w:space="0" w:color="auto"/>
              <w:bottom w:val="single" w:sz="4" w:space="0" w:color="auto"/>
              <w:right w:val="single" w:sz="4" w:space="0" w:color="auto"/>
            </w:tcBorders>
            <w:vAlign w:val="center"/>
          </w:tcPr>
          <w:p w14:paraId="0C37A2BE" w14:textId="77777777" w:rsidR="008C68F7" w:rsidRDefault="008C68F7">
            <w:pPr>
              <w:pStyle w:val="af9"/>
              <w:jc w:val="both"/>
              <w:rPr>
                <w:ins w:id="16" w:author="lenovo" w:date="2016-11-24T11:02:00Z"/>
                <w:rFonts w:eastAsia="Arial Unicode MS"/>
              </w:rPr>
            </w:pPr>
            <w:ins w:id="17" w:author="lenovo" w:date="2016-11-24T11:02:00Z">
              <w:r>
                <w:rPr>
                  <w:rFonts w:eastAsia="Arial Unicode MS" w:hint="eastAsia"/>
                </w:rPr>
                <w:t>2016.11.24</w:t>
              </w:r>
            </w:ins>
          </w:p>
        </w:tc>
        <w:tc>
          <w:tcPr>
            <w:tcW w:w="1295" w:type="dxa"/>
            <w:tcBorders>
              <w:top w:val="single" w:sz="4" w:space="0" w:color="auto"/>
              <w:left w:val="single" w:sz="4" w:space="0" w:color="auto"/>
              <w:bottom w:val="single" w:sz="4" w:space="0" w:color="auto"/>
              <w:right w:val="single" w:sz="4" w:space="0" w:color="auto"/>
            </w:tcBorders>
            <w:vAlign w:val="center"/>
          </w:tcPr>
          <w:p w14:paraId="4D6B04C6" w14:textId="77777777" w:rsidR="008C68F7" w:rsidRDefault="008C68F7">
            <w:pPr>
              <w:pStyle w:val="af9"/>
              <w:jc w:val="both"/>
              <w:rPr>
                <w:ins w:id="18" w:author="lenovo" w:date="2016-11-24T11:02:00Z"/>
                <w:rFonts w:asciiTheme="minorEastAsia" w:eastAsiaTheme="minorEastAsia" w:hAnsiTheme="minorEastAsia"/>
              </w:rPr>
            </w:pPr>
            <w:ins w:id="19" w:author="lenovo" w:date="2016-11-24T11:02:00Z">
              <w:r>
                <w:rPr>
                  <w:rFonts w:asciiTheme="minorEastAsia" w:eastAsiaTheme="minorEastAsia" w:hAnsiTheme="minorEastAsia" w:hint="eastAsia"/>
                </w:rPr>
                <w:t>1.1.3</w:t>
              </w:r>
            </w:ins>
          </w:p>
        </w:tc>
        <w:tc>
          <w:tcPr>
            <w:tcW w:w="4642" w:type="dxa"/>
            <w:tcBorders>
              <w:top w:val="single" w:sz="4" w:space="0" w:color="auto"/>
              <w:left w:val="single" w:sz="4" w:space="0" w:color="auto"/>
              <w:bottom w:val="single" w:sz="4" w:space="0" w:color="auto"/>
              <w:right w:val="single" w:sz="4" w:space="0" w:color="auto"/>
            </w:tcBorders>
            <w:vAlign w:val="center"/>
          </w:tcPr>
          <w:p w14:paraId="1DA31126" w14:textId="77777777" w:rsidR="008C68F7" w:rsidRDefault="008C68F7" w:rsidP="001A1504">
            <w:pPr>
              <w:pStyle w:val="af9"/>
              <w:jc w:val="both"/>
              <w:rPr>
                <w:ins w:id="20" w:author="lenovo" w:date="2016-11-24T14:39:00Z"/>
                <w:rFonts w:eastAsiaTheme="minorEastAsia"/>
              </w:rPr>
            </w:pPr>
            <w:ins w:id="21" w:author="lenovo" w:date="2016-11-24T11:02:00Z">
              <w:r>
                <w:rPr>
                  <w:rFonts w:eastAsiaTheme="minorEastAsia" w:hint="eastAsia"/>
                </w:rPr>
                <w:t>1</w:t>
              </w:r>
              <w:r>
                <w:rPr>
                  <w:rFonts w:eastAsiaTheme="minorEastAsia" w:hint="eastAsia"/>
                </w:rPr>
                <w:t>：添加最近应用类型</w:t>
              </w:r>
            </w:ins>
          </w:p>
          <w:p w14:paraId="13D5A3E4" w14:textId="77777777" w:rsidR="001448FE" w:rsidRDefault="001448FE" w:rsidP="001A1504">
            <w:pPr>
              <w:pStyle w:val="af9"/>
              <w:jc w:val="both"/>
              <w:rPr>
                <w:ins w:id="22" w:author="lenovo" w:date="2016-11-24T11:02:00Z"/>
                <w:rFonts w:eastAsiaTheme="minorEastAsia"/>
              </w:rPr>
            </w:pPr>
            <w:ins w:id="23" w:author="lenovo" w:date="2016-11-24T14:39:00Z">
              <w:r>
                <w:rPr>
                  <w:rFonts w:eastAsiaTheme="minorEastAsia" w:hint="eastAsia"/>
                </w:rPr>
                <w:t>2</w:t>
              </w:r>
              <w:r>
                <w:rPr>
                  <w:rFonts w:eastAsiaTheme="minorEastAsia" w:hint="eastAsia"/>
                </w:rPr>
                <w:t>：修改样式</w:t>
              </w:r>
            </w:ins>
            <w:ins w:id="24" w:author="lenovo" w:date="2016-11-24T14:40:00Z">
              <w:r>
                <w:rPr>
                  <w:rFonts w:eastAsiaTheme="minorEastAsia" w:hint="eastAsia"/>
                </w:rPr>
                <w:t>stateStyle</w:t>
              </w:r>
            </w:ins>
          </w:p>
        </w:tc>
        <w:tc>
          <w:tcPr>
            <w:tcW w:w="1816" w:type="dxa"/>
            <w:tcBorders>
              <w:top w:val="single" w:sz="4" w:space="0" w:color="auto"/>
              <w:left w:val="single" w:sz="4" w:space="0" w:color="auto"/>
              <w:bottom w:val="single" w:sz="4" w:space="0" w:color="auto"/>
              <w:right w:val="single" w:sz="4" w:space="0" w:color="auto"/>
            </w:tcBorders>
            <w:vAlign w:val="center"/>
          </w:tcPr>
          <w:p w14:paraId="05FD2771" w14:textId="77777777" w:rsidR="008C68F7" w:rsidRDefault="004D6890" w:rsidP="001A1504">
            <w:pPr>
              <w:pStyle w:val="af9"/>
              <w:jc w:val="both"/>
              <w:rPr>
                <w:ins w:id="25" w:author="lenovo" w:date="2016-11-24T11:02:00Z"/>
                <w:rFonts w:eastAsiaTheme="minorEastAsia"/>
              </w:rPr>
            </w:pPr>
            <w:ins w:id="26" w:author="lenovo" w:date="2016-11-24T11:04:00Z">
              <w:r>
                <w:rPr>
                  <w:rFonts w:eastAsiaTheme="minorEastAsia" w:hint="eastAsia"/>
                </w:rPr>
                <w:t>李宗源</w:t>
              </w:r>
            </w:ins>
          </w:p>
        </w:tc>
      </w:tr>
      <w:tr w:rsidR="00E53256" w14:paraId="328D1D1B" w14:textId="77777777" w:rsidTr="00CD4B93">
        <w:trPr>
          <w:ins w:id="27" w:author="pc4" w:date="2016-12-01T11:24:00Z"/>
        </w:trPr>
        <w:tc>
          <w:tcPr>
            <w:tcW w:w="1647" w:type="dxa"/>
            <w:tcBorders>
              <w:top w:val="single" w:sz="4" w:space="0" w:color="auto"/>
              <w:left w:val="single" w:sz="4" w:space="0" w:color="auto"/>
              <w:bottom w:val="single" w:sz="4" w:space="0" w:color="auto"/>
              <w:right w:val="single" w:sz="4" w:space="0" w:color="auto"/>
            </w:tcBorders>
            <w:vAlign w:val="center"/>
          </w:tcPr>
          <w:p w14:paraId="0EF4E109" w14:textId="2E5F2049" w:rsidR="00E53256" w:rsidRDefault="00E53256">
            <w:pPr>
              <w:pStyle w:val="af9"/>
              <w:jc w:val="both"/>
              <w:rPr>
                <w:ins w:id="28" w:author="pc4" w:date="2016-12-01T11:24:00Z"/>
                <w:rFonts w:eastAsia="Arial Unicode MS" w:hint="eastAsia"/>
              </w:rPr>
            </w:pPr>
            <w:ins w:id="29" w:author="pc4" w:date="2016-12-01T11:24:00Z">
              <w:r>
                <w:rPr>
                  <w:rFonts w:eastAsia="Arial Unicode MS" w:hint="eastAsia"/>
                </w:rPr>
                <w:t>2016</w:t>
              </w:r>
              <w:r>
                <w:rPr>
                  <w:rFonts w:eastAsia="Arial Unicode MS"/>
                </w:rPr>
                <w:t>.12</w:t>
              </w:r>
            </w:ins>
            <w:ins w:id="30" w:author="pc4" w:date="2016-12-01T11:25:00Z">
              <w:r>
                <w:rPr>
                  <w:rFonts w:eastAsia="Arial Unicode MS"/>
                </w:rPr>
                <w:t>.1</w:t>
              </w:r>
            </w:ins>
          </w:p>
        </w:tc>
        <w:tc>
          <w:tcPr>
            <w:tcW w:w="1295" w:type="dxa"/>
            <w:tcBorders>
              <w:top w:val="single" w:sz="4" w:space="0" w:color="auto"/>
              <w:left w:val="single" w:sz="4" w:space="0" w:color="auto"/>
              <w:bottom w:val="single" w:sz="4" w:space="0" w:color="auto"/>
              <w:right w:val="single" w:sz="4" w:space="0" w:color="auto"/>
            </w:tcBorders>
            <w:vAlign w:val="center"/>
          </w:tcPr>
          <w:p w14:paraId="6369C70C" w14:textId="35350F2A" w:rsidR="00E53256" w:rsidRDefault="00E53256">
            <w:pPr>
              <w:pStyle w:val="af9"/>
              <w:jc w:val="both"/>
              <w:rPr>
                <w:ins w:id="31" w:author="pc4" w:date="2016-12-01T11:24:00Z"/>
                <w:rFonts w:asciiTheme="minorEastAsia" w:eastAsiaTheme="minorEastAsia" w:hAnsiTheme="minorEastAsia" w:hint="eastAsia"/>
              </w:rPr>
            </w:pPr>
            <w:ins w:id="32" w:author="pc4" w:date="2016-12-01T11:25:00Z">
              <w:r>
                <w:rPr>
                  <w:rFonts w:asciiTheme="minorEastAsia" w:eastAsiaTheme="minorEastAsia" w:hAnsiTheme="minorEastAsia" w:hint="eastAsia"/>
                </w:rPr>
                <w:t>1</w:t>
              </w:r>
              <w:r>
                <w:rPr>
                  <w:rFonts w:asciiTheme="minorEastAsia" w:eastAsiaTheme="minorEastAsia" w:hAnsiTheme="minorEastAsia"/>
                </w:rPr>
                <w:t>.1.3</w:t>
              </w:r>
            </w:ins>
          </w:p>
        </w:tc>
        <w:tc>
          <w:tcPr>
            <w:tcW w:w="4642" w:type="dxa"/>
            <w:tcBorders>
              <w:top w:val="single" w:sz="4" w:space="0" w:color="auto"/>
              <w:left w:val="single" w:sz="4" w:space="0" w:color="auto"/>
              <w:bottom w:val="single" w:sz="4" w:space="0" w:color="auto"/>
              <w:right w:val="single" w:sz="4" w:space="0" w:color="auto"/>
            </w:tcBorders>
            <w:vAlign w:val="center"/>
          </w:tcPr>
          <w:p w14:paraId="6C05FAB6" w14:textId="42C393C6" w:rsidR="00E53256" w:rsidRDefault="00E53256" w:rsidP="001A1504">
            <w:pPr>
              <w:pStyle w:val="af9"/>
              <w:jc w:val="both"/>
              <w:rPr>
                <w:ins w:id="33" w:author="pc4" w:date="2016-12-01T11:24:00Z"/>
                <w:rFonts w:eastAsiaTheme="minorEastAsia" w:hint="eastAsia"/>
              </w:rPr>
            </w:pPr>
            <w:ins w:id="34" w:author="pc4" w:date="2016-12-01T11:25:00Z">
              <w:r>
                <w:rPr>
                  <w:rFonts w:eastAsiaTheme="minorEastAsia" w:hint="eastAsia"/>
                </w:rPr>
                <w:t>1</w:t>
              </w:r>
              <w:r>
                <w:rPr>
                  <w:rFonts w:eastAsiaTheme="minorEastAsia" w:hint="eastAsia"/>
                </w:rPr>
                <w:t>：</w:t>
              </w:r>
              <w:r>
                <w:rPr>
                  <w:rFonts w:eastAsiaTheme="minorEastAsia"/>
                </w:rPr>
                <w:t>cell</w:t>
              </w:r>
              <w:r>
                <w:rPr>
                  <w:rFonts w:eastAsiaTheme="minorEastAsia"/>
                </w:rPr>
                <w:t>增加是否可以获取焦点属性</w:t>
              </w:r>
            </w:ins>
          </w:p>
        </w:tc>
        <w:tc>
          <w:tcPr>
            <w:tcW w:w="1816" w:type="dxa"/>
            <w:tcBorders>
              <w:top w:val="single" w:sz="4" w:space="0" w:color="auto"/>
              <w:left w:val="single" w:sz="4" w:space="0" w:color="auto"/>
              <w:bottom w:val="single" w:sz="4" w:space="0" w:color="auto"/>
              <w:right w:val="single" w:sz="4" w:space="0" w:color="auto"/>
            </w:tcBorders>
            <w:vAlign w:val="center"/>
          </w:tcPr>
          <w:p w14:paraId="3C7012C6" w14:textId="6408E3B4" w:rsidR="00E53256" w:rsidRPr="00E53256" w:rsidRDefault="00E53256" w:rsidP="001A1504">
            <w:pPr>
              <w:pStyle w:val="af9"/>
              <w:jc w:val="both"/>
              <w:rPr>
                <w:ins w:id="35" w:author="pc4" w:date="2016-12-01T11:24:00Z"/>
                <w:rFonts w:eastAsiaTheme="minorEastAsia" w:hint="eastAsia"/>
                <w:rPrChange w:id="36" w:author="pc4" w:date="2016-12-01T11:25:00Z">
                  <w:rPr>
                    <w:ins w:id="37" w:author="pc4" w:date="2016-12-01T11:24:00Z"/>
                    <w:rFonts w:eastAsiaTheme="minorEastAsia" w:hint="eastAsia"/>
                  </w:rPr>
                </w:rPrChange>
              </w:rPr>
            </w:pPr>
            <w:ins w:id="38" w:author="pc4" w:date="2016-12-01T11:25:00Z">
              <w:r>
                <w:rPr>
                  <w:rFonts w:eastAsiaTheme="minorEastAsia" w:hint="eastAsia"/>
                </w:rPr>
                <w:t>王启辉</w:t>
              </w:r>
            </w:ins>
          </w:p>
        </w:tc>
      </w:tr>
    </w:tbl>
    <w:p w14:paraId="0C06F6A9" w14:textId="77777777" w:rsidR="00C059DD" w:rsidRDefault="00C059DD" w:rsidP="00C059DD">
      <w:pPr>
        <w:pStyle w:val="afa"/>
      </w:pPr>
    </w:p>
    <w:p w14:paraId="02316732" w14:textId="77777777" w:rsidR="00C059DD" w:rsidRDefault="00C059DD" w:rsidP="00C059DD">
      <w:pPr>
        <w:widowControl/>
        <w:jc w:val="left"/>
        <w:rPr>
          <w:rFonts w:ascii="楷体_GB2312" w:eastAsia="楷体_GB2312" w:hAnsi="宋体" w:cs="宋体"/>
          <w:b/>
          <w:bCs/>
          <w:kern w:val="0"/>
          <w:sz w:val="32"/>
          <w:szCs w:val="32"/>
        </w:rPr>
        <w:sectPr w:rsidR="00C059DD">
          <w:pgSz w:w="11906" w:h="16838"/>
          <w:pgMar w:top="1440" w:right="1800" w:bottom="1440" w:left="1800" w:header="720" w:footer="720" w:gutter="0"/>
          <w:cols w:space="720"/>
          <w:docGrid w:type="lines" w:linePitch="312"/>
        </w:sectPr>
      </w:pPr>
    </w:p>
    <w:p w14:paraId="3C50ACAD" w14:textId="77777777" w:rsidR="00C059DD" w:rsidRDefault="00C059DD" w:rsidP="00C059DD">
      <w:pPr>
        <w:widowControl/>
        <w:spacing w:line="360" w:lineRule="auto"/>
        <w:ind w:firstLine="2"/>
        <w:jc w:val="center"/>
        <w:rPr>
          <w:rFonts w:ascii="华文新魏" w:eastAsia="华文新魏"/>
          <w:b/>
          <w:bCs/>
          <w:kern w:val="0"/>
          <w:sz w:val="52"/>
          <w:szCs w:val="52"/>
        </w:rPr>
      </w:pPr>
      <w:r>
        <w:rPr>
          <w:rFonts w:ascii="华文新魏" w:eastAsia="华文新魏" w:hint="eastAsia"/>
          <w:b/>
          <w:bCs/>
          <w:kern w:val="0"/>
          <w:sz w:val="52"/>
          <w:szCs w:val="52"/>
        </w:rPr>
        <w:lastRenderedPageBreak/>
        <w:t>目  录</w:t>
      </w:r>
    </w:p>
    <w:p w14:paraId="7DFD3593" w14:textId="77777777" w:rsidR="00D176A8" w:rsidRDefault="00BE743C">
      <w:pPr>
        <w:pStyle w:val="12"/>
        <w:rPr>
          <w:rFonts w:asciiTheme="minorHAnsi" w:eastAsiaTheme="minorEastAsia" w:hAnsiTheme="minorHAnsi" w:cstheme="minorBidi"/>
          <w:noProof/>
          <w:szCs w:val="22"/>
        </w:rPr>
      </w:pPr>
      <w:r>
        <w:rPr>
          <w:rFonts w:ascii="宋体" w:hAnsi="宋体" w:hint="eastAsia"/>
          <w:kern w:val="0"/>
          <w:sz w:val="24"/>
        </w:rPr>
        <w:fldChar w:fldCharType="begin"/>
      </w:r>
      <w:r w:rsidR="00C059DD">
        <w:rPr>
          <w:rFonts w:ascii="宋体" w:hAnsi="宋体" w:hint="eastAsia"/>
          <w:kern w:val="0"/>
          <w:sz w:val="24"/>
        </w:rPr>
        <w:instrText xml:space="preserve"> TOC \o "1-3" \h \z \u </w:instrText>
      </w:r>
      <w:r>
        <w:rPr>
          <w:rFonts w:ascii="宋体" w:hAnsi="宋体" w:hint="eastAsia"/>
          <w:kern w:val="0"/>
          <w:sz w:val="24"/>
        </w:rPr>
        <w:fldChar w:fldCharType="separate"/>
      </w:r>
      <w:hyperlink w:anchor="_Toc457553423" w:history="1">
        <w:r w:rsidR="00D176A8" w:rsidRPr="00EA3BF4">
          <w:rPr>
            <w:rStyle w:val="af5"/>
            <w:rFonts w:ascii="黑体" w:eastAsia="黑体" w:hAnsi="黑体" w:cs="Arial" w:hint="eastAsia"/>
            <w:b/>
            <w:bCs/>
            <w:noProof/>
            <w:kern w:val="36"/>
          </w:rPr>
          <w:t>前言</w:t>
        </w:r>
        <w:r w:rsidR="00D176A8">
          <w:rPr>
            <w:noProof/>
            <w:webHidden/>
          </w:rPr>
          <w:tab/>
        </w:r>
        <w:r>
          <w:rPr>
            <w:noProof/>
            <w:webHidden/>
          </w:rPr>
          <w:fldChar w:fldCharType="begin"/>
        </w:r>
        <w:r w:rsidR="00D176A8">
          <w:rPr>
            <w:noProof/>
            <w:webHidden/>
          </w:rPr>
          <w:instrText xml:space="preserve"> PAGEREF _Toc457553423 \h </w:instrText>
        </w:r>
        <w:r>
          <w:rPr>
            <w:noProof/>
            <w:webHidden/>
          </w:rPr>
        </w:r>
        <w:r>
          <w:rPr>
            <w:noProof/>
            <w:webHidden/>
          </w:rPr>
          <w:fldChar w:fldCharType="separate"/>
        </w:r>
        <w:r w:rsidR="00D176A8">
          <w:rPr>
            <w:noProof/>
            <w:webHidden/>
          </w:rPr>
          <w:t>4</w:t>
        </w:r>
        <w:r>
          <w:rPr>
            <w:noProof/>
            <w:webHidden/>
          </w:rPr>
          <w:fldChar w:fldCharType="end"/>
        </w:r>
      </w:hyperlink>
    </w:p>
    <w:p w14:paraId="75FD393E" w14:textId="77777777" w:rsidR="00D176A8" w:rsidRDefault="006821FD">
      <w:pPr>
        <w:pStyle w:val="12"/>
        <w:rPr>
          <w:rFonts w:asciiTheme="minorHAnsi" w:eastAsiaTheme="minorEastAsia" w:hAnsiTheme="minorHAnsi" w:cstheme="minorBidi"/>
          <w:noProof/>
          <w:szCs w:val="22"/>
        </w:rPr>
      </w:pPr>
      <w:hyperlink w:anchor="_Toc457553424" w:history="1">
        <w:r w:rsidR="00D176A8" w:rsidRPr="00EA3BF4">
          <w:rPr>
            <w:rStyle w:val="af5"/>
            <w:rFonts w:eastAsia="黑体" w:hint="eastAsia"/>
            <w:b/>
            <w:bCs/>
            <w:noProof/>
            <w:kern w:val="36"/>
          </w:rPr>
          <w:t>1</w:t>
        </w:r>
        <w:r w:rsidR="00D176A8" w:rsidRPr="00EA3BF4">
          <w:rPr>
            <w:rStyle w:val="af5"/>
            <w:rFonts w:eastAsia="黑体" w:hint="eastAsia"/>
            <w:b/>
            <w:bCs/>
            <w:noProof/>
            <w:kern w:val="36"/>
          </w:rPr>
          <w:t>、</w:t>
        </w:r>
        <w:r w:rsidR="00D176A8" w:rsidRPr="00EA3BF4">
          <w:rPr>
            <w:rStyle w:val="af5"/>
            <w:rFonts w:ascii="黑体" w:eastAsia="黑体" w:hAnsi="黑体" w:cs="Arial" w:hint="eastAsia"/>
            <w:b/>
            <w:bCs/>
            <w:noProof/>
            <w:kern w:val="36"/>
          </w:rPr>
          <w:t xml:space="preserve"> 范围</w:t>
        </w:r>
        <w:r w:rsidR="00D176A8">
          <w:rPr>
            <w:noProof/>
            <w:webHidden/>
          </w:rPr>
          <w:tab/>
        </w:r>
        <w:r w:rsidR="00BE743C">
          <w:rPr>
            <w:noProof/>
            <w:webHidden/>
          </w:rPr>
          <w:fldChar w:fldCharType="begin"/>
        </w:r>
        <w:r w:rsidR="00D176A8">
          <w:rPr>
            <w:noProof/>
            <w:webHidden/>
          </w:rPr>
          <w:instrText xml:space="preserve"> PAGEREF _Toc457553424 \h </w:instrText>
        </w:r>
        <w:r w:rsidR="00BE743C">
          <w:rPr>
            <w:noProof/>
            <w:webHidden/>
          </w:rPr>
        </w:r>
        <w:r w:rsidR="00BE743C">
          <w:rPr>
            <w:noProof/>
            <w:webHidden/>
          </w:rPr>
          <w:fldChar w:fldCharType="separate"/>
        </w:r>
        <w:r w:rsidR="00D176A8">
          <w:rPr>
            <w:noProof/>
            <w:webHidden/>
          </w:rPr>
          <w:t>5</w:t>
        </w:r>
        <w:r w:rsidR="00BE743C">
          <w:rPr>
            <w:noProof/>
            <w:webHidden/>
          </w:rPr>
          <w:fldChar w:fldCharType="end"/>
        </w:r>
      </w:hyperlink>
    </w:p>
    <w:p w14:paraId="0E89EEA5" w14:textId="77777777" w:rsidR="00D176A8" w:rsidRDefault="006821FD">
      <w:pPr>
        <w:pStyle w:val="12"/>
        <w:rPr>
          <w:rFonts w:asciiTheme="minorHAnsi" w:eastAsiaTheme="minorEastAsia" w:hAnsiTheme="minorHAnsi" w:cstheme="minorBidi"/>
          <w:noProof/>
          <w:szCs w:val="22"/>
        </w:rPr>
      </w:pPr>
      <w:hyperlink w:anchor="_Toc457553425" w:history="1">
        <w:r w:rsidR="00D176A8" w:rsidRPr="00EA3BF4">
          <w:rPr>
            <w:rStyle w:val="af5"/>
            <w:rFonts w:eastAsia="黑体" w:hint="eastAsia"/>
            <w:b/>
            <w:bCs/>
            <w:noProof/>
            <w:kern w:val="36"/>
          </w:rPr>
          <w:t>2</w:t>
        </w:r>
        <w:r w:rsidR="00D176A8" w:rsidRPr="00EA3BF4">
          <w:rPr>
            <w:rStyle w:val="af5"/>
            <w:rFonts w:eastAsia="黑体" w:hint="eastAsia"/>
            <w:b/>
            <w:bCs/>
            <w:noProof/>
            <w:kern w:val="36"/>
          </w:rPr>
          <w:t>、</w:t>
        </w:r>
        <w:r w:rsidR="00D176A8" w:rsidRPr="00EA3BF4">
          <w:rPr>
            <w:rStyle w:val="af5"/>
            <w:rFonts w:ascii="黑体" w:eastAsia="黑体" w:hAnsi="黑体" w:cs="Arial" w:hint="eastAsia"/>
            <w:b/>
            <w:bCs/>
            <w:noProof/>
            <w:kern w:val="36"/>
          </w:rPr>
          <w:t xml:space="preserve"> 规范性引用文件</w:t>
        </w:r>
        <w:r w:rsidR="00D176A8">
          <w:rPr>
            <w:noProof/>
            <w:webHidden/>
          </w:rPr>
          <w:tab/>
        </w:r>
        <w:r w:rsidR="00BE743C">
          <w:rPr>
            <w:noProof/>
            <w:webHidden/>
          </w:rPr>
          <w:fldChar w:fldCharType="begin"/>
        </w:r>
        <w:r w:rsidR="00D176A8">
          <w:rPr>
            <w:noProof/>
            <w:webHidden/>
          </w:rPr>
          <w:instrText xml:space="preserve"> PAGEREF _Toc457553425 \h </w:instrText>
        </w:r>
        <w:r w:rsidR="00BE743C">
          <w:rPr>
            <w:noProof/>
            <w:webHidden/>
          </w:rPr>
        </w:r>
        <w:r w:rsidR="00BE743C">
          <w:rPr>
            <w:noProof/>
            <w:webHidden/>
          </w:rPr>
          <w:fldChar w:fldCharType="separate"/>
        </w:r>
        <w:r w:rsidR="00D176A8">
          <w:rPr>
            <w:noProof/>
            <w:webHidden/>
          </w:rPr>
          <w:t>6</w:t>
        </w:r>
        <w:r w:rsidR="00BE743C">
          <w:rPr>
            <w:noProof/>
            <w:webHidden/>
          </w:rPr>
          <w:fldChar w:fldCharType="end"/>
        </w:r>
      </w:hyperlink>
    </w:p>
    <w:p w14:paraId="5C94F1CD" w14:textId="77777777" w:rsidR="00D176A8" w:rsidRDefault="006821FD">
      <w:pPr>
        <w:pStyle w:val="12"/>
        <w:rPr>
          <w:rFonts w:asciiTheme="minorHAnsi" w:eastAsiaTheme="minorEastAsia" w:hAnsiTheme="minorHAnsi" w:cstheme="minorBidi"/>
          <w:noProof/>
          <w:szCs w:val="22"/>
        </w:rPr>
      </w:pPr>
      <w:hyperlink w:anchor="_Toc457553426" w:history="1">
        <w:r w:rsidR="00D176A8" w:rsidRPr="00EA3BF4">
          <w:rPr>
            <w:rStyle w:val="af5"/>
            <w:rFonts w:eastAsia="黑体" w:hint="eastAsia"/>
            <w:b/>
            <w:bCs/>
            <w:noProof/>
            <w:kern w:val="36"/>
          </w:rPr>
          <w:t>3</w:t>
        </w:r>
        <w:r w:rsidR="00D176A8" w:rsidRPr="00EA3BF4">
          <w:rPr>
            <w:rStyle w:val="af5"/>
            <w:rFonts w:eastAsia="黑体" w:hint="eastAsia"/>
            <w:b/>
            <w:bCs/>
            <w:noProof/>
            <w:kern w:val="36"/>
          </w:rPr>
          <w:t>、</w:t>
        </w:r>
        <w:r w:rsidR="00D176A8" w:rsidRPr="00EA3BF4">
          <w:rPr>
            <w:rStyle w:val="af5"/>
            <w:rFonts w:ascii="黑体" w:eastAsia="黑体" w:hAnsi="黑体" w:cs="Arial" w:hint="eastAsia"/>
            <w:b/>
            <w:bCs/>
            <w:noProof/>
            <w:kern w:val="36"/>
          </w:rPr>
          <w:t xml:space="preserve"> 缩略语</w:t>
        </w:r>
        <w:r w:rsidR="00D176A8">
          <w:rPr>
            <w:noProof/>
            <w:webHidden/>
          </w:rPr>
          <w:tab/>
        </w:r>
        <w:r w:rsidR="00BE743C">
          <w:rPr>
            <w:noProof/>
            <w:webHidden/>
          </w:rPr>
          <w:fldChar w:fldCharType="begin"/>
        </w:r>
        <w:r w:rsidR="00D176A8">
          <w:rPr>
            <w:noProof/>
            <w:webHidden/>
          </w:rPr>
          <w:instrText xml:space="preserve"> PAGEREF _Toc457553426 \h </w:instrText>
        </w:r>
        <w:r w:rsidR="00BE743C">
          <w:rPr>
            <w:noProof/>
            <w:webHidden/>
          </w:rPr>
        </w:r>
        <w:r w:rsidR="00BE743C">
          <w:rPr>
            <w:noProof/>
            <w:webHidden/>
          </w:rPr>
          <w:fldChar w:fldCharType="separate"/>
        </w:r>
        <w:r w:rsidR="00D176A8">
          <w:rPr>
            <w:noProof/>
            <w:webHidden/>
          </w:rPr>
          <w:t>7</w:t>
        </w:r>
        <w:r w:rsidR="00BE743C">
          <w:rPr>
            <w:noProof/>
            <w:webHidden/>
          </w:rPr>
          <w:fldChar w:fldCharType="end"/>
        </w:r>
      </w:hyperlink>
    </w:p>
    <w:p w14:paraId="590D38B6" w14:textId="77777777" w:rsidR="00D176A8" w:rsidRDefault="006821FD">
      <w:pPr>
        <w:pStyle w:val="12"/>
        <w:rPr>
          <w:rFonts w:asciiTheme="minorHAnsi" w:eastAsiaTheme="minorEastAsia" w:hAnsiTheme="minorHAnsi" w:cstheme="minorBidi"/>
          <w:noProof/>
          <w:szCs w:val="22"/>
        </w:rPr>
      </w:pPr>
      <w:hyperlink w:anchor="_Toc457553427" w:history="1">
        <w:r w:rsidR="00D176A8" w:rsidRPr="00EA3BF4">
          <w:rPr>
            <w:rStyle w:val="af5"/>
            <w:rFonts w:eastAsia="黑体" w:hint="eastAsia"/>
            <w:b/>
            <w:bCs/>
            <w:noProof/>
            <w:kern w:val="36"/>
          </w:rPr>
          <w:t>4</w:t>
        </w:r>
        <w:r w:rsidR="00D176A8" w:rsidRPr="00EA3BF4">
          <w:rPr>
            <w:rStyle w:val="af5"/>
            <w:rFonts w:eastAsia="黑体" w:hint="eastAsia"/>
            <w:b/>
            <w:bCs/>
            <w:noProof/>
            <w:kern w:val="36"/>
          </w:rPr>
          <w:t>、</w:t>
        </w:r>
        <w:r w:rsidR="00D176A8" w:rsidRPr="00EA3BF4">
          <w:rPr>
            <w:rStyle w:val="af5"/>
            <w:rFonts w:ascii="黑体" w:eastAsia="黑体" w:hAnsi="黑体" w:cs="Arial" w:hint="eastAsia"/>
            <w:b/>
            <w:bCs/>
            <w:noProof/>
            <w:kern w:val="36"/>
          </w:rPr>
          <w:t xml:space="preserve"> 总体结构与接口</w:t>
        </w:r>
        <w:r w:rsidR="00D176A8">
          <w:rPr>
            <w:noProof/>
            <w:webHidden/>
          </w:rPr>
          <w:tab/>
        </w:r>
        <w:r w:rsidR="00BE743C">
          <w:rPr>
            <w:noProof/>
            <w:webHidden/>
          </w:rPr>
          <w:fldChar w:fldCharType="begin"/>
        </w:r>
        <w:r w:rsidR="00D176A8">
          <w:rPr>
            <w:noProof/>
            <w:webHidden/>
          </w:rPr>
          <w:instrText xml:space="preserve"> PAGEREF _Toc457553427 \h </w:instrText>
        </w:r>
        <w:r w:rsidR="00BE743C">
          <w:rPr>
            <w:noProof/>
            <w:webHidden/>
          </w:rPr>
        </w:r>
        <w:r w:rsidR="00BE743C">
          <w:rPr>
            <w:noProof/>
            <w:webHidden/>
          </w:rPr>
          <w:fldChar w:fldCharType="separate"/>
        </w:r>
        <w:r w:rsidR="00D176A8">
          <w:rPr>
            <w:noProof/>
            <w:webHidden/>
          </w:rPr>
          <w:t>8</w:t>
        </w:r>
        <w:r w:rsidR="00BE743C">
          <w:rPr>
            <w:noProof/>
            <w:webHidden/>
          </w:rPr>
          <w:fldChar w:fldCharType="end"/>
        </w:r>
      </w:hyperlink>
    </w:p>
    <w:p w14:paraId="6B4585E4" w14:textId="77777777" w:rsidR="00D176A8" w:rsidRDefault="006821FD">
      <w:pPr>
        <w:pStyle w:val="12"/>
        <w:rPr>
          <w:rFonts w:asciiTheme="minorHAnsi" w:eastAsiaTheme="minorEastAsia" w:hAnsiTheme="minorHAnsi" w:cstheme="minorBidi"/>
          <w:noProof/>
          <w:szCs w:val="22"/>
        </w:rPr>
      </w:pPr>
      <w:hyperlink w:anchor="_Toc457553428" w:history="1">
        <w:r w:rsidR="00D176A8" w:rsidRPr="00EA3BF4">
          <w:rPr>
            <w:rStyle w:val="af5"/>
            <w:rFonts w:eastAsia="黑体" w:hint="eastAsia"/>
            <w:b/>
            <w:bCs/>
            <w:noProof/>
            <w:kern w:val="36"/>
          </w:rPr>
          <w:t>5</w:t>
        </w:r>
        <w:r w:rsidR="00D176A8" w:rsidRPr="00EA3BF4">
          <w:rPr>
            <w:rStyle w:val="af5"/>
            <w:rFonts w:eastAsia="黑体" w:hint="eastAsia"/>
            <w:b/>
            <w:bCs/>
            <w:noProof/>
            <w:kern w:val="36"/>
          </w:rPr>
          <w:t>、</w:t>
        </w:r>
        <w:r w:rsidR="00D176A8" w:rsidRPr="00EA3BF4">
          <w:rPr>
            <w:rStyle w:val="af5"/>
            <w:rFonts w:ascii="黑体" w:eastAsia="黑体" w:hAnsi="黑体" w:cs="Arial" w:hint="eastAsia"/>
            <w:b/>
            <w:bCs/>
            <w:noProof/>
            <w:kern w:val="36"/>
          </w:rPr>
          <w:t xml:space="preserve"> 接口定义总体约定</w:t>
        </w:r>
        <w:r w:rsidR="00D176A8">
          <w:rPr>
            <w:noProof/>
            <w:webHidden/>
          </w:rPr>
          <w:tab/>
        </w:r>
        <w:r w:rsidR="00BE743C">
          <w:rPr>
            <w:noProof/>
            <w:webHidden/>
          </w:rPr>
          <w:fldChar w:fldCharType="begin"/>
        </w:r>
        <w:r w:rsidR="00D176A8">
          <w:rPr>
            <w:noProof/>
            <w:webHidden/>
          </w:rPr>
          <w:instrText xml:space="preserve"> PAGEREF _Toc457553428 \h </w:instrText>
        </w:r>
        <w:r w:rsidR="00BE743C">
          <w:rPr>
            <w:noProof/>
            <w:webHidden/>
          </w:rPr>
        </w:r>
        <w:r w:rsidR="00BE743C">
          <w:rPr>
            <w:noProof/>
            <w:webHidden/>
          </w:rPr>
          <w:fldChar w:fldCharType="separate"/>
        </w:r>
        <w:r w:rsidR="00D176A8">
          <w:rPr>
            <w:noProof/>
            <w:webHidden/>
          </w:rPr>
          <w:t>9</w:t>
        </w:r>
        <w:r w:rsidR="00BE743C">
          <w:rPr>
            <w:noProof/>
            <w:webHidden/>
          </w:rPr>
          <w:fldChar w:fldCharType="end"/>
        </w:r>
      </w:hyperlink>
    </w:p>
    <w:p w14:paraId="652E6B9F"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29" w:history="1">
        <w:r w:rsidR="00D176A8" w:rsidRPr="00EA3BF4">
          <w:rPr>
            <w:rStyle w:val="af5"/>
            <w:rFonts w:hint="eastAsia"/>
            <w:noProof/>
          </w:rPr>
          <w:t>通用规则</w:t>
        </w:r>
        <w:r w:rsidR="00D176A8">
          <w:rPr>
            <w:noProof/>
            <w:webHidden/>
          </w:rPr>
          <w:tab/>
        </w:r>
        <w:r w:rsidR="00BE743C">
          <w:rPr>
            <w:noProof/>
            <w:webHidden/>
          </w:rPr>
          <w:fldChar w:fldCharType="begin"/>
        </w:r>
        <w:r w:rsidR="00D176A8">
          <w:rPr>
            <w:noProof/>
            <w:webHidden/>
          </w:rPr>
          <w:instrText xml:space="preserve"> PAGEREF _Toc457553429 \h </w:instrText>
        </w:r>
        <w:r w:rsidR="00BE743C">
          <w:rPr>
            <w:noProof/>
            <w:webHidden/>
          </w:rPr>
        </w:r>
        <w:r w:rsidR="00BE743C">
          <w:rPr>
            <w:noProof/>
            <w:webHidden/>
          </w:rPr>
          <w:fldChar w:fldCharType="separate"/>
        </w:r>
        <w:r w:rsidR="00D176A8">
          <w:rPr>
            <w:noProof/>
            <w:webHidden/>
          </w:rPr>
          <w:t>9</w:t>
        </w:r>
        <w:r w:rsidR="00BE743C">
          <w:rPr>
            <w:noProof/>
            <w:webHidden/>
          </w:rPr>
          <w:fldChar w:fldCharType="end"/>
        </w:r>
      </w:hyperlink>
    </w:p>
    <w:p w14:paraId="40E38CE7"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30" w:history="1">
        <w:r w:rsidR="00D176A8" w:rsidRPr="00EA3BF4">
          <w:rPr>
            <w:rStyle w:val="af5"/>
            <w:rFonts w:hint="eastAsia"/>
            <w:noProof/>
          </w:rPr>
          <w:t>接口编码规则</w:t>
        </w:r>
        <w:r w:rsidR="00D176A8">
          <w:rPr>
            <w:noProof/>
            <w:webHidden/>
          </w:rPr>
          <w:tab/>
        </w:r>
        <w:r w:rsidR="00BE743C">
          <w:rPr>
            <w:noProof/>
            <w:webHidden/>
          </w:rPr>
          <w:fldChar w:fldCharType="begin"/>
        </w:r>
        <w:r w:rsidR="00D176A8">
          <w:rPr>
            <w:noProof/>
            <w:webHidden/>
          </w:rPr>
          <w:instrText xml:space="preserve"> PAGEREF _Toc457553430 \h </w:instrText>
        </w:r>
        <w:r w:rsidR="00BE743C">
          <w:rPr>
            <w:noProof/>
            <w:webHidden/>
          </w:rPr>
        </w:r>
        <w:r w:rsidR="00BE743C">
          <w:rPr>
            <w:noProof/>
            <w:webHidden/>
          </w:rPr>
          <w:fldChar w:fldCharType="separate"/>
        </w:r>
        <w:r w:rsidR="00D176A8">
          <w:rPr>
            <w:noProof/>
            <w:webHidden/>
          </w:rPr>
          <w:t>9</w:t>
        </w:r>
        <w:r w:rsidR="00BE743C">
          <w:rPr>
            <w:noProof/>
            <w:webHidden/>
          </w:rPr>
          <w:fldChar w:fldCharType="end"/>
        </w:r>
      </w:hyperlink>
    </w:p>
    <w:p w14:paraId="74A14119"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31" w:history="1">
        <w:r w:rsidR="00D176A8" w:rsidRPr="00EA3BF4">
          <w:rPr>
            <w:rStyle w:val="af5"/>
            <w:rFonts w:hint="eastAsia"/>
            <w:noProof/>
          </w:rPr>
          <w:t>语法符号</w:t>
        </w:r>
        <w:r w:rsidR="00D176A8">
          <w:rPr>
            <w:noProof/>
            <w:webHidden/>
          </w:rPr>
          <w:tab/>
        </w:r>
        <w:r w:rsidR="00BE743C">
          <w:rPr>
            <w:noProof/>
            <w:webHidden/>
          </w:rPr>
          <w:fldChar w:fldCharType="begin"/>
        </w:r>
        <w:r w:rsidR="00D176A8">
          <w:rPr>
            <w:noProof/>
            <w:webHidden/>
          </w:rPr>
          <w:instrText xml:space="preserve"> PAGEREF _Toc457553431 \h </w:instrText>
        </w:r>
        <w:r w:rsidR="00BE743C">
          <w:rPr>
            <w:noProof/>
            <w:webHidden/>
          </w:rPr>
        </w:r>
        <w:r w:rsidR="00BE743C">
          <w:rPr>
            <w:noProof/>
            <w:webHidden/>
          </w:rPr>
          <w:fldChar w:fldCharType="separate"/>
        </w:r>
        <w:r w:rsidR="00D176A8">
          <w:rPr>
            <w:noProof/>
            <w:webHidden/>
          </w:rPr>
          <w:t>9</w:t>
        </w:r>
        <w:r w:rsidR="00BE743C">
          <w:rPr>
            <w:noProof/>
            <w:webHidden/>
          </w:rPr>
          <w:fldChar w:fldCharType="end"/>
        </w:r>
      </w:hyperlink>
    </w:p>
    <w:p w14:paraId="694B4B59"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32" w:history="1">
        <w:r w:rsidR="00D176A8" w:rsidRPr="00EA3BF4">
          <w:rPr>
            <w:rStyle w:val="af5"/>
            <w:rFonts w:hint="eastAsia"/>
            <w:noProof/>
          </w:rPr>
          <w:t>请求消息</w:t>
        </w:r>
        <w:r w:rsidR="00D176A8">
          <w:rPr>
            <w:noProof/>
            <w:webHidden/>
          </w:rPr>
          <w:tab/>
        </w:r>
        <w:r w:rsidR="00BE743C">
          <w:rPr>
            <w:noProof/>
            <w:webHidden/>
          </w:rPr>
          <w:fldChar w:fldCharType="begin"/>
        </w:r>
        <w:r w:rsidR="00D176A8">
          <w:rPr>
            <w:noProof/>
            <w:webHidden/>
          </w:rPr>
          <w:instrText xml:space="preserve"> PAGEREF _Toc457553432 \h </w:instrText>
        </w:r>
        <w:r w:rsidR="00BE743C">
          <w:rPr>
            <w:noProof/>
            <w:webHidden/>
          </w:rPr>
        </w:r>
        <w:r w:rsidR="00BE743C">
          <w:rPr>
            <w:noProof/>
            <w:webHidden/>
          </w:rPr>
          <w:fldChar w:fldCharType="separate"/>
        </w:r>
        <w:r w:rsidR="00D176A8">
          <w:rPr>
            <w:noProof/>
            <w:webHidden/>
          </w:rPr>
          <w:t>9</w:t>
        </w:r>
        <w:r w:rsidR="00BE743C">
          <w:rPr>
            <w:noProof/>
            <w:webHidden/>
          </w:rPr>
          <w:fldChar w:fldCharType="end"/>
        </w:r>
      </w:hyperlink>
    </w:p>
    <w:p w14:paraId="08968B7F"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33" w:history="1">
        <w:r w:rsidR="00D176A8" w:rsidRPr="00EA3BF4">
          <w:rPr>
            <w:rStyle w:val="af5"/>
            <w:rFonts w:hint="eastAsia"/>
            <w:noProof/>
          </w:rPr>
          <w:t>消息格式</w:t>
        </w:r>
        <w:r w:rsidR="00D176A8">
          <w:rPr>
            <w:noProof/>
            <w:webHidden/>
          </w:rPr>
          <w:tab/>
        </w:r>
        <w:r w:rsidR="00BE743C">
          <w:rPr>
            <w:noProof/>
            <w:webHidden/>
          </w:rPr>
          <w:fldChar w:fldCharType="begin"/>
        </w:r>
        <w:r w:rsidR="00D176A8">
          <w:rPr>
            <w:noProof/>
            <w:webHidden/>
          </w:rPr>
          <w:instrText xml:space="preserve"> PAGEREF _Toc457553433 \h </w:instrText>
        </w:r>
        <w:r w:rsidR="00BE743C">
          <w:rPr>
            <w:noProof/>
            <w:webHidden/>
          </w:rPr>
        </w:r>
        <w:r w:rsidR="00BE743C">
          <w:rPr>
            <w:noProof/>
            <w:webHidden/>
          </w:rPr>
          <w:fldChar w:fldCharType="separate"/>
        </w:r>
        <w:r w:rsidR="00D176A8">
          <w:rPr>
            <w:noProof/>
            <w:webHidden/>
          </w:rPr>
          <w:t>9</w:t>
        </w:r>
        <w:r w:rsidR="00BE743C">
          <w:rPr>
            <w:noProof/>
            <w:webHidden/>
          </w:rPr>
          <w:fldChar w:fldCharType="end"/>
        </w:r>
      </w:hyperlink>
    </w:p>
    <w:p w14:paraId="12724BC6"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34" w:history="1">
        <w:r w:rsidR="00D176A8" w:rsidRPr="00EA3BF4">
          <w:rPr>
            <w:rStyle w:val="af5"/>
            <w:rFonts w:hint="eastAsia"/>
            <w:noProof/>
          </w:rPr>
          <w:t>参数定义</w:t>
        </w:r>
        <w:r w:rsidR="00D176A8">
          <w:rPr>
            <w:noProof/>
            <w:webHidden/>
          </w:rPr>
          <w:tab/>
        </w:r>
        <w:r w:rsidR="00BE743C">
          <w:rPr>
            <w:noProof/>
            <w:webHidden/>
          </w:rPr>
          <w:fldChar w:fldCharType="begin"/>
        </w:r>
        <w:r w:rsidR="00D176A8">
          <w:rPr>
            <w:noProof/>
            <w:webHidden/>
          </w:rPr>
          <w:instrText xml:space="preserve"> PAGEREF _Toc457553434 \h </w:instrText>
        </w:r>
        <w:r w:rsidR="00BE743C">
          <w:rPr>
            <w:noProof/>
            <w:webHidden/>
          </w:rPr>
        </w:r>
        <w:r w:rsidR="00BE743C">
          <w:rPr>
            <w:noProof/>
            <w:webHidden/>
          </w:rPr>
          <w:fldChar w:fldCharType="separate"/>
        </w:r>
        <w:r w:rsidR="00D176A8">
          <w:rPr>
            <w:noProof/>
            <w:webHidden/>
          </w:rPr>
          <w:t>9</w:t>
        </w:r>
        <w:r w:rsidR="00BE743C">
          <w:rPr>
            <w:noProof/>
            <w:webHidden/>
          </w:rPr>
          <w:fldChar w:fldCharType="end"/>
        </w:r>
      </w:hyperlink>
    </w:p>
    <w:p w14:paraId="45D1AD17"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35" w:history="1">
        <w:r w:rsidR="00D176A8" w:rsidRPr="00EA3BF4">
          <w:rPr>
            <w:rStyle w:val="af5"/>
            <w:rFonts w:hint="eastAsia"/>
            <w:noProof/>
          </w:rPr>
          <w:t>举例</w:t>
        </w:r>
        <w:r w:rsidR="00D176A8">
          <w:rPr>
            <w:noProof/>
            <w:webHidden/>
          </w:rPr>
          <w:tab/>
        </w:r>
        <w:r w:rsidR="00BE743C">
          <w:rPr>
            <w:noProof/>
            <w:webHidden/>
          </w:rPr>
          <w:fldChar w:fldCharType="begin"/>
        </w:r>
        <w:r w:rsidR="00D176A8">
          <w:rPr>
            <w:noProof/>
            <w:webHidden/>
          </w:rPr>
          <w:instrText xml:space="preserve"> PAGEREF _Toc457553435 \h </w:instrText>
        </w:r>
        <w:r w:rsidR="00BE743C">
          <w:rPr>
            <w:noProof/>
            <w:webHidden/>
          </w:rPr>
        </w:r>
        <w:r w:rsidR="00BE743C">
          <w:rPr>
            <w:noProof/>
            <w:webHidden/>
          </w:rPr>
          <w:fldChar w:fldCharType="separate"/>
        </w:r>
        <w:r w:rsidR="00D176A8">
          <w:rPr>
            <w:noProof/>
            <w:webHidden/>
          </w:rPr>
          <w:t>10</w:t>
        </w:r>
        <w:r w:rsidR="00BE743C">
          <w:rPr>
            <w:noProof/>
            <w:webHidden/>
          </w:rPr>
          <w:fldChar w:fldCharType="end"/>
        </w:r>
      </w:hyperlink>
    </w:p>
    <w:p w14:paraId="17EA341C"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36" w:history="1">
        <w:r w:rsidR="00D176A8" w:rsidRPr="00EA3BF4">
          <w:rPr>
            <w:rStyle w:val="af5"/>
            <w:rFonts w:hint="eastAsia"/>
            <w:noProof/>
          </w:rPr>
          <w:t>接口协议</w:t>
        </w:r>
        <w:r w:rsidR="00D176A8">
          <w:rPr>
            <w:noProof/>
            <w:webHidden/>
          </w:rPr>
          <w:tab/>
        </w:r>
        <w:r w:rsidR="00BE743C">
          <w:rPr>
            <w:noProof/>
            <w:webHidden/>
          </w:rPr>
          <w:fldChar w:fldCharType="begin"/>
        </w:r>
        <w:r w:rsidR="00D176A8">
          <w:rPr>
            <w:noProof/>
            <w:webHidden/>
          </w:rPr>
          <w:instrText xml:space="preserve"> PAGEREF _Toc457553436 \h </w:instrText>
        </w:r>
        <w:r w:rsidR="00BE743C">
          <w:rPr>
            <w:noProof/>
            <w:webHidden/>
          </w:rPr>
        </w:r>
        <w:r w:rsidR="00BE743C">
          <w:rPr>
            <w:noProof/>
            <w:webHidden/>
          </w:rPr>
          <w:fldChar w:fldCharType="separate"/>
        </w:r>
        <w:r w:rsidR="00D176A8">
          <w:rPr>
            <w:noProof/>
            <w:webHidden/>
          </w:rPr>
          <w:t>10</w:t>
        </w:r>
        <w:r w:rsidR="00BE743C">
          <w:rPr>
            <w:noProof/>
            <w:webHidden/>
          </w:rPr>
          <w:fldChar w:fldCharType="end"/>
        </w:r>
      </w:hyperlink>
    </w:p>
    <w:p w14:paraId="0EDDC71A"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37" w:history="1">
        <w:r w:rsidR="00D176A8" w:rsidRPr="00EA3BF4">
          <w:rPr>
            <w:rStyle w:val="af5"/>
            <w:rFonts w:hint="eastAsia"/>
            <w:noProof/>
          </w:rPr>
          <w:t>接口方向</w:t>
        </w:r>
        <w:r w:rsidR="00D176A8">
          <w:rPr>
            <w:noProof/>
            <w:webHidden/>
          </w:rPr>
          <w:tab/>
        </w:r>
        <w:r w:rsidR="00BE743C">
          <w:rPr>
            <w:noProof/>
            <w:webHidden/>
          </w:rPr>
          <w:fldChar w:fldCharType="begin"/>
        </w:r>
        <w:r w:rsidR="00D176A8">
          <w:rPr>
            <w:noProof/>
            <w:webHidden/>
          </w:rPr>
          <w:instrText xml:space="preserve"> PAGEREF _Toc457553437 \h </w:instrText>
        </w:r>
        <w:r w:rsidR="00BE743C">
          <w:rPr>
            <w:noProof/>
            <w:webHidden/>
          </w:rPr>
        </w:r>
        <w:r w:rsidR="00BE743C">
          <w:rPr>
            <w:noProof/>
            <w:webHidden/>
          </w:rPr>
          <w:fldChar w:fldCharType="separate"/>
        </w:r>
        <w:r w:rsidR="00D176A8">
          <w:rPr>
            <w:noProof/>
            <w:webHidden/>
          </w:rPr>
          <w:t>10</w:t>
        </w:r>
        <w:r w:rsidR="00BE743C">
          <w:rPr>
            <w:noProof/>
            <w:webHidden/>
          </w:rPr>
          <w:fldChar w:fldCharType="end"/>
        </w:r>
      </w:hyperlink>
    </w:p>
    <w:p w14:paraId="6D2BFB5F"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38" w:history="1">
        <w:r w:rsidR="00D176A8" w:rsidRPr="00EA3BF4">
          <w:rPr>
            <w:rStyle w:val="af5"/>
            <w:rFonts w:hint="eastAsia"/>
            <w:noProof/>
          </w:rPr>
          <w:t>响应消息</w:t>
        </w:r>
        <w:r w:rsidR="00D176A8">
          <w:rPr>
            <w:noProof/>
            <w:webHidden/>
          </w:rPr>
          <w:tab/>
        </w:r>
        <w:r w:rsidR="00BE743C">
          <w:rPr>
            <w:noProof/>
            <w:webHidden/>
          </w:rPr>
          <w:fldChar w:fldCharType="begin"/>
        </w:r>
        <w:r w:rsidR="00D176A8">
          <w:rPr>
            <w:noProof/>
            <w:webHidden/>
          </w:rPr>
          <w:instrText xml:space="preserve"> PAGEREF _Toc457553438 \h </w:instrText>
        </w:r>
        <w:r w:rsidR="00BE743C">
          <w:rPr>
            <w:noProof/>
            <w:webHidden/>
          </w:rPr>
        </w:r>
        <w:r w:rsidR="00BE743C">
          <w:rPr>
            <w:noProof/>
            <w:webHidden/>
          </w:rPr>
          <w:fldChar w:fldCharType="separate"/>
        </w:r>
        <w:r w:rsidR="00D176A8">
          <w:rPr>
            <w:noProof/>
            <w:webHidden/>
          </w:rPr>
          <w:t>10</w:t>
        </w:r>
        <w:r w:rsidR="00BE743C">
          <w:rPr>
            <w:noProof/>
            <w:webHidden/>
          </w:rPr>
          <w:fldChar w:fldCharType="end"/>
        </w:r>
      </w:hyperlink>
    </w:p>
    <w:p w14:paraId="4B575DED"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39" w:history="1">
        <w:r w:rsidR="00D176A8" w:rsidRPr="00EA3BF4">
          <w:rPr>
            <w:rStyle w:val="af5"/>
            <w:rFonts w:hint="eastAsia"/>
            <w:noProof/>
          </w:rPr>
          <w:t>消息格式</w:t>
        </w:r>
        <w:r w:rsidR="00D176A8">
          <w:rPr>
            <w:noProof/>
            <w:webHidden/>
          </w:rPr>
          <w:tab/>
        </w:r>
        <w:r w:rsidR="00BE743C">
          <w:rPr>
            <w:noProof/>
            <w:webHidden/>
          </w:rPr>
          <w:fldChar w:fldCharType="begin"/>
        </w:r>
        <w:r w:rsidR="00D176A8">
          <w:rPr>
            <w:noProof/>
            <w:webHidden/>
          </w:rPr>
          <w:instrText xml:space="preserve"> PAGEREF _Toc457553439 \h </w:instrText>
        </w:r>
        <w:r w:rsidR="00BE743C">
          <w:rPr>
            <w:noProof/>
            <w:webHidden/>
          </w:rPr>
        </w:r>
        <w:r w:rsidR="00BE743C">
          <w:rPr>
            <w:noProof/>
            <w:webHidden/>
          </w:rPr>
          <w:fldChar w:fldCharType="separate"/>
        </w:r>
        <w:r w:rsidR="00D176A8">
          <w:rPr>
            <w:noProof/>
            <w:webHidden/>
          </w:rPr>
          <w:t>10</w:t>
        </w:r>
        <w:r w:rsidR="00BE743C">
          <w:rPr>
            <w:noProof/>
            <w:webHidden/>
          </w:rPr>
          <w:fldChar w:fldCharType="end"/>
        </w:r>
      </w:hyperlink>
    </w:p>
    <w:p w14:paraId="71BB3505" w14:textId="77777777" w:rsidR="00D176A8" w:rsidRDefault="006821FD">
      <w:pPr>
        <w:pStyle w:val="12"/>
        <w:rPr>
          <w:rFonts w:asciiTheme="minorHAnsi" w:eastAsiaTheme="minorEastAsia" w:hAnsiTheme="minorHAnsi" w:cstheme="minorBidi"/>
          <w:noProof/>
          <w:szCs w:val="22"/>
        </w:rPr>
      </w:pPr>
      <w:hyperlink w:anchor="_Toc457553440" w:history="1">
        <w:r w:rsidR="00D176A8" w:rsidRPr="00EA3BF4">
          <w:rPr>
            <w:rStyle w:val="af5"/>
            <w:rFonts w:eastAsia="黑体" w:hint="eastAsia"/>
            <w:b/>
            <w:bCs/>
            <w:noProof/>
            <w:kern w:val="36"/>
          </w:rPr>
          <w:t>6</w:t>
        </w:r>
        <w:r w:rsidR="00D176A8" w:rsidRPr="00EA3BF4">
          <w:rPr>
            <w:rStyle w:val="af5"/>
            <w:rFonts w:eastAsia="黑体" w:hint="eastAsia"/>
            <w:b/>
            <w:bCs/>
            <w:noProof/>
            <w:kern w:val="36"/>
          </w:rPr>
          <w:t>、</w:t>
        </w:r>
        <w:r w:rsidR="00D176A8" w:rsidRPr="00EA3BF4">
          <w:rPr>
            <w:rStyle w:val="af5"/>
            <w:rFonts w:ascii="黑体" w:eastAsia="黑体" w:hAnsi="黑体" w:cs="Arial" w:hint="eastAsia"/>
            <w:b/>
            <w:bCs/>
            <w:noProof/>
            <w:kern w:val="36"/>
          </w:rPr>
          <w:t xml:space="preserve"> 接口定义</w:t>
        </w:r>
        <w:r w:rsidR="00D176A8">
          <w:rPr>
            <w:noProof/>
            <w:webHidden/>
          </w:rPr>
          <w:tab/>
        </w:r>
        <w:r w:rsidR="00BE743C">
          <w:rPr>
            <w:noProof/>
            <w:webHidden/>
          </w:rPr>
          <w:fldChar w:fldCharType="begin"/>
        </w:r>
        <w:r w:rsidR="00D176A8">
          <w:rPr>
            <w:noProof/>
            <w:webHidden/>
          </w:rPr>
          <w:instrText xml:space="preserve"> PAGEREF _Toc457553440 \h </w:instrText>
        </w:r>
        <w:r w:rsidR="00BE743C">
          <w:rPr>
            <w:noProof/>
            <w:webHidden/>
          </w:rPr>
        </w:r>
        <w:r w:rsidR="00BE743C">
          <w:rPr>
            <w:noProof/>
            <w:webHidden/>
          </w:rPr>
          <w:fldChar w:fldCharType="separate"/>
        </w:r>
        <w:r w:rsidR="00D176A8">
          <w:rPr>
            <w:noProof/>
            <w:webHidden/>
          </w:rPr>
          <w:t>12</w:t>
        </w:r>
        <w:r w:rsidR="00BE743C">
          <w:rPr>
            <w:noProof/>
            <w:webHidden/>
          </w:rPr>
          <w:fldChar w:fldCharType="end"/>
        </w:r>
      </w:hyperlink>
    </w:p>
    <w:p w14:paraId="35EDFE8C"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41" w:history="1">
        <w:r w:rsidR="00D176A8" w:rsidRPr="00EA3BF4">
          <w:rPr>
            <w:rStyle w:val="af5"/>
            <w:rFonts w:hint="eastAsia"/>
            <w:noProof/>
          </w:rPr>
          <w:t>获取布局模板</w:t>
        </w:r>
        <w:r w:rsidR="00D176A8">
          <w:rPr>
            <w:noProof/>
            <w:webHidden/>
          </w:rPr>
          <w:tab/>
        </w:r>
        <w:r w:rsidR="00BE743C">
          <w:rPr>
            <w:noProof/>
            <w:webHidden/>
          </w:rPr>
          <w:fldChar w:fldCharType="begin"/>
        </w:r>
        <w:r w:rsidR="00D176A8">
          <w:rPr>
            <w:noProof/>
            <w:webHidden/>
          </w:rPr>
          <w:instrText xml:space="preserve"> PAGEREF _Toc457553441 \h </w:instrText>
        </w:r>
        <w:r w:rsidR="00BE743C">
          <w:rPr>
            <w:noProof/>
            <w:webHidden/>
          </w:rPr>
        </w:r>
        <w:r w:rsidR="00BE743C">
          <w:rPr>
            <w:noProof/>
            <w:webHidden/>
          </w:rPr>
          <w:fldChar w:fldCharType="separate"/>
        </w:r>
        <w:r w:rsidR="00D176A8">
          <w:rPr>
            <w:noProof/>
            <w:webHidden/>
          </w:rPr>
          <w:t>12</w:t>
        </w:r>
        <w:r w:rsidR="00BE743C">
          <w:rPr>
            <w:noProof/>
            <w:webHidden/>
          </w:rPr>
          <w:fldChar w:fldCharType="end"/>
        </w:r>
      </w:hyperlink>
    </w:p>
    <w:p w14:paraId="064B12E9"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42" w:history="1">
        <w:r w:rsidR="00D176A8" w:rsidRPr="00EA3BF4">
          <w:rPr>
            <w:rStyle w:val="af5"/>
            <w:rFonts w:hint="eastAsia"/>
            <w:noProof/>
          </w:rPr>
          <w:t>获取组件元素</w:t>
        </w:r>
        <w:r w:rsidR="00D176A8">
          <w:rPr>
            <w:noProof/>
            <w:webHidden/>
          </w:rPr>
          <w:tab/>
        </w:r>
        <w:r w:rsidR="00BE743C">
          <w:rPr>
            <w:noProof/>
            <w:webHidden/>
          </w:rPr>
          <w:fldChar w:fldCharType="begin"/>
        </w:r>
        <w:r w:rsidR="00D176A8">
          <w:rPr>
            <w:noProof/>
            <w:webHidden/>
          </w:rPr>
          <w:instrText xml:space="preserve"> PAGEREF _Toc457553442 \h </w:instrText>
        </w:r>
        <w:r w:rsidR="00BE743C">
          <w:rPr>
            <w:noProof/>
            <w:webHidden/>
          </w:rPr>
        </w:r>
        <w:r w:rsidR="00BE743C">
          <w:rPr>
            <w:noProof/>
            <w:webHidden/>
          </w:rPr>
          <w:fldChar w:fldCharType="separate"/>
        </w:r>
        <w:r w:rsidR="00D176A8">
          <w:rPr>
            <w:noProof/>
            <w:webHidden/>
          </w:rPr>
          <w:t>17</w:t>
        </w:r>
        <w:r w:rsidR="00BE743C">
          <w:rPr>
            <w:noProof/>
            <w:webHidden/>
          </w:rPr>
          <w:fldChar w:fldCharType="end"/>
        </w:r>
      </w:hyperlink>
    </w:p>
    <w:p w14:paraId="09212427"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43" w:history="1">
        <w:r w:rsidR="00D176A8" w:rsidRPr="00EA3BF4">
          <w:rPr>
            <w:rStyle w:val="af5"/>
            <w:rFonts w:hint="eastAsia"/>
            <w:noProof/>
          </w:rPr>
          <w:t>获取其它资源</w:t>
        </w:r>
        <w:r w:rsidR="00D176A8">
          <w:rPr>
            <w:noProof/>
            <w:webHidden/>
          </w:rPr>
          <w:tab/>
        </w:r>
        <w:r w:rsidR="00BE743C">
          <w:rPr>
            <w:noProof/>
            <w:webHidden/>
          </w:rPr>
          <w:fldChar w:fldCharType="begin"/>
        </w:r>
        <w:r w:rsidR="00D176A8">
          <w:rPr>
            <w:noProof/>
            <w:webHidden/>
          </w:rPr>
          <w:instrText xml:space="preserve"> PAGEREF _Toc457553443 \h </w:instrText>
        </w:r>
        <w:r w:rsidR="00BE743C">
          <w:rPr>
            <w:noProof/>
            <w:webHidden/>
          </w:rPr>
        </w:r>
        <w:r w:rsidR="00BE743C">
          <w:rPr>
            <w:noProof/>
            <w:webHidden/>
          </w:rPr>
          <w:fldChar w:fldCharType="separate"/>
        </w:r>
        <w:r w:rsidR="00D176A8">
          <w:rPr>
            <w:noProof/>
            <w:webHidden/>
          </w:rPr>
          <w:t>21</w:t>
        </w:r>
        <w:r w:rsidR="00BE743C">
          <w:rPr>
            <w:noProof/>
            <w:webHidden/>
          </w:rPr>
          <w:fldChar w:fldCharType="end"/>
        </w:r>
      </w:hyperlink>
    </w:p>
    <w:p w14:paraId="5774A5C9" w14:textId="77777777" w:rsidR="00D176A8" w:rsidRDefault="006821FD">
      <w:pPr>
        <w:pStyle w:val="12"/>
        <w:rPr>
          <w:rFonts w:asciiTheme="minorHAnsi" w:eastAsiaTheme="minorEastAsia" w:hAnsiTheme="minorHAnsi" w:cstheme="minorBidi"/>
          <w:noProof/>
          <w:szCs w:val="22"/>
        </w:rPr>
      </w:pPr>
      <w:hyperlink w:anchor="_Toc457553444" w:history="1">
        <w:r w:rsidR="00D176A8" w:rsidRPr="00EA3BF4">
          <w:rPr>
            <w:rStyle w:val="af5"/>
            <w:rFonts w:hint="eastAsia"/>
            <w:noProof/>
          </w:rPr>
          <w:t>附录</w:t>
        </w:r>
        <w:r w:rsidR="00D176A8">
          <w:rPr>
            <w:noProof/>
            <w:webHidden/>
          </w:rPr>
          <w:tab/>
        </w:r>
        <w:r w:rsidR="00BE743C">
          <w:rPr>
            <w:noProof/>
            <w:webHidden/>
          </w:rPr>
          <w:fldChar w:fldCharType="begin"/>
        </w:r>
        <w:r w:rsidR="00D176A8">
          <w:rPr>
            <w:noProof/>
            <w:webHidden/>
          </w:rPr>
          <w:instrText xml:space="preserve"> PAGEREF _Toc457553444 \h </w:instrText>
        </w:r>
        <w:r w:rsidR="00BE743C">
          <w:rPr>
            <w:noProof/>
            <w:webHidden/>
          </w:rPr>
        </w:r>
        <w:r w:rsidR="00BE743C">
          <w:rPr>
            <w:noProof/>
            <w:webHidden/>
          </w:rPr>
          <w:fldChar w:fldCharType="separate"/>
        </w:r>
        <w:r w:rsidR="00D176A8">
          <w:rPr>
            <w:noProof/>
            <w:webHidden/>
          </w:rPr>
          <w:t>22</w:t>
        </w:r>
        <w:r w:rsidR="00BE743C">
          <w:rPr>
            <w:noProof/>
            <w:webHidden/>
          </w:rPr>
          <w:fldChar w:fldCharType="end"/>
        </w:r>
      </w:hyperlink>
    </w:p>
    <w:p w14:paraId="31090402"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45" w:history="1">
        <w:r w:rsidR="00D176A8" w:rsidRPr="00EA3BF4">
          <w:rPr>
            <w:rStyle w:val="af5"/>
            <w:rFonts w:hint="eastAsia"/>
            <w:noProof/>
          </w:rPr>
          <w:t>布局模板</w:t>
        </w:r>
        <w:r w:rsidR="00D176A8">
          <w:rPr>
            <w:noProof/>
            <w:webHidden/>
          </w:rPr>
          <w:tab/>
        </w:r>
        <w:r w:rsidR="00BE743C">
          <w:rPr>
            <w:noProof/>
            <w:webHidden/>
          </w:rPr>
          <w:fldChar w:fldCharType="begin"/>
        </w:r>
        <w:r w:rsidR="00D176A8">
          <w:rPr>
            <w:noProof/>
            <w:webHidden/>
          </w:rPr>
          <w:instrText xml:space="preserve"> PAGEREF _Toc457553445 \h </w:instrText>
        </w:r>
        <w:r w:rsidR="00BE743C">
          <w:rPr>
            <w:noProof/>
            <w:webHidden/>
          </w:rPr>
        </w:r>
        <w:r w:rsidR="00BE743C">
          <w:rPr>
            <w:noProof/>
            <w:webHidden/>
          </w:rPr>
          <w:fldChar w:fldCharType="separate"/>
        </w:r>
        <w:r w:rsidR="00D176A8">
          <w:rPr>
            <w:noProof/>
            <w:webHidden/>
          </w:rPr>
          <w:t>22</w:t>
        </w:r>
        <w:r w:rsidR="00BE743C">
          <w:rPr>
            <w:noProof/>
            <w:webHidden/>
          </w:rPr>
          <w:fldChar w:fldCharType="end"/>
        </w:r>
      </w:hyperlink>
    </w:p>
    <w:p w14:paraId="41EBA176"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46" w:history="1">
        <w:r w:rsidR="00D176A8" w:rsidRPr="00EA3BF4">
          <w:rPr>
            <w:rStyle w:val="af5"/>
            <w:noProof/>
          </w:rPr>
          <w:t>template</w:t>
        </w:r>
        <w:r w:rsidR="00D176A8">
          <w:rPr>
            <w:noProof/>
            <w:webHidden/>
          </w:rPr>
          <w:tab/>
        </w:r>
        <w:r w:rsidR="00BE743C">
          <w:rPr>
            <w:noProof/>
            <w:webHidden/>
          </w:rPr>
          <w:fldChar w:fldCharType="begin"/>
        </w:r>
        <w:r w:rsidR="00D176A8">
          <w:rPr>
            <w:noProof/>
            <w:webHidden/>
          </w:rPr>
          <w:instrText xml:space="preserve"> PAGEREF _Toc457553446 \h </w:instrText>
        </w:r>
        <w:r w:rsidR="00BE743C">
          <w:rPr>
            <w:noProof/>
            <w:webHidden/>
          </w:rPr>
        </w:r>
        <w:r w:rsidR="00BE743C">
          <w:rPr>
            <w:noProof/>
            <w:webHidden/>
          </w:rPr>
          <w:fldChar w:fldCharType="separate"/>
        </w:r>
        <w:r w:rsidR="00D176A8">
          <w:rPr>
            <w:noProof/>
            <w:webHidden/>
          </w:rPr>
          <w:t>22</w:t>
        </w:r>
        <w:r w:rsidR="00BE743C">
          <w:rPr>
            <w:noProof/>
            <w:webHidden/>
          </w:rPr>
          <w:fldChar w:fldCharType="end"/>
        </w:r>
      </w:hyperlink>
    </w:p>
    <w:p w14:paraId="079DF274"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47" w:history="1">
        <w:r w:rsidR="00D176A8" w:rsidRPr="00EA3BF4">
          <w:rPr>
            <w:rStyle w:val="af5"/>
            <w:noProof/>
          </w:rPr>
          <w:t>tabList</w:t>
        </w:r>
        <w:r w:rsidR="00D176A8">
          <w:rPr>
            <w:noProof/>
            <w:webHidden/>
          </w:rPr>
          <w:tab/>
        </w:r>
        <w:r w:rsidR="00BE743C">
          <w:rPr>
            <w:noProof/>
            <w:webHidden/>
          </w:rPr>
          <w:fldChar w:fldCharType="begin"/>
        </w:r>
        <w:r w:rsidR="00D176A8">
          <w:rPr>
            <w:noProof/>
            <w:webHidden/>
          </w:rPr>
          <w:instrText xml:space="preserve"> PAGEREF _Toc457553447 \h </w:instrText>
        </w:r>
        <w:r w:rsidR="00BE743C">
          <w:rPr>
            <w:noProof/>
            <w:webHidden/>
          </w:rPr>
        </w:r>
        <w:r w:rsidR="00BE743C">
          <w:rPr>
            <w:noProof/>
            <w:webHidden/>
          </w:rPr>
          <w:fldChar w:fldCharType="separate"/>
        </w:r>
        <w:r w:rsidR="00D176A8">
          <w:rPr>
            <w:noProof/>
            <w:webHidden/>
          </w:rPr>
          <w:t>22</w:t>
        </w:r>
        <w:r w:rsidR="00BE743C">
          <w:rPr>
            <w:noProof/>
            <w:webHidden/>
          </w:rPr>
          <w:fldChar w:fldCharType="end"/>
        </w:r>
      </w:hyperlink>
    </w:p>
    <w:p w14:paraId="516B03A9"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48" w:history="1">
        <w:r w:rsidR="00D176A8" w:rsidRPr="00EA3BF4">
          <w:rPr>
            <w:rStyle w:val="af5"/>
            <w:noProof/>
          </w:rPr>
          <w:t>stateStyle</w:t>
        </w:r>
        <w:r w:rsidR="00D176A8">
          <w:rPr>
            <w:noProof/>
            <w:webHidden/>
          </w:rPr>
          <w:tab/>
        </w:r>
        <w:r w:rsidR="00BE743C">
          <w:rPr>
            <w:noProof/>
            <w:webHidden/>
          </w:rPr>
          <w:fldChar w:fldCharType="begin"/>
        </w:r>
        <w:r w:rsidR="00D176A8">
          <w:rPr>
            <w:noProof/>
            <w:webHidden/>
          </w:rPr>
          <w:instrText xml:space="preserve"> PAGEREF _Toc457553448 \h </w:instrText>
        </w:r>
        <w:r w:rsidR="00BE743C">
          <w:rPr>
            <w:noProof/>
            <w:webHidden/>
          </w:rPr>
        </w:r>
        <w:r w:rsidR="00BE743C">
          <w:rPr>
            <w:noProof/>
            <w:webHidden/>
          </w:rPr>
          <w:fldChar w:fldCharType="separate"/>
        </w:r>
        <w:r w:rsidR="00D176A8">
          <w:rPr>
            <w:noProof/>
            <w:webHidden/>
          </w:rPr>
          <w:t>23</w:t>
        </w:r>
        <w:r w:rsidR="00BE743C">
          <w:rPr>
            <w:noProof/>
            <w:webHidden/>
          </w:rPr>
          <w:fldChar w:fldCharType="end"/>
        </w:r>
      </w:hyperlink>
    </w:p>
    <w:p w14:paraId="11785B17"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49" w:history="1">
        <w:r w:rsidR="00D176A8" w:rsidRPr="00EA3BF4">
          <w:rPr>
            <w:rStyle w:val="af5"/>
            <w:noProof/>
          </w:rPr>
          <w:t>animation</w:t>
        </w:r>
        <w:r w:rsidR="00D176A8">
          <w:rPr>
            <w:noProof/>
            <w:webHidden/>
          </w:rPr>
          <w:tab/>
        </w:r>
        <w:r w:rsidR="00BE743C">
          <w:rPr>
            <w:noProof/>
            <w:webHidden/>
          </w:rPr>
          <w:fldChar w:fldCharType="begin"/>
        </w:r>
        <w:r w:rsidR="00D176A8">
          <w:rPr>
            <w:noProof/>
            <w:webHidden/>
          </w:rPr>
          <w:instrText xml:space="preserve"> PAGEREF _Toc457553449 \h </w:instrText>
        </w:r>
        <w:r w:rsidR="00BE743C">
          <w:rPr>
            <w:noProof/>
            <w:webHidden/>
          </w:rPr>
        </w:r>
        <w:r w:rsidR="00BE743C">
          <w:rPr>
            <w:noProof/>
            <w:webHidden/>
          </w:rPr>
          <w:fldChar w:fldCharType="separate"/>
        </w:r>
        <w:r w:rsidR="00D176A8">
          <w:rPr>
            <w:noProof/>
            <w:webHidden/>
          </w:rPr>
          <w:t>23</w:t>
        </w:r>
        <w:r w:rsidR="00BE743C">
          <w:rPr>
            <w:noProof/>
            <w:webHidden/>
          </w:rPr>
          <w:fldChar w:fldCharType="end"/>
        </w:r>
      </w:hyperlink>
    </w:p>
    <w:p w14:paraId="514B3C06"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50" w:history="1">
        <w:r w:rsidR="00D176A8" w:rsidRPr="00EA3BF4">
          <w:rPr>
            <w:rStyle w:val="af5"/>
            <w:rFonts w:hint="eastAsia"/>
            <w:noProof/>
          </w:rPr>
          <w:t>组件元素</w:t>
        </w:r>
        <w:r w:rsidR="00D176A8">
          <w:rPr>
            <w:noProof/>
            <w:webHidden/>
          </w:rPr>
          <w:tab/>
        </w:r>
        <w:r w:rsidR="00BE743C">
          <w:rPr>
            <w:noProof/>
            <w:webHidden/>
          </w:rPr>
          <w:fldChar w:fldCharType="begin"/>
        </w:r>
        <w:r w:rsidR="00D176A8">
          <w:rPr>
            <w:noProof/>
            <w:webHidden/>
          </w:rPr>
          <w:instrText xml:space="preserve"> PAGEREF _Toc457553450 \h </w:instrText>
        </w:r>
        <w:r w:rsidR="00BE743C">
          <w:rPr>
            <w:noProof/>
            <w:webHidden/>
          </w:rPr>
        </w:r>
        <w:r w:rsidR="00BE743C">
          <w:rPr>
            <w:noProof/>
            <w:webHidden/>
          </w:rPr>
          <w:fldChar w:fldCharType="separate"/>
        </w:r>
        <w:r w:rsidR="00D176A8">
          <w:rPr>
            <w:noProof/>
            <w:webHidden/>
          </w:rPr>
          <w:t>23</w:t>
        </w:r>
        <w:r w:rsidR="00BE743C">
          <w:rPr>
            <w:noProof/>
            <w:webHidden/>
          </w:rPr>
          <w:fldChar w:fldCharType="end"/>
        </w:r>
      </w:hyperlink>
    </w:p>
    <w:p w14:paraId="4E4A94A3"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51" w:history="1">
        <w:r w:rsidR="00D176A8" w:rsidRPr="00EA3BF4">
          <w:rPr>
            <w:rStyle w:val="af5"/>
            <w:noProof/>
          </w:rPr>
          <w:t>cellList</w:t>
        </w:r>
        <w:r w:rsidR="00D176A8">
          <w:rPr>
            <w:noProof/>
            <w:webHidden/>
          </w:rPr>
          <w:tab/>
        </w:r>
        <w:r w:rsidR="00BE743C">
          <w:rPr>
            <w:noProof/>
            <w:webHidden/>
          </w:rPr>
          <w:fldChar w:fldCharType="begin"/>
        </w:r>
        <w:r w:rsidR="00D176A8">
          <w:rPr>
            <w:noProof/>
            <w:webHidden/>
          </w:rPr>
          <w:instrText xml:space="preserve"> PAGEREF _Toc457553451 \h </w:instrText>
        </w:r>
        <w:r w:rsidR="00BE743C">
          <w:rPr>
            <w:noProof/>
            <w:webHidden/>
          </w:rPr>
        </w:r>
        <w:r w:rsidR="00BE743C">
          <w:rPr>
            <w:noProof/>
            <w:webHidden/>
          </w:rPr>
          <w:fldChar w:fldCharType="separate"/>
        </w:r>
        <w:r w:rsidR="00D176A8">
          <w:rPr>
            <w:noProof/>
            <w:webHidden/>
          </w:rPr>
          <w:t>23</w:t>
        </w:r>
        <w:r w:rsidR="00BE743C">
          <w:rPr>
            <w:noProof/>
            <w:webHidden/>
          </w:rPr>
          <w:fldChar w:fldCharType="end"/>
        </w:r>
      </w:hyperlink>
    </w:p>
    <w:p w14:paraId="1E34FE9E"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52" w:history="1">
        <w:r w:rsidR="00D176A8" w:rsidRPr="00EA3BF4">
          <w:rPr>
            <w:rStyle w:val="af5"/>
            <w:noProof/>
          </w:rPr>
          <w:t>stateStyle</w:t>
        </w:r>
        <w:r w:rsidR="00D176A8">
          <w:rPr>
            <w:noProof/>
            <w:webHidden/>
          </w:rPr>
          <w:tab/>
        </w:r>
        <w:r w:rsidR="00BE743C">
          <w:rPr>
            <w:noProof/>
            <w:webHidden/>
          </w:rPr>
          <w:fldChar w:fldCharType="begin"/>
        </w:r>
        <w:r w:rsidR="00D176A8">
          <w:rPr>
            <w:noProof/>
            <w:webHidden/>
          </w:rPr>
          <w:instrText xml:space="preserve"> PAGEREF _Toc457553452 \h </w:instrText>
        </w:r>
        <w:r w:rsidR="00BE743C">
          <w:rPr>
            <w:noProof/>
            <w:webHidden/>
          </w:rPr>
        </w:r>
        <w:r w:rsidR="00BE743C">
          <w:rPr>
            <w:noProof/>
            <w:webHidden/>
          </w:rPr>
          <w:fldChar w:fldCharType="separate"/>
        </w:r>
        <w:r w:rsidR="00D176A8">
          <w:rPr>
            <w:noProof/>
            <w:webHidden/>
          </w:rPr>
          <w:t>26</w:t>
        </w:r>
        <w:r w:rsidR="00BE743C">
          <w:rPr>
            <w:noProof/>
            <w:webHidden/>
          </w:rPr>
          <w:fldChar w:fldCharType="end"/>
        </w:r>
      </w:hyperlink>
    </w:p>
    <w:p w14:paraId="7218BF39"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53" w:history="1">
        <w:r w:rsidR="00D176A8" w:rsidRPr="00EA3BF4">
          <w:rPr>
            <w:rStyle w:val="af5"/>
            <w:noProof/>
          </w:rPr>
          <w:t>animation</w:t>
        </w:r>
        <w:r w:rsidR="00D176A8">
          <w:rPr>
            <w:noProof/>
            <w:webHidden/>
          </w:rPr>
          <w:tab/>
        </w:r>
        <w:r w:rsidR="00BE743C">
          <w:rPr>
            <w:noProof/>
            <w:webHidden/>
          </w:rPr>
          <w:fldChar w:fldCharType="begin"/>
        </w:r>
        <w:r w:rsidR="00D176A8">
          <w:rPr>
            <w:noProof/>
            <w:webHidden/>
          </w:rPr>
          <w:instrText xml:space="preserve"> PAGEREF _Toc457553453 \h </w:instrText>
        </w:r>
        <w:r w:rsidR="00BE743C">
          <w:rPr>
            <w:noProof/>
            <w:webHidden/>
          </w:rPr>
        </w:r>
        <w:r w:rsidR="00BE743C">
          <w:rPr>
            <w:noProof/>
            <w:webHidden/>
          </w:rPr>
          <w:fldChar w:fldCharType="separate"/>
        </w:r>
        <w:r w:rsidR="00D176A8">
          <w:rPr>
            <w:noProof/>
            <w:webHidden/>
          </w:rPr>
          <w:t>26</w:t>
        </w:r>
        <w:r w:rsidR="00BE743C">
          <w:rPr>
            <w:noProof/>
            <w:webHidden/>
          </w:rPr>
          <w:fldChar w:fldCharType="end"/>
        </w:r>
      </w:hyperlink>
    </w:p>
    <w:p w14:paraId="3A6CE704" w14:textId="77777777" w:rsidR="00D176A8" w:rsidRDefault="006821FD">
      <w:pPr>
        <w:pStyle w:val="21"/>
        <w:tabs>
          <w:tab w:val="right" w:leader="dot" w:pos="8302"/>
        </w:tabs>
        <w:rPr>
          <w:rFonts w:asciiTheme="minorHAnsi" w:eastAsiaTheme="minorEastAsia" w:hAnsiTheme="minorHAnsi" w:cstheme="minorBidi"/>
          <w:noProof/>
          <w:szCs w:val="22"/>
        </w:rPr>
      </w:pPr>
      <w:hyperlink w:anchor="_Toc457553454" w:history="1">
        <w:r w:rsidR="00D176A8" w:rsidRPr="00EA3BF4">
          <w:rPr>
            <w:rStyle w:val="af5"/>
            <w:rFonts w:hint="eastAsia"/>
            <w:noProof/>
          </w:rPr>
          <w:t>其它资源</w:t>
        </w:r>
        <w:r w:rsidR="00D176A8">
          <w:rPr>
            <w:noProof/>
            <w:webHidden/>
          </w:rPr>
          <w:tab/>
        </w:r>
        <w:r w:rsidR="00BE743C">
          <w:rPr>
            <w:noProof/>
            <w:webHidden/>
          </w:rPr>
          <w:fldChar w:fldCharType="begin"/>
        </w:r>
        <w:r w:rsidR="00D176A8">
          <w:rPr>
            <w:noProof/>
            <w:webHidden/>
          </w:rPr>
          <w:instrText xml:space="preserve"> PAGEREF _Toc457553454 \h </w:instrText>
        </w:r>
        <w:r w:rsidR="00BE743C">
          <w:rPr>
            <w:noProof/>
            <w:webHidden/>
          </w:rPr>
        </w:r>
        <w:r w:rsidR="00BE743C">
          <w:rPr>
            <w:noProof/>
            <w:webHidden/>
          </w:rPr>
          <w:fldChar w:fldCharType="separate"/>
        </w:r>
        <w:r w:rsidR="00D176A8">
          <w:rPr>
            <w:noProof/>
            <w:webHidden/>
          </w:rPr>
          <w:t>26</w:t>
        </w:r>
        <w:r w:rsidR="00BE743C">
          <w:rPr>
            <w:noProof/>
            <w:webHidden/>
          </w:rPr>
          <w:fldChar w:fldCharType="end"/>
        </w:r>
      </w:hyperlink>
    </w:p>
    <w:p w14:paraId="7EE76149"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55" w:history="1">
        <w:r w:rsidR="00D176A8" w:rsidRPr="00EA3BF4">
          <w:rPr>
            <w:rStyle w:val="af5"/>
            <w:noProof/>
          </w:rPr>
          <w:t>marquee</w:t>
        </w:r>
        <w:r w:rsidR="00D176A8">
          <w:rPr>
            <w:noProof/>
            <w:webHidden/>
          </w:rPr>
          <w:tab/>
        </w:r>
        <w:r w:rsidR="00BE743C">
          <w:rPr>
            <w:noProof/>
            <w:webHidden/>
          </w:rPr>
          <w:fldChar w:fldCharType="begin"/>
        </w:r>
        <w:r w:rsidR="00D176A8">
          <w:rPr>
            <w:noProof/>
            <w:webHidden/>
          </w:rPr>
          <w:instrText xml:space="preserve"> PAGEREF _Toc457553455 \h </w:instrText>
        </w:r>
        <w:r w:rsidR="00BE743C">
          <w:rPr>
            <w:noProof/>
            <w:webHidden/>
          </w:rPr>
        </w:r>
        <w:r w:rsidR="00BE743C">
          <w:rPr>
            <w:noProof/>
            <w:webHidden/>
          </w:rPr>
          <w:fldChar w:fldCharType="separate"/>
        </w:r>
        <w:r w:rsidR="00D176A8">
          <w:rPr>
            <w:noProof/>
            <w:webHidden/>
          </w:rPr>
          <w:t>26</w:t>
        </w:r>
        <w:r w:rsidR="00BE743C">
          <w:rPr>
            <w:noProof/>
            <w:webHidden/>
          </w:rPr>
          <w:fldChar w:fldCharType="end"/>
        </w:r>
      </w:hyperlink>
    </w:p>
    <w:p w14:paraId="0D8C2FC0" w14:textId="77777777" w:rsidR="00D176A8" w:rsidRDefault="006821FD">
      <w:pPr>
        <w:pStyle w:val="30"/>
        <w:tabs>
          <w:tab w:val="right" w:leader="dot" w:pos="8302"/>
        </w:tabs>
        <w:rPr>
          <w:rFonts w:asciiTheme="minorHAnsi" w:eastAsiaTheme="minorEastAsia" w:hAnsiTheme="minorHAnsi" w:cstheme="minorBidi"/>
          <w:noProof/>
          <w:szCs w:val="22"/>
        </w:rPr>
      </w:pPr>
      <w:hyperlink w:anchor="_Toc457553456" w:history="1">
        <w:r w:rsidR="00D176A8" w:rsidRPr="00EA3BF4">
          <w:rPr>
            <w:rStyle w:val="af5"/>
            <w:noProof/>
          </w:rPr>
          <w:t>logo</w:t>
        </w:r>
        <w:r w:rsidR="00D176A8">
          <w:rPr>
            <w:noProof/>
            <w:webHidden/>
          </w:rPr>
          <w:tab/>
        </w:r>
        <w:r w:rsidR="00BE743C">
          <w:rPr>
            <w:noProof/>
            <w:webHidden/>
          </w:rPr>
          <w:fldChar w:fldCharType="begin"/>
        </w:r>
        <w:r w:rsidR="00D176A8">
          <w:rPr>
            <w:noProof/>
            <w:webHidden/>
          </w:rPr>
          <w:instrText xml:space="preserve"> PAGEREF _Toc457553456 \h </w:instrText>
        </w:r>
        <w:r w:rsidR="00BE743C">
          <w:rPr>
            <w:noProof/>
            <w:webHidden/>
          </w:rPr>
        </w:r>
        <w:r w:rsidR="00BE743C">
          <w:rPr>
            <w:noProof/>
            <w:webHidden/>
          </w:rPr>
          <w:fldChar w:fldCharType="separate"/>
        </w:r>
        <w:r w:rsidR="00D176A8">
          <w:rPr>
            <w:noProof/>
            <w:webHidden/>
          </w:rPr>
          <w:t>27</w:t>
        </w:r>
        <w:r w:rsidR="00BE743C">
          <w:rPr>
            <w:noProof/>
            <w:webHidden/>
          </w:rPr>
          <w:fldChar w:fldCharType="end"/>
        </w:r>
      </w:hyperlink>
    </w:p>
    <w:p w14:paraId="56108089" w14:textId="77777777" w:rsidR="00C059DD" w:rsidRDefault="00BE743C" w:rsidP="00C059DD">
      <w:pPr>
        <w:widowControl/>
        <w:spacing w:line="300" w:lineRule="auto"/>
        <w:rPr>
          <w:rFonts w:ascii="宋体" w:hAnsi="宋体"/>
          <w:kern w:val="0"/>
          <w:sz w:val="24"/>
          <w:szCs w:val="24"/>
        </w:rPr>
      </w:pPr>
      <w:r>
        <w:rPr>
          <w:rFonts w:ascii="宋体" w:hAnsi="宋体" w:hint="eastAsia"/>
          <w:kern w:val="0"/>
          <w:sz w:val="24"/>
        </w:rPr>
        <w:fldChar w:fldCharType="end"/>
      </w:r>
    </w:p>
    <w:p w14:paraId="521FF2EB" w14:textId="77777777" w:rsidR="00C059DD" w:rsidRDefault="00C059DD" w:rsidP="00C059DD">
      <w:pPr>
        <w:widowControl/>
        <w:spacing w:beforeAutospacing="1" w:afterAutospacing="1" w:line="300" w:lineRule="auto"/>
        <w:jc w:val="left"/>
        <w:rPr>
          <w:rFonts w:ascii="宋体" w:hAnsi="宋体"/>
          <w:kern w:val="0"/>
          <w:sz w:val="24"/>
        </w:rPr>
        <w:sectPr w:rsidR="00C059DD">
          <w:pgSz w:w="11906" w:h="16838"/>
          <w:pgMar w:top="1328" w:right="1797" w:bottom="1440" w:left="1797" w:header="720" w:footer="720" w:gutter="0"/>
          <w:cols w:space="720"/>
          <w:docGrid w:type="lines" w:linePitch="312"/>
        </w:sectPr>
      </w:pPr>
    </w:p>
    <w:p w14:paraId="2EB6F179" w14:textId="77777777" w:rsidR="00C059DD" w:rsidRDefault="00C059DD" w:rsidP="00C059DD">
      <w:pPr>
        <w:pageBreakBefore/>
        <w:widowControl/>
        <w:spacing w:line="576" w:lineRule="auto"/>
        <w:jc w:val="center"/>
        <w:outlineLvl w:val="0"/>
        <w:rPr>
          <w:rFonts w:ascii="黑体" w:eastAsia="黑体" w:hAnsi="黑体" w:cs="Arial"/>
          <w:b/>
          <w:bCs/>
          <w:kern w:val="36"/>
          <w:sz w:val="44"/>
          <w:szCs w:val="44"/>
        </w:rPr>
      </w:pPr>
      <w:bookmarkStart w:id="39" w:name="_Toc92211410"/>
      <w:bookmarkStart w:id="40" w:name="_Toc115073410"/>
      <w:bookmarkStart w:id="41" w:name="_Toc115073899"/>
      <w:bookmarkStart w:id="42" w:name="_Toc174260447"/>
      <w:bookmarkStart w:id="43" w:name="_Toc178915015"/>
      <w:bookmarkStart w:id="44" w:name="SectionMark4"/>
      <w:bookmarkStart w:id="45" w:name="_Toc457553423"/>
      <w:bookmarkEnd w:id="39"/>
      <w:bookmarkEnd w:id="40"/>
      <w:bookmarkEnd w:id="41"/>
      <w:bookmarkEnd w:id="42"/>
      <w:bookmarkEnd w:id="43"/>
      <w:r>
        <w:rPr>
          <w:rFonts w:ascii="黑体" w:eastAsia="黑体" w:hAnsi="黑体" w:cs="Arial" w:hint="eastAsia"/>
          <w:b/>
          <w:bCs/>
          <w:kern w:val="36"/>
          <w:sz w:val="44"/>
          <w:szCs w:val="44"/>
        </w:rPr>
        <w:lastRenderedPageBreak/>
        <w:t>前  言</w:t>
      </w:r>
      <w:bookmarkEnd w:id="44"/>
      <w:bookmarkEnd w:id="45"/>
    </w:p>
    <w:p w14:paraId="3B5A691A" w14:textId="77777777" w:rsidR="00C059DD" w:rsidRDefault="00C059DD" w:rsidP="00C059DD">
      <w:pPr>
        <w:widowControl/>
        <w:spacing w:line="360" w:lineRule="auto"/>
        <w:ind w:firstLine="480"/>
        <w:rPr>
          <w:rFonts w:ascii="Times New Roman" w:eastAsia="宋体" w:hAnsi="Times New Roman" w:cs="Times New Roman"/>
          <w:kern w:val="0"/>
          <w:sz w:val="24"/>
          <w:szCs w:val="24"/>
        </w:rPr>
      </w:pPr>
      <w:r>
        <w:rPr>
          <w:rFonts w:hint="eastAsia"/>
          <w:kern w:val="0"/>
          <w:sz w:val="24"/>
        </w:rPr>
        <w:t>本文档对接口提出全面要求，是其他应用、系统、以及其他定制模块接入服务平台的依据</w:t>
      </w:r>
      <w:r>
        <w:rPr>
          <w:rFonts w:ascii="宋体" w:hAnsi="宋体" w:hint="eastAsia"/>
          <w:kern w:val="0"/>
          <w:sz w:val="24"/>
        </w:rPr>
        <w:t>。</w:t>
      </w:r>
    </w:p>
    <w:p w14:paraId="167EE27D" w14:textId="77777777" w:rsidR="00C059DD" w:rsidRDefault="00C059DD" w:rsidP="00C059DD">
      <w:pPr>
        <w:widowControl/>
        <w:spacing w:line="360" w:lineRule="auto"/>
        <w:ind w:firstLine="480"/>
        <w:rPr>
          <w:kern w:val="0"/>
          <w:sz w:val="24"/>
        </w:rPr>
      </w:pPr>
    </w:p>
    <w:p w14:paraId="1CC3994C" w14:textId="77777777" w:rsidR="00C059DD" w:rsidRDefault="00C059DD" w:rsidP="00C059DD">
      <w:pPr>
        <w:widowControl/>
        <w:spacing w:line="360" w:lineRule="auto"/>
        <w:rPr>
          <w:rFonts w:ascii="宋体" w:hAnsi="宋体"/>
          <w:kern w:val="0"/>
          <w:sz w:val="24"/>
        </w:rPr>
      </w:pPr>
    </w:p>
    <w:p w14:paraId="16DCC1D1" w14:textId="77777777" w:rsidR="00C059DD" w:rsidRDefault="00C059DD" w:rsidP="00C059DD">
      <w:pPr>
        <w:rPr>
          <w:rFonts w:ascii="宋体" w:hAnsi="宋体"/>
          <w:sz w:val="24"/>
        </w:rPr>
      </w:pPr>
    </w:p>
    <w:p w14:paraId="2E043429" w14:textId="77777777" w:rsidR="00C059DD" w:rsidRDefault="00C059DD" w:rsidP="00C059DD">
      <w:pPr>
        <w:rPr>
          <w:rFonts w:ascii="宋体" w:hAnsi="宋体"/>
          <w:sz w:val="24"/>
        </w:rPr>
      </w:pPr>
    </w:p>
    <w:p w14:paraId="7251DC70" w14:textId="77777777" w:rsidR="00C059DD" w:rsidRDefault="00C059DD" w:rsidP="00C059DD">
      <w:pPr>
        <w:rPr>
          <w:rFonts w:ascii="宋体" w:hAnsi="宋体"/>
          <w:sz w:val="24"/>
        </w:rPr>
      </w:pPr>
    </w:p>
    <w:p w14:paraId="4982A2D5" w14:textId="77777777" w:rsidR="00C059DD" w:rsidRDefault="00C059DD" w:rsidP="00C059DD">
      <w:pPr>
        <w:rPr>
          <w:rFonts w:ascii="宋体" w:hAnsi="宋体"/>
          <w:sz w:val="24"/>
        </w:rPr>
      </w:pPr>
    </w:p>
    <w:p w14:paraId="33AD9FD2" w14:textId="77777777" w:rsidR="00C059DD" w:rsidRDefault="00C059DD" w:rsidP="00C059DD">
      <w:pPr>
        <w:rPr>
          <w:rFonts w:ascii="宋体" w:hAnsi="宋体"/>
          <w:sz w:val="24"/>
        </w:rPr>
      </w:pPr>
    </w:p>
    <w:p w14:paraId="26D8F7FC" w14:textId="77777777" w:rsidR="00C059DD" w:rsidRDefault="00C059DD" w:rsidP="00C059DD">
      <w:pPr>
        <w:jc w:val="center"/>
        <w:rPr>
          <w:rFonts w:ascii="宋体" w:hAnsi="宋体"/>
          <w:sz w:val="24"/>
        </w:rPr>
      </w:pPr>
    </w:p>
    <w:p w14:paraId="6CAE36F7" w14:textId="77777777" w:rsidR="00C059DD" w:rsidRDefault="00C059DD" w:rsidP="00C059DD">
      <w:pPr>
        <w:pageBreakBefore/>
        <w:widowControl/>
        <w:numPr>
          <w:ilvl w:val="0"/>
          <w:numId w:val="3"/>
        </w:numPr>
        <w:spacing w:line="576" w:lineRule="auto"/>
        <w:ind w:left="667" w:hanging="667"/>
        <w:jc w:val="left"/>
        <w:outlineLvl w:val="0"/>
        <w:rPr>
          <w:rFonts w:ascii="黑体" w:eastAsia="黑体" w:hAnsi="黑体" w:cs="Arial"/>
          <w:b/>
          <w:bCs/>
          <w:kern w:val="36"/>
          <w:sz w:val="44"/>
          <w:szCs w:val="44"/>
        </w:rPr>
      </w:pPr>
      <w:bookmarkStart w:id="46" w:name="_Toc92211411"/>
      <w:bookmarkStart w:id="47" w:name="_Toc115073411"/>
      <w:bookmarkStart w:id="48" w:name="_Toc115073900"/>
      <w:bookmarkStart w:id="49" w:name="_Toc174260448"/>
      <w:bookmarkStart w:id="50" w:name="_Toc178915016"/>
      <w:bookmarkStart w:id="51" w:name="_Toc457553424"/>
      <w:bookmarkEnd w:id="46"/>
      <w:bookmarkEnd w:id="47"/>
      <w:bookmarkEnd w:id="48"/>
      <w:bookmarkEnd w:id="49"/>
      <w:r>
        <w:rPr>
          <w:rFonts w:ascii="黑体" w:eastAsia="黑体" w:hAnsi="黑体" w:cs="Arial" w:hint="eastAsia"/>
          <w:b/>
          <w:bCs/>
          <w:kern w:val="36"/>
          <w:sz w:val="44"/>
          <w:szCs w:val="44"/>
        </w:rPr>
        <w:t>范围</w:t>
      </w:r>
      <w:bookmarkEnd w:id="50"/>
      <w:bookmarkEnd w:id="51"/>
    </w:p>
    <w:p w14:paraId="727F9950" w14:textId="77777777" w:rsidR="00C059DD" w:rsidRDefault="00C059DD" w:rsidP="00C059DD">
      <w:pPr>
        <w:widowControl/>
        <w:spacing w:line="360" w:lineRule="auto"/>
        <w:ind w:firstLine="480"/>
        <w:rPr>
          <w:rFonts w:ascii="Times New Roman" w:eastAsia="宋体" w:hAnsi="Times New Roman" w:cs="Times New Roman"/>
          <w:kern w:val="0"/>
          <w:sz w:val="24"/>
          <w:szCs w:val="24"/>
        </w:rPr>
      </w:pPr>
      <w:r>
        <w:rPr>
          <w:rFonts w:hint="eastAsia"/>
          <w:kern w:val="0"/>
          <w:sz w:val="24"/>
        </w:rPr>
        <w:t>本文档主要针对终端</w:t>
      </w:r>
      <w:r w:rsidR="00C9739F">
        <w:rPr>
          <w:rFonts w:hint="eastAsia"/>
          <w:kern w:val="0"/>
          <w:sz w:val="24"/>
        </w:rPr>
        <w:t>设备</w:t>
      </w:r>
      <w:r>
        <w:rPr>
          <w:rFonts w:hint="eastAsia"/>
          <w:kern w:val="0"/>
          <w:sz w:val="24"/>
        </w:rPr>
        <w:t>的</w:t>
      </w:r>
      <w:r w:rsidR="007A45A0">
        <w:rPr>
          <w:rFonts w:hint="eastAsia"/>
          <w:kern w:val="0"/>
          <w:sz w:val="24"/>
        </w:rPr>
        <w:t>鉴权服务</w:t>
      </w:r>
      <w:r>
        <w:rPr>
          <w:rFonts w:hint="eastAsia"/>
          <w:kern w:val="0"/>
          <w:sz w:val="24"/>
        </w:rPr>
        <w:t>业务</w:t>
      </w:r>
    </w:p>
    <w:p w14:paraId="24298E5F" w14:textId="77777777" w:rsidR="00C059DD" w:rsidRDefault="00C059DD" w:rsidP="00C059DD">
      <w:pPr>
        <w:pageBreakBefore/>
        <w:widowControl/>
        <w:numPr>
          <w:ilvl w:val="0"/>
          <w:numId w:val="3"/>
        </w:numPr>
        <w:spacing w:line="576" w:lineRule="auto"/>
        <w:ind w:left="667" w:hanging="667"/>
        <w:jc w:val="left"/>
        <w:outlineLvl w:val="0"/>
        <w:rPr>
          <w:rFonts w:ascii="黑体" w:eastAsia="黑体" w:hAnsi="黑体" w:cs="Arial"/>
          <w:b/>
          <w:bCs/>
          <w:kern w:val="36"/>
          <w:sz w:val="44"/>
          <w:szCs w:val="44"/>
        </w:rPr>
      </w:pPr>
      <w:bookmarkStart w:id="52" w:name="_Toc121628990"/>
      <w:bookmarkStart w:id="53" w:name="_Toc121629196"/>
      <w:bookmarkStart w:id="54" w:name="_Toc151435441"/>
      <w:bookmarkStart w:id="55" w:name="_Toc174260449"/>
      <w:bookmarkStart w:id="56" w:name="_Toc178915017"/>
      <w:bookmarkStart w:id="57" w:name="_Toc457553425"/>
      <w:bookmarkEnd w:id="52"/>
      <w:bookmarkEnd w:id="53"/>
      <w:bookmarkEnd w:id="54"/>
      <w:bookmarkEnd w:id="55"/>
      <w:r>
        <w:rPr>
          <w:rFonts w:ascii="黑体" w:eastAsia="黑体" w:hAnsi="黑体" w:cs="Arial" w:hint="eastAsia"/>
          <w:b/>
          <w:bCs/>
          <w:kern w:val="36"/>
          <w:sz w:val="44"/>
          <w:szCs w:val="44"/>
        </w:rPr>
        <w:t>规范性引用文件</w:t>
      </w:r>
      <w:bookmarkEnd w:id="56"/>
      <w:bookmarkEnd w:id="57"/>
    </w:p>
    <w:p w14:paraId="6947932C" w14:textId="77777777" w:rsidR="00C059DD" w:rsidRDefault="008D350E" w:rsidP="00C059DD">
      <w:pPr>
        <w:widowControl/>
        <w:spacing w:line="360" w:lineRule="auto"/>
        <w:ind w:firstLine="480"/>
        <w:rPr>
          <w:rFonts w:ascii="宋体" w:eastAsia="宋体" w:hAnsi="宋体" w:cs="Times New Roman"/>
          <w:kern w:val="0"/>
          <w:sz w:val="24"/>
          <w:szCs w:val="24"/>
        </w:rPr>
      </w:pPr>
      <w:r>
        <w:rPr>
          <w:rFonts w:ascii="宋体" w:hAnsi="宋体" w:hint="eastAsia"/>
          <w:kern w:val="0"/>
          <w:sz w:val="24"/>
        </w:rPr>
        <w:t>N/A</w:t>
      </w:r>
    </w:p>
    <w:p w14:paraId="79E5F5D1" w14:textId="77777777" w:rsidR="00C059DD" w:rsidRDefault="00C059DD" w:rsidP="00C059DD">
      <w:pPr>
        <w:pageBreakBefore/>
        <w:widowControl/>
        <w:numPr>
          <w:ilvl w:val="0"/>
          <w:numId w:val="3"/>
        </w:numPr>
        <w:spacing w:line="576" w:lineRule="auto"/>
        <w:ind w:left="667" w:hanging="667"/>
        <w:jc w:val="left"/>
        <w:outlineLvl w:val="0"/>
        <w:rPr>
          <w:rFonts w:ascii="黑体" w:eastAsia="黑体" w:hAnsi="黑体" w:cs="Arial"/>
          <w:b/>
          <w:bCs/>
          <w:kern w:val="36"/>
          <w:sz w:val="44"/>
          <w:szCs w:val="44"/>
        </w:rPr>
      </w:pPr>
      <w:bookmarkStart w:id="58" w:name="_Toc69538417"/>
      <w:bookmarkStart w:id="59" w:name="_Toc89783606"/>
      <w:bookmarkStart w:id="60" w:name="_Toc151434363"/>
      <w:bookmarkStart w:id="61" w:name="_Toc151435442"/>
      <w:bookmarkStart w:id="62" w:name="_Toc174260450"/>
      <w:bookmarkStart w:id="63" w:name="_Toc178915018"/>
      <w:bookmarkStart w:id="64" w:name="_Toc90746658"/>
      <w:bookmarkStart w:id="65" w:name="_Toc457553426"/>
      <w:bookmarkEnd w:id="58"/>
      <w:bookmarkEnd w:id="59"/>
      <w:bookmarkEnd w:id="60"/>
      <w:bookmarkEnd w:id="61"/>
      <w:bookmarkEnd w:id="62"/>
      <w:bookmarkEnd w:id="63"/>
      <w:r>
        <w:rPr>
          <w:rFonts w:ascii="黑体" w:eastAsia="黑体" w:hAnsi="黑体" w:cs="Arial" w:hint="eastAsia"/>
          <w:b/>
          <w:bCs/>
          <w:kern w:val="36"/>
          <w:sz w:val="44"/>
          <w:szCs w:val="44"/>
        </w:rPr>
        <w:t>缩略语</w:t>
      </w:r>
      <w:bookmarkEnd w:id="64"/>
      <w:bookmarkEnd w:id="65"/>
      <w:r>
        <w:rPr>
          <w:rFonts w:ascii="黑体" w:eastAsia="黑体" w:hAnsi="黑体" w:cs="Arial" w:hint="eastAsia"/>
          <w:b/>
          <w:bCs/>
          <w:kern w:val="36"/>
          <w:sz w:val="44"/>
          <w:szCs w:val="44"/>
        </w:rPr>
        <w:tab/>
      </w:r>
    </w:p>
    <w:p w14:paraId="06145647" w14:textId="77777777" w:rsidR="00C059DD" w:rsidRDefault="00C059DD" w:rsidP="00C059DD">
      <w:pPr>
        <w:widowControl/>
        <w:spacing w:line="360" w:lineRule="auto"/>
        <w:ind w:firstLine="420"/>
        <w:jc w:val="center"/>
        <w:rPr>
          <w:rFonts w:ascii="宋体" w:eastAsia="宋体" w:hAnsi="宋体" w:cs="Times New Roman"/>
          <w:kern w:val="0"/>
          <w:szCs w:val="21"/>
        </w:rPr>
      </w:pPr>
      <w:r>
        <w:rPr>
          <w:rFonts w:hint="eastAsia"/>
          <w:kern w:val="0"/>
          <w:szCs w:val="21"/>
        </w:rPr>
        <w:t>术语、定义和缩略语</w:t>
      </w:r>
    </w:p>
    <w:p w14:paraId="553EA54D" w14:textId="77777777" w:rsidR="00C059DD" w:rsidRDefault="00C059DD" w:rsidP="00C059DD">
      <w:pPr>
        <w:widowControl/>
        <w:spacing w:line="360" w:lineRule="auto"/>
        <w:ind w:left="368" w:firstLine="103"/>
        <w:rPr>
          <w:rFonts w:ascii="宋体" w:hAnsi="宋体"/>
          <w:kern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2351"/>
        <w:gridCol w:w="5002"/>
      </w:tblGrid>
      <w:tr w:rsidR="00C059DD" w14:paraId="340EF7FF" w14:textId="77777777" w:rsidTr="00C059DD">
        <w:trPr>
          <w:trHeight w:val="291"/>
        </w:trPr>
        <w:tc>
          <w:tcPr>
            <w:tcW w:w="943" w:type="dxa"/>
            <w:tcBorders>
              <w:top w:val="single" w:sz="4" w:space="0" w:color="auto"/>
              <w:left w:val="single" w:sz="4" w:space="0" w:color="auto"/>
              <w:bottom w:val="single" w:sz="4" w:space="0" w:color="auto"/>
              <w:right w:val="single" w:sz="4" w:space="0" w:color="auto"/>
            </w:tcBorders>
            <w:vAlign w:val="center"/>
            <w:hideMark/>
          </w:tcPr>
          <w:p w14:paraId="5F586E10" w14:textId="77777777" w:rsidR="00C059DD" w:rsidRDefault="00C059DD">
            <w:pPr>
              <w:pStyle w:val="ZTEsoft"/>
              <w:ind w:firstLine="0"/>
              <w:jc w:val="center"/>
              <w:rPr>
                <w:rFonts w:ascii="仿宋_GB2312" w:eastAsia="仿宋_GB2312" w:hAnsi="黑体"/>
                <w:b/>
                <w:bCs/>
                <w:kern w:val="44"/>
                <w:sz w:val="21"/>
                <w:szCs w:val="21"/>
              </w:rPr>
            </w:pPr>
            <w:r>
              <w:rPr>
                <w:rFonts w:ascii="仿宋_GB2312" w:eastAsia="仿宋_GB2312" w:hAnsi="黑体" w:hint="eastAsia"/>
                <w:b/>
                <w:bCs/>
                <w:kern w:val="44"/>
                <w:sz w:val="21"/>
                <w:szCs w:val="21"/>
              </w:rPr>
              <w:t>序号</w:t>
            </w:r>
          </w:p>
        </w:tc>
        <w:tc>
          <w:tcPr>
            <w:tcW w:w="2351" w:type="dxa"/>
            <w:tcBorders>
              <w:top w:val="single" w:sz="4" w:space="0" w:color="auto"/>
              <w:left w:val="single" w:sz="4" w:space="0" w:color="auto"/>
              <w:bottom w:val="single" w:sz="4" w:space="0" w:color="auto"/>
              <w:right w:val="single" w:sz="4" w:space="0" w:color="auto"/>
            </w:tcBorders>
            <w:vAlign w:val="center"/>
            <w:hideMark/>
          </w:tcPr>
          <w:p w14:paraId="5E8335A6" w14:textId="77777777" w:rsidR="00C059DD" w:rsidRDefault="00C059DD">
            <w:pPr>
              <w:pStyle w:val="ZTEsoft"/>
              <w:ind w:firstLine="0"/>
              <w:jc w:val="center"/>
              <w:rPr>
                <w:rFonts w:ascii="仿宋_GB2312" w:eastAsia="仿宋_GB2312" w:hAnsi="黑体"/>
                <w:b/>
                <w:bCs/>
                <w:kern w:val="44"/>
                <w:sz w:val="21"/>
                <w:szCs w:val="21"/>
              </w:rPr>
            </w:pPr>
            <w:r>
              <w:rPr>
                <w:rFonts w:ascii="仿宋_GB2312" w:eastAsia="仿宋_GB2312" w:hAnsi="黑体" w:hint="eastAsia"/>
                <w:b/>
                <w:bCs/>
                <w:kern w:val="44"/>
                <w:sz w:val="21"/>
                <w:szCs w:val="21"/>
              </w:rPr>
              <w:t>术语/缩略语</w:t>
            </w:r>
          </w:p>
        </w:tc>
        <w:tc>
          <w:tcPr>
            <w:tcW w:w="5002" w:type="dxa"/>
            <w:tcBorders>
              <w:top w:val="single" w:sz="4" w:space="0" w:color="auto"/>
              <w:left w:val="single" w:sz="4" w:space="0" w:color="auto"/>
              <w:bottom w:val="single" w:sz="4" w:space="0" w:color="auto"/>
              <w:right w:val="single" w:sz="4" w:space="0" w:color="auto"/>
            </w:tcBorders>
            <w:vAlign w:val="center"/>
            <w:hideMark/>
          </w:tcPr>
          <w:p w14:paraId="6AAE1956" w14:textId="77777777" w:rsidR="00C059DD" w:rsidRDefault="00C059DD">
            <w:pPr>
              <w:pStyle w:val="ZTEsoft"/>
              <w:ind w:firstLine="0"/>
              <w:jc w:val="center"/>
              <w:rPr>
                <w:rFonts w:ascii="仿宋_GB2312" w:eastAsia="仿宋_GB2312" w:hAnsi="黑体"/>
                <w:b/>
                <w:bCs/>
                <w:kern w:val="44"/>
                <w:sz w:val="21"/>
                <w:szCs w:val="21"/>
              </w:rPr>
            </w:pPr>
            <w:r>
              <w:rPr>
                <w:rFonts w:ascii="仿宋_GB2312" w:eastAsia="仿宋_GB2312" w:hAnsi="黑体" w:hint="eastAsia"/>
                <w:b/>
                <w:bCs/>
                <w:kern w:val="44"/>
                <w:sz w:val="21"/>
                <w:szCs w:val="21"/>
              </w:rPr>
              <w:t>名词解释</w:t>
            </w:r>
          </w:p>
        </w:tc>
      </w:tr>
      <w:tr w:rsidR="00C059DD" w14:paraId="75FDF58D" w14:textId="77777777" w:rsidTr="007A19AC">
        <w:trPr>
          <w:trHeight w:val="450"/>
        </w:trPr>
        <w:tc>
          <w:tcPr>
            <w:tcW w:w="943" w:type="dxa"/>
            <w:tcBorders>
              <w:top w:val="single" w:sz="4" w:space="0" w:color="auto"/>
              <w:left w:val="single" w:sz="4" w:space="0" w:color="auto"/>
              <w:bottom w:val="single" w:sz="4" w:space="0" w:color="auto"/>
              <w:right w:val="single" w:sz="4" w:space="0" w:color="auto"/>
            </w:tcBorders>
            <w:vAlign w:val="center"/>
          </w:tcPr>
          <w:p w14:paraId="3D4CBFDD" w14:textId="77777777" w:rsidR="00C059DD" w:rsidRDefault="00C059DD">
            <w:pPr>
              <w:pStyle w:val="ZTEsoft"/>
              <w:ind w:firstLine="0"/>
              <w:jc w:val="center"/>
              <w:rPr>
                <w:rFonts w:ascii="仿宋_GB2312" w:eastAsia="仿宋_GB2312" w:hAnsi="黑体"/>
                <w:bCs/>
                <w:kern w:val="44"/>
                <w:sz w:val="21"/>
                <w:szCs w:val="21"/>
              </w:rPr>
            </w:pPr>
          </w:p>
        </w:tc>
        <w:tc>
          <w:tcPr>
            <w:tcW w:w="2351" w:type="dxa"/>
            <w:tcBorders>
              <w:top w:val="single" w:sz="4" w:space="0" w:color="auto"/>
              <w:left w:val="single" w:sz="4" w:space="0" w:color="auto"/>
              <w:bottom w:val="single" w:sz="4" w:space="0" w:color="auto"/>
              <w:right w:val="single" w:sz="4" w:space="0" w:color="auto"/>
            </w:tcBorders>
            <w:vAlign w:val="center"/>
          </w:tcPr>
          <w:p w14:paraId="44694D0A" w14:textId="77777777" w:rsidR="00C059DD" w:rsidRDefault="00C059DD">
            <w:pPr>
              <w:autoSpaceDE w:val="0"/>
              <w:autoSpaceDN w:val="0"/>
              <w:adjustRightInd w:val="0"/>
              <w:spacing w:line="288" w:lineRule="auto"/>
              <w:jc w:val="center"/>
              <w:rPr>
                <w:rFonts w:ascii="Calibri" w:hAnsi="Calibri" w:cs="Calibri"/>
                <w:b/>
                <w:color w:val="000000"/>
                <w:kern w:val="0"/>
                <w:sz w:val="24"/>
                <w:szCs w:val="24"/>
                <w:lang w:val="zh-CN"/>
              </w:rPr>
            </w:pPr>
          </w:p>
        </w:tc>
        <w:tc>
          <w:tcPr>
            <w:tcW w:w="5002" w:type="dxa"/>
            <w:tcBorders>
              <w:top w:val="single" w:sz="4" w:space="0" w:color="auto"/>
              <w:left w:val="single" w:sz="4" w:space="0" w:color="auto"/>
              <w:bottom w:val="single" w:sz="4" w:space="0" w:color="auto"/>
              <w:right w:val="single" w:sz="4" w:space="0" w:color="auto"/>
            </w:tcBorders>
            <w:vAlign w:val="center"/>
          </w:tcPr>
          <w:p w14:paraId="16BD449D" w14:textId="77777777" w:rsidR="00C059DD" w:rsidRDefault="00C059DD">
            <w:pPr>
              <w:pStyle w:val="ZTEsoft"/>
              <w:ind w:firstLine="0"/>
              <w:jc w:val="center"/>
              <w:rPr>
                <w:rFonts w:ascii="仿宋_GB2312" w:eastAsia="仿宋_GB2312" w:hAnsi="黑体"/>
                <w:b/>
                <w:bCs/>
                <w:kern w:val="44"/>
              </w:rPr>
            </w:pPr>
          </w:p>
        </w:tc>
      </w:tr>
      <w:tr w:rsidR="00C059DD" w14:paraId="6889D17B" w14:textId="77777777" w:rsidTr="007A19AC">
        <w:trPr>
          <w:trHeight w:val="450"/>
        </w:trPr>
        <w:tc>
          <w:tcPr>
            <w:tcW w:w="943" w:type="dxa"/>
            <w:tcBorders>
              <w:top w:val="single" w:sz="4" w:space="0" w:color="auto"/>
              <w:left w:val="single" w:sz="4" w:space="0" w:color="auto"/>
              <w:bottom w:val="single" w:sz="4" w:space="0" w:color="auto"/>
              <w:right w:val="single" w:sz="4" w:space="0" w:color="auto"/>
            </w:tcBorders>
            <w:vAlign w:val="center"/>
          </w:tcPr>
          <w:p w14:paraId="2AC21D1B" w14:textId="77777777" w:rsidR="00C059DD" w:rsidRDefault="00C059DD">
            <w:pPr>
              <w:pStyle w:val="ZTEsoft"/>
              <w:ind w:firstLine="0"/>
              <w:jc w:val="center"/>
              <w:rPr>
                <w:rFonts w:ascii="仿宋_GB2312" w:eastAsia="仿宋_GB2312" w:hAnsi="黑体"/>
                <w:bCs/>
                <w:kern w:val="44"/>
                <w:sz w:val="21"/>
                <w:szCs w:val="21"/>
              </w:rPr>
            </w:pPr>
          </w:p>
        </w:tc>
        <w:tc>
          <w:tcPr>
            <w:tcW w:w="2351" w:type="dxa"/>
            <w:tcBorders>
              <w:top w:val="single" w:sz="4" w:space="0" w:color="auto"/>
              <w:left w:val="single" w:sz="4" w:space="0" w:color="auto"/>
              <w:bottom w:val="single" w:sz="4" w:space="0" w:color="auto"/>
              <w:right w:val="single" w:sz="4" w:space="0" w:color="auto"/>
            </w:tcBorders>
            <w:vAlign w:val="center"/>
          </w:tcPr>
          <w:p w14:paraId="73E36A73" w14:textId="77777777" w:rsidR="00C059DD" w:rsidRDefault="00C059DD">
            <w:pPr>
              <w:autoSpaceDE w:val="0"/>
              <w:autoSpaceDN w:val="0"/>
              <w:adjustRightInd w:val="0"/>
              <w:spacing w:line="288" w:lineRule="auto"/>
              <w:jc w:val="center"/>
              <w:rPr>
                <w:rFonts w:ascii="Calibri" w:hAnsi="Calibri" w:cs="Calibri"/>
                <w:b/>
                <w:color w:val="000000"/>
                <w:kern w:val="0"/>
                <w:sz w:val="24"/>
                <w:szCs w:val="24"/>
                <w:lang w:val="zh-CN"/>
              </w:rPr>
            </w:pPr>
          </w:p>
        </w:tc>
        <w:tc>
          <w:tcPr>
            <w:tcW w:w="5002" w:type="dxa"/>
            <w:tcBorders>
              <w:top w:val="single" w:sz="4" w:space="0" w:color="auto"/>
              <w:left w:val="single" w:sz="4" w:space="0" w:color="auto"/>
              <w:bottom w:val="single" w:sz="4" w:space="0" w:color="auto"/>
              <w:right w:val="single" w:sz="4" w:space="0" w:color="auto"/>
            </w:tcBorders>
            <w:vAlign w:val="center"/>
          </w:tcPr>
          <w:p w14:paraId="7677AF37" w14:textId="77777777" w:rsidR="00C059DD" w:rsidRDefault="00C059DD">
            <w:pPr>
              <w:pStyle w:val="ZTEsoft"/>
              <w:ind w:firstLine="0"/>
              <w:jc w:val="center"/>
              <w:rPr>
                <w:rFonts w:ascii="仿宋_GB2312" w:eastAsia="仿宋_GB2312" w:hAnsi="黑体"/>
                <w:b/>
                <w:bCs/>
                <w:kern w:val="44"/>
              </w:rPr>
            </w:pPr>
          </w:p>
        </w:tc>
      </w:tr>
      <w:tr w:rsidR="00C059DD" w14:paraId="2F31ACC0" w14:textId="77777777" w:rsidTr="007A19AC">
        <w:trPr>
          <w:trHeight w:val="435"/>
        </w:trPr>
        <w:tc>
          <w:tcPr>
            <w:tcW w:w="943" w:type="dxa"/>
            <w:tcBorders>
              <w:top w:val="single" w:sz="4" w:space="0" w:color="auto"/>
              <w:left w:val="single" w:sz="4" w:space="0" w:color="auto"/>
              <w:bottom w:val="single" w:sz="4" w:space="0" w:color="auto"/>
              <w:right w:val="single" w:sz="4" w:space="0" w:color="auto"/>
            </w:tcBorders>
            <w:vAlign w:val="center"/>
          </w:tcPr>
          <w:p w14:paraId="0A36494F" w14:textId="77777777" w:rsidR="00C059DD" w:rsidRDefault="00C059DD">
            <w:pPr>
              <w:pStyle w:val="ZTEsoft"/>
              <w:ind w:firstLine="0"/>
              <w:jc w:val="center"/>
              <w:rPr>
                <w:rFonts w:ascii="仿宋_GB2312" w:eastAsia="仿宋_GB2312" w:hAnsi="黑体"/>
                <w:bCs/>
                <w:kern w:val="44"/>
                <w:sz w:val="21"/>
                <w:szCs w:val="21"/>
              </w:rPr>
            </w:pPr>
          </w:p>
        </w:tc>
        <w:tc>
          <w:tcPr>
            <w:tcW w:w="2351" w:type="dxa"/>
            <w:tcBorders>
              <w:top w:val="single" w:sz="4" w:space="0" w:color="auto"/>
              <w:left w:val="single" w:sz="4" w:space="0" w:color="auto"/>
              <w:bottom w:val="single" w:sz="4" w:space="0" w:color="auto"/>
              <w:right w:val="single" w:sz="4" w:space="0" w:color="auto"/>
            </w:tcBorders>
            <w:vAlign w:val="center"/>
          </w:tcPr>
          <w:p w14:paraId="5FA70535" w14:textId="77777777" w:rsidR="00C059DD" w:rsidRDefault="00C059DD">
            <w:pPr>
              <w:pStyle w:val="ZTEsoft"/>
              <w:ind w:firstLine="0"/>
              <w:jc w:val="center"/>
              <w:rPr>
                <w:rFonts w:ascii="仿宋_GB2312" w:eastAsia="仿宋_GB2312" w:hAnsi="黑体"/>
                <w:b/>
                <w:bCs/>
                <w:kern w:val="44"/>
              </w:rPr>
            </w:pPr>
          </w:p>
        </w:tc>
        <w:tc>
          <w:tcPr>
            <w:tcW w:w="5002" w:type="dxa"/>
            <w:tcBorders>
              <w:top w:val="single" w:sz="4" w:space="0" w:color="auto"/>
              <w:left w:val="single" w:sz="4" w:space="0" w:color="auto"/>
              <w:bottom w:val="single" w:sz="4" w:space="0" w:color="auto"/>
              <w:right w:val="single" w:sz="4" w:space="0" w:color="auto"/>
            </w:tcBorders>
            <w:vAlign w:val="center"/>
          </w:tcPr>
          <w:p w14:paraId="257FB439" w14:textId="77777777" w:rsidR="00C059DD" w:rsidRDefault="00C059DD">
            <w:pPr>
              <w:pStyle w:val="ZTEsoft"/>
              <w:ind w:firstLine="0"/>
              <w:jc w:val="center"/>
              <w:rPr>
                <w:rFonts w:ascii="仿宋_GB2312" w:eastAsia="仿宋_GB2312" w:hAnsi="黑体"/>
                <w:b/>
                <w:bCs/>
                <w:kern w:val="44"/>
              </w:rPr>
            </w:pPr>
          </w:p>
        </w:tc>
      </w:tr>
      <w:tr w:rsidR="00C059DD" w14:paraId="0C113F1A" w14:textId="77777777" w:rsidTr="007A19AC">
        <w:trPr>
          <w:trHeight w:val="450"/>
        </w:trPr>
        <w:tc>
          <w:tcPr>
            <w:tcW w:w="943" w:type="dxa"/>
            <w:tcBorders>
              <w:top w:val="single" w:sz="4" w:space="0" w:color="auto"/>
              <w:left w:val="single" w:sz="4" w:space="0" w:color="auto"/>
              <w:bottom w:val="single" w:sz="4" w:space="0" w:color="auto"/>
              <w:right w:val="single" w:sz="4" w:space="0" w:color="auto"/>
            </w:tcBorders>
            <w:vAlign w:val="center"/>
          </w:tcPr>
          <w:p w14:paraId="1FBD0483" w14:textId="77777777" w:rsidR="00C059DD" w:rsidRDefault="00C059DD">
            <w:pPr>
              <w:pStyle w:val="ZTEsoft"/>
              <w:ind w:firstLine="0"/>
              <w:jc w:val="center"/>
              <w:rPr>
                <w:rFonts w:ascii="仿宋_GB2312" w:eastAsia="仿宋_GB2312" w:hAnsi="黑体"/>
                <w:bCs/>
                <w:kern w:val="44"/>
                <w:sz w:val="21"/>
                <w:szCs w:val="21"/>
              </w:rPr>
            </w:pPr>
          </w:p>
        </w:tc>
        <w:tc>
          <w:tcPr>
            <w:tcW w:w="2351" w:type="dxa"/>
            <w:tcBorders>
              <w:top w:val="single" w:sz="4" w:space="0" w:color="auto"/>
              <w:left w:val="single" w:sz="4" w:space="0" w:color="auto"/>
              <w:bottom w:val="single" w:sz="4" w:space="0" w:color="auto"/>
              <w:right w:val="single" w:sz="4" w:space="0" w:color="auto"/>
            </w:tcBorders>
            <w:vAlign w:val="center"/>
          </w:tcPr>
          <w:p w14:paraId="3162E95C" w14:textId="77777777" w:rsidR="00C059DD" w:rsidRDefault="00C059DD">
            <w:pPr>
              <w:autoSpaceDE w:val="0"/>
              <w:autoSpaceDN w:val="0"/>
              <w:adjustRightInd w:val="0"/>
              <w:spacing w:line="288" w:lineRule="auto"/>
              <w:jc w:val="center"/>
              <w:rPr>
                <w:rFonts w:ascii="Calibri" w:hAnsi="Calibri" w:cs="Calibri"/>
                <w:b/>
                <w:color w:val="FF0000"/>
                <w:kern w:val="0"/>
                <w:sz w:val="24"/>
                <w:szCs w:val="24"/>
              </w:rPr>
            </w:pPr>
          </w:p>
        </w:tc>
        <w:tc>
          <w:tcPr>
            <w:tcW w:w="5002" w:type="dxa"/>
            <w:tcBorders>
              <w:top w:val="single" w:sz="4" w:space="0" w:color="auto"/>
              <w:left w:val="single" w:sz="4" w:space="0" w:color="auto"/>
              <w:bottom w:val="single" w:sz="4" w:space="0" w:color="auto"/>
              <w:right w:val="single" w:sz="4" w:space="0" w:color="auto"/>
            </w:tcBorders>
            <w:vAlign w:val="center"/>
          </w:tcPr>
          <w:p w14:paraId="3A9F4B1C" w14:textId="77777777" w:rsidR="00C059DD" w:rsidRDefault="00C059DD">
            <w:pPr>
              <w:autoSpaceDE w:val="0"/>
              <w:autoSpaceDN w:val="0"/>
              <w:adjustRightInd w:val="0"/>
              <w:spacing w:line="288" w:lineRule="auto"/>
              <w:jc w:val="center"/>
              <w:rPr>
                <w:rFonts w:ascii="Calibri" w:hAnsi="Calibri" w:cs="Calibri"/>
                <w:b/>
                <w:color w:val="FF0000"/>
                <w:kern w:val="0"/>
                <w:sz w:val="24"/>
                <w:szCs w:val="24"/>
                <w:lang w:val="zh-CN"/>
              </w:rPr>
            </w:pPr>
          </w:p>
        </w:tc>
      </w:tr>
      <w:tr w:rsidR="00C059DD" w14:paraId="7B9AFD79" w14:textId="77777777" w:rsidTr="007A19AC">
        <w:trPr>
          <w:trHeight w:val="450"/>
        </w:trPr>
        <w:tc>
          <w:tcPr>
            <w:tcW w:w="943" w:type="dxa"/>
            <w:tcBorders>
              <w:top w:val="single" w:sz="4" w:space="0" w:color="auto"/>
              <w:left w:val="single" w:sz="4" w:space="0" w:color="auto"/>
              <w:bottom w:val="single" w:sz="4" w:space="0" w:color="auto"/>
              <w:right w:val="single" w:sz="4" w:space="0" w:color="auto"/>
            </w:tcBorders>
            <w:vAlign w:val="center"/>
          </w:tcPr>
          <w:p w14:paraId="0CAE7854" w14:textId="77777777" w:rsidR="00C059DD" w:rsidRDefault="00C059DD">
            <w:pPr>
              <w:pStyle w:val="ZTEsoft"/>
              <w:ind w:firstLine="0"/>
              <w:jc w:val="center"/>
              <w:rPr>
                <w:rFonts w:ascii="仿宋_GB2312" w:eastAsia="仿宋_GB2312" w:hAnsi="黑体"/>
                <w:bCs/>
                <w:kern w:val="44"/>
                <w:sz w:val="21"/>
                <w:szCs w:val="21"/>
              </w:rPr>
            </w:pPr>
          </w:p>
        </w:tc>
        <w:tc>
          <w:tcPr>
            <w:tcW w:w="2351" w:type="dxa"/>
            <w:tcBorders>
              <w:top w:val="single" w:sz="4" w:space="0" w:color="auto"/>
              <w:left w:val="single" w:sz="4" w:space="0" w:color="auto"/>
              <w:bottom w:val="single" w:sz="4" w:space="0" w:color="auto"/>
              <w:right w:val="single" w:sz="4" w:space="0" w:color="auto"/>
            </w:tcBorders>
            <w:vAlign w:val="center"/>
          </w:tcPr>
          <w:p w14:paraId="1C4AE49E" w14:textId="77777777" w:rsidR="00C059DD" w:rsidRDefault="00C059DD">
            <w:pPr>
              <w:autoSpaceDE w:val="0"/>
              <w:autoSpaceDN w:val="0"/>
              <w:adjustRightInd w:val="0"/>
              <w:spacing w:line="288" w:lineRule="auto"/>
              <w:jc w:val="center"/>
              <w:rPr>
                <w:b/>
                <w:color w:val="FF0000"/>
                <w:sz w:val="24"/>
                <w:szCs w:val="24"/>
              </w:rPr>
            </w:pPr>
          </w:p>
        </w:tc>
        <w:tc>
          <w:tcPr>
            <w:tcW w:w="5002" w:type="dxa"/>
            <w:tcBorders>
              <w:top w:val="single" w:sz="4" w:space="0" w:color="auto"/>
              <w:left w:val="single" w:sz="4" w:space="0" w:color="auto"/>
              <w:bottom w:val="single" w:sz="4" w:space="0" w:color="auto"/>
              <w:right w:val="single" w:sz="4" w:space="0" w:color="auto"/>
            </w:tcBorders>
            <w:vAlign w:val="center"/>
          </w:tcPr>
          <w:p w14:paraId="00313A6C" w14:textId="77777777" w:rsidR="00C059DD" w:rsidRDefault="00C059DD">
            <w:pPr>
              <w:autoSpaceDE w:val="0"/>
              <w:autoSpaceDN w:val="0"/>
              <w:adjustRightInd w:val="0"/>
              <w:spacing w:line="288" w:lineRule="auto"/>
              <w:jc w:val="center"/>
              <w:rPr>
                <w:rFonts w:ascii="宋体" w:hAnsi="Calibri" w:cs="宋体"/>
                <w:b/>
                <w:color w:val="FF0000"/>
                <w:kern w:val="0"/>
                <w:sz w:val="24"/>
                <w:szCs w:val="24"/>
                <w:lang w:val="zh-CN"/>
              </w:rPr>
            </w:pPr>
          </w:p>
        </w:tc>
      </w:tr>
      <w:tr w:rsidR="00C059DD" w14:paraId="0EA3945C" w14:textId="77777777" w:rsidTr="007A19AC">
        <w:trPr>
          <w:trHeight w:val="450"/>
        </w:trPr>
        <w:tc>
          <w:tcPr>
            <w:tcW w:w="943" w:type="dxa"/>
            <w:tcBorders>
              <w:top w:val="single" w:sz="4" w:space="0" w:color="auto"/>
              <w:left w:val="single" w:sz="4" w:space="0" w:color="auto"/>
              <w:bottom w:val="single" w:sz="4" w:space="0" w:color="auto"/>
              <w:right w:val="single" w:sz="4" w:space="0" w:color="auto"/>
            </w:tcBorders>
            <w:vAlign w:val="center"/>
          </w:tcPr>
          <w:p w14:paraId="03FB0CAA" w14:textId="77777777" w:rsidR="00C059DD" w:rsidRDefault="00C059DD">
            <w:pPr>
              <w:pStyle w:val="ZTEsoft"/>
              <w:ind w:firstLine="0"/>
              <w:jc w:val="center"/>
              <w:rPr>
                <w:rFonts w:ascii="仿宋_GB2312" w:eastAsia="仿宋_GB2312" w:hAnsi="黑体"/>
                <w:bCs/>
                <w:kern w:val="44"/>
                <w:sz w:val="21"/>
                <w:szCs w:val="21"/>
              </w:rPr>
            </w:pPr>
          </w:p>
        </w:tc>
        <w:tc>
          <w:tcPr>
            <w:tcW w:w="2351" w:type="dxa"/>
            <w:tcBorders>
              <w:top w:val="single" w:sz="4" w:space="0" w:color="auto"/>
              <w:left w:val="single" w:sz="4" w:space="0" w:color="auto"/>
              <w:bottom w:val="single" w:sz="4" w:space="0" w:color="auto"/>
              <w:right w:val="single" w:sz="4" w:space="0" w:color="auto"/>
            </w:tcBorders>
            <w:vAlign w:val="center"/>
          </w:tcPr>
          <w:p w14:paraId="51218171" w14:textId="77777777" w:rsidR="00C059DD" w:rsidRDefault="00C059DD">
            <w:pPr>
              <w:autoSpaceDE w:val="0"/>
              <w:autoSpaceDN w:val="0"/>
              <w:adjustRightInd w:val="0"/>
              <w:spacing w:line="288" w:lineRule="auto"/>
              <w:jc w:val="center"/>
              <w:rPr>
                <w:rFonts w:ascii="宋体" w:hAnsi="Calibri" w:cs="宋体"/>
                <w:b/>
                <w:color w:val="000000"/>
                <w:kern w:val="0"/>
                <w:sz w:val="24"/>
                <w:szCs w:val="24"/>
                <w:lang w:val="zh-CN"/>
              </w:rPr>
            </w:pPr>
          </w:p>
        </w:tc>
        <w:tc>
          <w:tcPr>
            <w:tcW w:w="5002" w:type="dxa"/>
            <w:tcBorders>
              <w:top w:val="single" w:sz="4" w:space="0" w:color="auto"/>
              <w:left w:val="single" w:sz="4" w:space="0" w:color="auto"/>
              <w:bottom w:val="single" w:sz="4" w:space="0" w:color="auto"/>
              <w:right w:val="single" w:sz="4" w:space="0" w:color="auto"/>
            </w:tcBorders>
            <w:vAlign w:val="center"/>
          </w:tcPr>
          <w:p w14:paraId="0D6FA1EC" w14:textId="77777777" w:rsidR="00C059DD" w:rsidRDefault="00C059DD">
            <w:pPr>
              <w:autoSpaceDE w:val="0"/>
              <w:autoSpaceDN w:val="0"/>
              <w:adjustRightInd w:val="0"/>
              <w:spacing w:line="288" w:lineRule="auto"/>
              <w:jc w:val="center"/>
              <w:rPr>
                <w:rFonts w:ascii="宋体" w:hAnsi="Calibri" w:cs="宋体"/>
                <w:b/>
                <w:color w:val="000000"/>
                <w:kern w:val="0"/>
                <w:sz w:val="24"/>
                <w:szCs w:val="24"/>
                <w:lang w:val="zh-CN"/>
              </w:rPr>
            </w:pPr>
          </w:p>
        </w:tc>
      </w:tr>
    </w:tbl>
    <w:p w14:paraId="347F34AF" w14:textId="77777777" w:rsidR="00C059DD" w:rsidRDefault="00C059DD" w:rsidP="00C059DD">
      <w:pPr>
        <w:widowControl/>
        <w:spacing w:line="360" w:lineRule="auto"/>
        <w:ind w:left="368" w:firstLine="103"/>
        <w:rPr>
          <w:rFonts w:ascii="宋体" w:hAnsi="宋体" w:cs="Times New Roman"/>
          <w:kern w:val="0"/>
          <w:sz w:val="24"/>
        </w:rPr>
      </w:pPr>
    </w:p>
    <w:p w14:paraId="0F14FE4F" w14:textId="77777777" w:rsidR="00C059DD" w:rsidRDefault="00C059DD" w:rsidP="00C059DD">
      <w:pPr>
        <w:pageBreakBefore/>
        <w:widowControl/>
        <w:numPr>
          <w:ilvl w:val="0"/>
          <w:numId w:val="3"/>
        </w:numPr>
        <w:spacing w:line="576" w:lineRule="auto"/>
        <w:ind w:left="667" w:hanging="667"/>
        <w:jc w:val="left"/>
        <w:outlineLvl w:val="0"/>
        <w:rPr>
          <w:rFonts w:ascii="黑体" w:eastAsia="黑体" w:hAnsi="黑体" w:cs="Arial"/>
          <w:b/>
          <w:bCs/>
          <w:kern w:val="36"/>
          <w:sz w:val="44"/>
          <w:szCs w:val="44"/>
        </w:rPr>
      </w:pPr>
      <w:bookmarkStart w:id="66" w:name="_Toc395495473"/>
      <w:bookmarkStart w:id="67" w:name="_Toc457553427"/>
      <w:r>
        <w:rPr>
          <w:rFonts w:ascii="黑体" w:eastAsia="黑体" w:hAnsi="黑体" w:cs="Arial" w:hint="eastAsia"/>
          <w:b/>
          <w:bCs/>
          <w:kern w:val="36"/>
          <w:sz w:val="44"/>
          <w:szCs w:val="44"/>
        </w:rPr>
        <w:t>总体结构与接口</w:t>
      </w:r>
      <w:bookmarkEnd w:id="66"/>
      <w:bookmarkEnd w:id="67"/>
    </w:p>
    <w:p w14:paraId="336CE348" w14:textId="77777777" w:rsidR="00C059DD" w:rsidRDefault="00C059DD" w:rsidP="009513BC"/>
    <w:p w14:paraId="73581F0A" w14:textId="77777777" w:rsidR="00086610" w:rsidRDefault="00086610" w:rsidP="009513BC"/>
    <w:p w14:paraId="16ABB354" w14:textId="77777777" w:rsidR="00B613C9" w:rsidRPr="009513BC" w:rsidRDefault="00B613C9" w:rsidP="009513BC"/>
    <w:p w14:paraId="540B582F" w14:textId="77777777" w:rsidR="000049DC" w:rsidRDefault="000049DC" w:rsidP="000049DC">
      <w:pPr>
        <w:pageBreakBefore/>
        <w:widowControl/>
        <w:numPr>
          <w:ilvl w:val="0"/>
          <w:numId w:val="3"/>
        </w:numPr>
        <w:spacing w:line="576" w:lineRule="auto"/>
        <w:ind w:hanging="2925"/>
        <w:jc w:val="left"/>
        <w:outlineLvl w:val="0"/>
        <w:rPr>
          <w:rFonts w:ascii="黑体" w:eastAsia="黑体" w:hAnsi="黑体" w:cs="Arial"/>
          <w:b/>
          <w:bCs/>
          <w:kern w:val="36"/>
          <w:sz w:val="44"/>
          <w:szCs w:val="44"/>
        </w:rPr>
      </w:pPr>
      <w:bookmarkStart w:id="68" w:name="_Toc457553428"/>
      <w:r>
        <w:rPr>
          <w:rFonts w:ascii="黑体" w:eastAsia="黑体" w:hAnsi="黑体" w:cs="Arial" w:hint="eastAsia"/>
          <w:b/>
          <w:bCs/>
          <w:kern w:val="36"/>
          <w:sz w:val="44"/>
          <w:szCs w:val="44"/>
        </w:rPr>
        <w:t>接口定义总体约定</w:t>
      </w:r>
      <w:bookmarkEnd w:id="0"/>
      <w:bookmarkEnd w:id="1"/>
      <w:bookmarkEnd w:id="2"/>
      <w:bookmarkEnd w:id="3"/>
      <w:bookmarkEnd w:id="68"/>
    </w:p>
    <w:p w14:paraId="5242E587" w14:textId="77777777" w:rsidR="000049DC" w:rsidRDefault="000049DC" w:rsidP="000049DC">
      <w:pPr>
        <w:pStyle w:val="20"/>
        <w:rPr>
          <w:rFonts w:ascii="Arial" w:eastAsia="宋体" w:hAnsi="Arial" w:cs="Arial"/>
          <w:kern w:val="0"/>
        </w:rPr>
      </w:pPr>
      <w:bookmarkStart w:id="69" w:name="_Toc267902538"/>
      <w:bookmarkStart w:id="70" w:name="_Toc267064058"/>
      <w:bookmarkStart w:id="71" w:name="_Toc266087095"/>
      <w:bookmarkStart w:id="72" w:name="_Toc457553429"/>
      <w:r>
        <w:rPr>
          <w:rFonts w:hint="eastAsia"/>
        </w:rPr>
        <w:t>通用规则</w:t>
      </w:r>
      <w:bookmarkEnd w:id="69"/>
      <w:bookmarkEnd w:id="70"/>
      <w:bookmarkEnd w:id="71"/>
      <w:bookmarkEnd w:id="72"/>
    </w:p>
    <w:p w14:paraId="6B6C5FCE" w14:textId="77777777" w:rsidR="000049DC" w:rsidRDefault="000049DC" w:rsidP="000049DC">
      <w:pPr>
        <w:pStyle w:val="3"/>
        <w:tabs>
          <w:tab w:val="left" w:pos="720"/>
        </w:tabs>
        <w:ind w:left="720"/>
      </w:pPr>
      <w:bookmarkStart w:id="73" w:name="_Toc457553430"/>
      <w:r>
        <w:rPr>
          <w:rFonts w:hint="eastAsia"/>
          <w:color w:val="000000"/>
          <w:szCs w:val="21"/>
        </w:rPr>
        <w:t>接口编码规则</w:t>
      </w:r>
      <w:bookmarkEnd w:id="73"/>
    </w:p>
    <w:p w14:paraId="37A45407" w14:textId="77777777" w:rsidR="000049DC" w:rsidRDefault="000049DC" w:rsidP="000049DC">
      <w:pPr>
        <w:spacing w:line="360" w:lineRule="auto"/>
        <w:ind w:left="420"/>
        <w:rPr>
          <w:color w:val="000000"/>
          <w:szCs w:val="21"/>
        </w:rPr>
      </w:pPr>
      <w:r>
        <w:rPr>
          <w:color w:val="000000"/>
          <w:szCs w:val="21"/>
        </w:rPr>
        <w:t>HTTP+JSON</w:t>
      </w:r>
      <w:r>
        <w:rPr>
          <w:rFonts w:hint="eastAsia"/>
          <w:color w:val="000000"/>
          <w:szCs w:val="21"/>
        </w:rPr>
        <w:t>方式</w:t>
      </w:r>
    </w:p>
    <w:p w14:paraId="3638637D" w14:textId="77777777" w:rsidR="000049DC" w:rsidRDefault="000049DC" w:rsidP="000049DC">
      <w:pPr>
        <w:pStyle w:val="3"/>
        <w:tabs>
          <w:tab w:val="left" w:pos="720"/>
        </w:tabs>
        <w:ind w:left="720"/>
        <w:rPr>
          <w:color w:val="000000"/>
          <w:szCs w:val="21"/>
        </w:rPr>
      </w:pPr>
      <w:bookmarkStart w:id="74" w:name="_Toc457553431"/>
      <w:r>
        <w:rPr>
          <w:rFonts w:hint="eastAsia"/>
          <w:color w:val="000000"/>
          <w:szCs w:val="21"/>
        </w:rPr>
        <w:t>语法符号</w:t>
      </w:r>
      <w:bookmarkEnd w:id="74"/>
    </w:p>
    <w:p w14:paraId="2C4D8F2C" w14:textId="77777777" w:rsidR="000049DC" w:rsidRDefault="000049DC" w:rsidP="000049DC">
      <w:pPr>
        <w:ind w:firstLine="420"/>
        <w:rPr>
          <w:rStyle w:val="shorttext"/>
          <w:szCs w:val="24"/>
        </w:rPr>
      </w:pPr>
      <w:r>
        <w:rPr>
          <w:rFonts w:hint="eastAsia"/>
        </w:rPr>
        <w:t>在接口定义中‘</w:t>
      </w:r>
      <w:r>
        <w:t>Y/</w:t>
      </w:r>
      <w:r>
        <w:rPr>
          <w:rFonts w:hint="eastAsia"/>
        </w:rPr>
        <w:t>可选’</w:t>
      </w:r>
      <w:r>
        <w:rPr>
          <w:rStyle w:val="shorttext"/>
          <w:rFonts w:hint="eastAsia"/>
        </w:rPr>
        <w:t>具体规则请参考如下表：</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5608"/>
      </w:tblGrid>
      <w:tr w:rsidR="000049DC" w14:paraId="62A330C2" w14:textId="77777777" w:rsidTr="000049DC">
        <w:trPr>
          <w:trHeight w:val="237"/>
        </w:trPr>
        <w:tc>
          <w:tcPr>
            <w:tcW w:w="2518" w:type="dxa"/>
            <w:tcBorders>
              <w:top w:val="single" w:sz="4" w:space="0" w:color="auto"/>
              <w:left w:val="single" w:sz="4" w:space="0" w:color="auto"/>
              <w:bottom w:val="single" w:sz="4" w:space="0" w:color="auto"/>
              <w:right w:val="single" w:sz="4" w:space="0" w:color="auto"/>
            </w:tcBorders>
            <w:hideMark/>
          </w:tcPr>
          <w:p w14:paraId="367A5FE1" w14:textId="77777777" w:rsidR="000049DC" w:rsidRDefault="000049DC">
            <w:pPr>
              <w:rPr>
                <w:szCs w:val="21"/>
              </w:rPr>
            </w:pPr>
            <w:bookmarkStart w:id="75" w:name="_Toc267902539"/>
            <w:bookmarkStart w:id="76" w:name="_Toc267064059"/>
            <w:bookmarkStart w:id="77" w:name="_Toc266087096"/>
            <w:bookmarkStart w:id="78" w:name="_Toc243909856"/>
            <w:bookmarkStart w:id="79" w:name="_Toc260125217"/>
            <w:r>
              <w:rPr>
                <w:szCs w:val="21"/>
              </w:rPr>
              <w:t>Y</w:t>
            </w:r>
          </w:p>
        </w:tc>
        <w:tc>
          <w:tcPr>
            <w:tcW w:w="5608" w:type="dxa"/>
            <w:tcBorders>
              <w:top w:val="single" w:sz="4" w:space="0" w:color="auto"/>
              <w:left w:val="single" w:sz="4" w:space="0" w:color="auto"/>
              <w:bottom w:val="single" w:sz="4" w:space="0" w:color="auto"/>
              <w:right w:val="single" w:sz="4" w:space="0" w:color="auto"/>
            </w:tcBorders>
            <w:hideMark/>
          </w:tcPr>
          <w:p w14:paraId="0FBD0CDD" w14:textId="77777777" w:rsidR="000049DC" w:rsidRDefault="000049DC">
            <w:pPr>
              <w:rPr>
                <w:szCs w:val="21"/>
              </w:rPr>
            </w:pPr>
            <w:r>
              <w:rPr>
                <w:rFonts w:hint="eastAsia"/>
                <w:szCs w:val="21"/>
              </w:rPr>
              <w:t>必须</w:t>
            </w:r>
          </w:p>
        </w:tc>
      </w:tr>
      <w:tr w:rsidR="000049DC" w14:paraId="1EC30086" w14:textId="77777777" w:rsidTr="000049DC">
        <w:trPr>
          <w:trHeight w:val="237"/>
        </w:trPr>
        <w:tc>
          <w:tcPr>
            <w:tcW w:w="2518" w:type="dxa"/>
            <w:tcBorders>
              <w:top w:val="single" w:sz="4" w:space="0" w:color="auto"/>
              <w:left w:val="single" w:sz="4" w:space="0" w:color="auto"/>
              <w:bottom w:val="single" w:sz="4" w:space="0" w:color="auto"/>
              <w:right w:val="single" w:sz="4" w:space="0" w:color="auto"/>
            </w:tcBorders>
            <w:hideMark/>
          </w:tcPr>
          <w:p w14:paraId="29925E57" w14:textId="77777777" w:rsidR="000049DC" w:rsidRDefault="000049DC">
            <w:pPr>
              <w:rPr>
                <w:szCs w:val="21"/>
              </w:rPr>
            </w:pPr>
            <w:r>
              <w:rPr>
                <w:szCs w:val="21"/>
              </w:rPr>
              <w:t>N</w:t>
            </w:r>
          </w:p>
        </w:tc>
        <w:tc>
          <w:tcPr>
            <w:tcW w:w="5608" w:type="dxa"/>
            <w:tcBorders>
              <w:top w:val="single" w:sz="4" w:space="0" w:color="auto"/>
              <w:left w:val="single" w:sz="4" w:space="0" w:color="auto"/>
              <w:bottom w:val="single" w:sz="4" w:space="0" w:color="auto"/>
              <w:right w:val="single" w:sz="4" w:space="0" w:color="auto"/>
            </w:tcBorders>
            <w:hideMark/>
          </w:tcPr>
          <w:p w14:paraId="6F39FD9A" w14:textId="77777777" w:rsidR="000049DC" w:rsidRDefault="000049DC">
            <w:pPr>
              <w:rPr>
                <w:szCs w:val="21"/>
              </w:rPr>
            </w:pPr>
            <w:r>
              <w:rPr>
                <w:rFonts w:hint="eastAsia"/>
                <w:szCs w:val="21"/>
              </w:rPr>
              <w:t>可选</w:t>
            </w:r>
          </w:p>
        </w:tc>
      </w:tr>
    </w:tbl>
    <w:p w14:paraId="39F7C6A8" w14:textId="77777777" w:rsidR="000049DC" w:rsidRDefault="000049DC" w:rsidP="000049DC">
      <w:pPr>
        <w:pStyle w:val="20"/>
        <w:rPr>
          <w:rFonts w:ascii="Arial" w:hAnsi="Arial" w:cs="Arial"/>
          <w:kern w:val="0"/>
        </w:rPr>
      </w:pPr>
      <w:bookmarkStart w:id="80" w:name="_Toc457553432"/>
      <w:r>
        <w:rPr>
          <w:rFonts w:hint="eastAsia"/>
        </w:rPr>
        <w:t>请求消息</w:t>
      </w:r>
      <w:bookmarkEnd w:id="75"/>
      <w:bookmarkEnd w:id="76"/>
      <w:bookmarkEnd w:id="77"/>
      <w:bookmarkEnd w:id="78"/>
      <w:bookmarkEnd w:id="80"/>
    </w:p>
    <w:p w14:paraId="718CFAC9" w14:textId="77777777" w:rsidR="000049DC" w:rsidRDefault="000049DC" w:rsidP="000049DC">
      <w:pPr>
        <w:pStyle w:val="3"/>
        <w:tabs>
          <w:tab w:val="left" w:pos="720"/>
        </w:tabs>
        <w:ind w:left="720"/>
      </w:pPr>
      <w:bookmarkStart w:id="81" w:name="_Toc267064060"/>
      <w:bookmarkStart w:id="82" w:name="_Toc266087097"/>
      <w:bookmarkStart w:id="83" w:name="_Toc243909857"/>
      <w:bookmarkStart w:id="84" w:name="_Toc267902540"/>
      <w:bookmarkStart w:id="85" w:name="_Toc457553433"/>
      <w:r>
        <w:rPr>
          <w:rFonts w:hint="eastAsia"/>
        </w:rPr>
        <w:t>消息格式</w:t>
      </w:r>
      <w:bookmarkEnd w:id="81"/>
      <w:bookmarkEnd w:id="82"/>
      <w:bookmarkEnd w:id="83"/>
      <w:bookmarkEnd w:id="84"/>
      <w:bookmarkEnd w:id="85"/>
    </w:p>
    <w:p w14:paraId="487DF677" w14:textId="77777777" w:rsidR="000049DC" w:rsidRDefault="000049DC" w:rsidP="000049DC">
      <w:pPr>
        <w:pStyle w:val="af8"/>
        <w:rPr>
          <w:rFonts w:ascii="宋体" w:hAnsi="宋体"/>
        </w:rPr>
      </w:pPr>
      <w:r>
        <w:rPr>
          <w:rFonts w:ascii="宋体" w:hAnsi="宋体" w:hint="eastAsia"/>
        </w:rPr>
        <w:t>程序在使用时发起一个HTTP的get或post的请求，请求中可以带参数信息，所有可能出现的请求参数将在接口描述中进行定义。</w:t>
      </w:r>
    </w:p>
    <w:p w14:paraId="23652067" w14:textId="77777777" w:rsidR="000049DC" w:rsidRDefault="006821FD" w:rsidP="000049DC">
      <w:pPr>
        <w:rPr>
          <w:rFonts w:ascii="Times New Roman" w:hAnsi="Times New Roman"/>
        </w:rPr>
      </w:pPr>
      <w:hyperlink r:id="rId8" w:history="1">
        <w:r w:rsidR="000049DC">
          <w:rPr>
            <w:rStyle w:val="af5"/>
          </w:rPr>
          <w:t>http://IP:port/context/requesturl?parameter1=value1&amp;parameter2=value2</w:t>
        </w:r>
      </w:hyperlink>
    </w:p>
    <w:p w14:paraId="7998DBD7" w14:textId="77777777" w:rsidR="000049DC" w:rsidRDefault="000049DC" w:rsidP="000049DC"/>
    <w:p w14:paraId="7836D1CB" w14:textId="77777777" w:rsidR="000049DC" w:rsidRDefault="000049DC" w:rsidP="000049DC">
      <w:pPr>
        <w:pStyle w:val="3"/>
        <w:tabs>
          <w:tab w:val="left" w:pos="720"/>
        </w:tabs>
        <w:ind w:left="720"/>
      </w:pPr>
      <w:bookmarkStart w:id="86" w:name="_Toc267902541"/>
      <w:bookmarkStart w:id="87" w:name="_Toc267064061"/>
      <w:bookmarkStart w:id="88" w:name="_Toc457553434"/>
      <w:r>
        <w:rPr>
          <w:rFonts w:hint="eastAsia"/>
        </w:rPr>
        <w:t>参数定义</w:t>
      </w:r>
      <w:bookmarkEnd w:id="86"/>
      <w:bookmarkEnd w:id="87"/>
      <w:bookmarkEnd w:id="88"/>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7"/>
        <w:gridCol w:w="1125"/>
        <w:gridCol w:w="1260"/>
        <w:gridCol w:w="2806"/>
      </w:tblGrid>
      <w:tr w:rsidR="000049DC" w14:paraId="0987DEDD" w14:textId="77777777" w:rsidTr="00086610">
        <w:trPr>
          <w:trHeight w:val="230"/>
        </w:trPr>
        <w:tc>
          <w:tcPr>
            <w:tcW w:w="1398" w:type="dxa"/>
            <w:tcBorders>
              <w:top w:val="single" w:sz="4" w:space="0" w:color="auto"/>
              <w:left w:val="single" w:sz="4" w:space="0" w:color="auto"/>
              <w:bottom w:val="single" w:sz="4" w:space="0" w:color="auto"/>
              <w:right w:val="single" w:sz="4" w:space="0" w:color="auto"/>
            </w:tcBorders>
            <w:shd w:val="clear" w:color="auto" w:fill="BFBFBF"/>
            <w:hideMark/>
          </w:tcPr>
          <w:p w14:paraId="6A1B6157" w14:textId="77777777" w:rsidR="000049DC" w:rsidRDefault="000049DC">
            <w:pPr>
              <w:spacing w:before="93" w:after="93"/>
              <w:jc w:val="center"/>
              <w:rPr>
                <w:b/>
                <w:szCs w:val="21"/>
              </w:rPr>
            </w:pPr>
            <w:r>
              <w:rPr>
                <w:rFonts w:hint="eastAsia"/>
                <w:b/>
                <w:szCs w:val="21"/>
              </w:rPr>
              <w:t>参数</w:t>
            </w:r>
          </w:p>
        </w:tc>
        <w:tc>
          <w:tcPr>
            <w:tcW w:w="1537" w:type="dxa"/>
            <w:tcBorders>
              <w:top w:val="single" w:sz="4" w:space="0" w:color="auto"/>
              <w:left w:val="single" w:sz="4" w:space="0" w:color="auto"/>
              <w:bottom w:val="single" w:sz="4" w:space="0" w:color="auto"/>
              <w:right w:val="single" w:sz="4" w:space="0" w:color="auto"/>
            </w:tcBorders>
            <w:shd w:val="clear" w:color="auto" w:fill="BFBFBF"/>
            <w:hideMark/>
          </w:tcPr>
          <w:p w14:paraId="3772258A" w14:textId="77777777" w:rsidR="000049DC" w:rsidRDefault="000049DC">
            <w:pPr>
              <w:spacing w:before="93" w:after="93"/>
              <w:jc w:val="center"/>
              <w:rPr>
                <w:b/>
                <w:szCs w:val="21"/>
              </w:rPr>
            </w:pPr>
            <w:r>
              <w:rPr>
                <w:rFonts w:hint="eastAsia"/>
                <w:b/>
                <w:szCs w:val="21"/>
              </w:rPr>
              <w:t>中文名称</w:t>
            </w:r>
          </w:p>
        </w:tc>
        <w:tc>
          <w:tcPr>
            <w:tcW w:w="1125" w:type="dxa"/>
            <w:tcBorders>
              <w:top w:val="single" w:sz="4" w:space="0" w:color="auto"/>
              <w:left w:val="single" w:sz="4" w:space="0" w:color="auto"/>
              <w:bottom w:val="single" w:sz="4" w:space="0" w:color="auto"/>
              <w:right w:val="single" w:sz="4" w:space="0" w:color="auto"/>
            </w:tcBorders>
            <w:shd w:val="clear" w:color="auto" w:fill="BFBFBF"/>
            <w:hideMark/>
          </w:tcPr>
          <w:p w14:paraId="3116FE4B" w14:textId="77777777" w:rsidR="000049DC" w:rsidRDefault="000049DC">
            <w:pPr>
              <w:spacing w:before="93" w:after="93"/>
              <w:jc w:val="center"/>
              <w:rPr>
                <w:b/>
                <w:szCs w:val="21"/>
              </w:rPr>
            </w:pPr>
            <w:r>
              <w:rPr>
                <w:rFonts w:hint="eastAsia"/>
                <w:b/>
                <w:szCs w:val="21"/>
              </w:rPr>
              <w:t>参数类型</w:t>
            </w:r>
          </w:p>
        </w:tc>
        <w:tc>
          <w:tcPr>
            <w:tcW w:w="1260" w:type="dxa"/>
            <w:tcBorders>
              <w:top w:val="single" w:sz="4" w:space="0" w:color="auto"/>
              <w:left w:val="single" w:sz="4" w:space="0" w:color="auto"/>
              <w:bottom w:val="single" w:sz="4" w:space="0" w:color="auto"/>
              <w:right w:val="single" w:sz="4" w:space="0" w:color="auto"/>
            </w:tcBorders>
            <w:shd w:val="clear" w:color="auto" w:fill="BFBFBF"/>
            <w:hideMark/>
          </w:tcPr>
          <w:p w14:paraId="5A2650F2" w14:textId="77777777" w:rsidR="000049DC" w:rsidRDefault="000049DC">
            <w:pPr>
              <w:spacing w:before="93" w:after="93"/>
              <w:jc w:val="center"/>
              <w:rPr>
                <w:b/>
                <w:szCs w:val="21"/>
              </w:rPr>
            </w:pPr>
            <w:r>
              <w:rPr>
                <w:b/>
                <w:szCs w:val="21"/>
              </w:rPr>
              <w:t>Y/</w:t>
            </w:r>
            <w:r>
              <w:rPr>
                <w:rFonts w:hint="eastAsia"/>
                <w:b/>
                <w:szCs w:val="21"/>
              </w:rPr>
              <w:t>可选</w:t>
            </w:r>
          </w:p>
        </w:tc>
        <w:tc>
          <w:tcPr>
            <w:tcW w:w="2806" w:type="dxa"/>
            <w:tcBorders>
              <w:top w:val="single" w:sz="4" w:space="0" w:color="auto"/>
              <w:left w:val="single" w:sz="4" w:space="0" w:color="auto"/>
              <w:bottom w:val="single" w:sz="4" w:space="0" w:color="auto"/>
              <w:right w:val="single" w:sz="4" w:space="0" w:color="auto"/>
            </w:tcBorders>
            <w:shd w:val="clear" w:color="auto" w:fill="BFBFBF"/>
            <w:hideMark/>
          </w:tcPr>
          <w:p w14:paraId="0AFC3B9E" w14:textId="77777777" w:rsidR="000049DC" w:rsidRDefault="000049DC">
            <w:pPr>
              <w:spacing w:before="93" w:after="93"/>
              <w:jc w:val="center"/>
              <w:rPr>
                <w:b/>
                <w:szCs w:val="21"/>
              </w:rPr>
            </w:pPr>
            <w:r>
              <w:rPr>
                <w:rFonts w:hint="eastAsia"/>
                <w:b/>
                <w:szCs w:val="21"/>
              </w:rPr>
              <w:t>参数说明</w:t>
            </w:r>
          </w:p>
        </w:tc>
      </w:tr>
      <w:tr w:rsidR="000049DC" w14:paraId="1A927404" w14:textId="77777777" w:rsidTr="00086610">
        <w:trPr>
          <w:trHeight w:val="237"/>
        </w:trPr>
        <w:tc>
          <w:tcPr>
            <w:tcW w:w="1398" w:type="dxa"/>
            <w:tcBorders>
              <w:top w:val="single" w:sz="4" w:space="0" w:color="auto"/>
              <w:left w:val="single" w:sz="4" w:space="0" w:color="auto"/>
              <w:bottom w:val="single" w:sz="4" w:space="0" w:color="auto"/>
              <w:right w:val="single" w:sz="4" w:space="0" w:color="auto"/>
            </w:tcBorders>
            <w:hideMark/>
          </w:tcPr>
          <w:p w14:paraId="3C7D7C2F" w14:textId="77777777" w:rsidR="000049DC" w:rsidRDefault="000049DC">
            <w:pPr>
              <w:rPr>
                <w:szCs w:val="21"/>
              </w:rPr>
            </w:pPr>
            <w:r>
              <w:rPr>
                <w:szCs w:val="21"/>
              </w:rPr>
              <w:t>IP</w:t>
            </w:r>
          </w:p>
        </w:tc>
        <w:tc>
          <w:tcPr>
            <w:tcW w:w="1537" w:type="dxa"/>
            <w:tcBorders>
              <w:top w:val="single" w:sz="4" w:space="0" w:color="auto"/>
              <w:left w:val="single" w:sz="4" w:space="0" w:color="auto"/>
              <w:bottom w:val="single" w:sz="4" w:space="0" w:color="auto"/>
              <w:right w:val="single" w:sz="4" w:space="0" w:color="auto"/>
            </w:tcBorders>
            <w:hideMark/>
          </w:tcPr>
          <w:p w14:paraId="3511DDE2" w14:textId="77777777" w:rsidR="000049DC" w:rsidRDefault="000049DC">
            <w:pPr>
              <w:rPr>
                <w:szCs w:val="21"/>
              </w:rPr>
            </w:pPr>
            <w:r>
              <w:rPr>
                <w:rFonts w:hint="eastAsia"/>
                <w:szCs w:val="21"/>
              </w:rPr>
              <w:t>服务</w:t>
            </w:r>
            <w:r w:rsidR="00086610">
              <w:rPr>
                <w:rFonts w:hint="eastAsia"/>
                <w:szCs w:val="21"/>
              </w:rPr>
              <w:t>器</w:t>
            </w:r>
            <w:r>
              <w:rPr>
                <w:rFonts w:hint="eastAsia"/>
                <w:szCs w:val="21"/>
              </w:rPr>
              <w:t>地址</w:t>
            </w:r>
          </w:p>
        </w:tc>
        <w:tc>
          <w:tcPr>
            <w:tcW w:w="1125" w:type="dxa"/>
            <w:tcBorders>
              <w:top w:val="single" w:sz="4" w:space="0" w:color="auto"/>
              <w:left w:val="single" w:sz="4" w:space="0" w:color="auto"/>
              <w:bottom w:val="single" w:sz="4" w:space="0" w:color="auto"/>
              <w:right w:val="single" w:sz="4" w:space="0" w:color="auto"/>
            </w:tcBorders>
            <w:hideMark/>
          </w:tcPr>
          <w:p w14:paraId="0979F388" w14:textId="77777777" w:rsidR="000049DC" w:rsidRDefault="000049DC">
            <w:pPr>
              <w:rPr>
                <w:szCs w:val="21"/>
              </w:rPr>
            </w:pPr>
            <w:r>
              <w:rPr>
                <w:rFonts w:hint="eastAsia"/>
                <w:szCs w:val="21"/>
              </w:rPr>
              <w:t>字符</w:t>
            </w:r>
          </w:p>
        </w:tc>
        <w:tc>
          <w:tcPr>
            <w:tcW w:w="1260" w:type="dxa"/>
            <w:tcBorders>
              <w:top w:val="single" w:sz="4" w:space="0" w:color="auto"/>
              <w:left w:val="single" w:sz="4" w:space="0" w:color="auto"/>
              <w:bottom w:val="single" w:sz="4" w:space="0" w:color="auto"/>
              <w:right w:val="single" w:sz="4" w:space="0" w:color="auto"/>
            </w:tcBorders>
            <w:hideMark/>
          </w:tcPr>
          <w:p w14:paraId="26806660" w14:textId="77777777" w:rsidR="000049DC" w:rsidRDefault="000049DC">
            <w:pPr>
              <w:rPr>
                <w:szCs w:val="21"/>
              </w:rPr>
            </w:pPr>
            <w:r>
              <w:rPr>
                <w:szCs w:val="21"/>
              </w:rPr>
              <w:t>Y</w:t>
            </w:r>
          </w:p>
        </w:tc>
        <w:tc>
          <w:tcPr>
            <w:tcW w:w="2806" w:type="dxa"/>
            <w:tcBorders>
              <w:top w:val="single" w:sz="4" w:space="0" w:color="auto"/>
              <w:left w:val="single" w:sz="4" w:space="0" w:color="auto"/>
              <w:bottom w:val="single" w:sz="4" w:space="0" w:color="auto"/>
              <w:right w:val="single" w:sz="4" w:space="0" w:color="auto"/>
            </w:tcBorders>
            <w:hideMark/>
          </w:tcPr>
          <w:p w14:paraId="26E42CAB" w14:textId="77777777" w:rsidR="000049DC" w:rsidRDefault="00086610">
            <w:pPr>
              <w:rPr>
                <w:szCs w:val="21"/>
              </w:rPr>
            </w:pPr>
            <w:r>
              <w:rPr>
                <w:rFonts w:hint="eastAsia"/>
                <w:szCs w:val="21"/>
              </w:rPr>
              <w:t>服务器的地址</w:t>
            </w:r>
          </w:p>
        </w:tc>
      </w:tr>
      <w:tr w:rsidR="000049DC" w14:paraId="063DA35A" w14:textId="77777777" w:rsidTr="00086610">
        <w:trPr>
          <w:trHeight w:val="237"/>
        </w:trPr>
        <w:tc>
          <w:tcPr>
            <w:tcW w:w="1398" w:type="dxa"/>
            <w:tcBorders>
              <w:top w:val="single" w:sz="4" w:space="0" w:color="auto"/>
              <w:left w:val="single" w:sz="4" w:space="0" w:color="auto"/>
              <w:bottom w:val="single" w:sz="4" w:space="0" w:color="auto"/>
              <w:right w:val="single" w:sz="4" w:space="0" w:color="auto"/>
            </w:tcBorders>
            <w:hideMark/>
          </w:tcPr>
          <w:p w14:paraId="7F797366" w14:textId="77777777" w:rsidR="000049DC" w:rsidRDefault="000049DC">
            <w:pPr>
              <w:rPr>
                <w:szCs w:val="21"/>
              </w:rPr>
            </w:pPr>
            <w:r>
              <w:rPr>
                <w:szCs w:val="21"/>
              </w:rPr>
              <w:t>Port</w:t>
            </w:r>
          </w:p>
        </w:tc>
        <w:tc>
          <w:tcPr>
            <w:tcW w:w="1537" w:type="dxa"/>
            <w:tcBorders>
              <w:top w:val="single" w:sz="4" w:space="0" w:color="auto"/>
              <w:left w:val="single" w:sz="4" w:space="0" w:color="auto"/>
              <w:bottom w:val="single" w:sz="4" w:space="0" w:color="auto"/>
              <w:right w:val="single" w:sz="4" w:space="0" w:color="auto"/>
            </w:tcBorders>
            <w:hideMark/>
          </w:tcPr>
          <w:p w14:paraId="714D07DD" w14:textId="77777777" w:rsidR="000049DC" w:rsidRDefault="00086610">
            <w:pPr>
              <w:rPr>
                <w:szCs w:val="21"/>
              </w:rPr>
            </w:pPr>
            <w:r>
              <w:rPr>
                <w:rFonts w:hint="eastAsia"/>
                <w:szCs w:val="21"/>
              </w:rPr>
              <w:t>服务器</w:t>
            </w:r>
            <w:r w:rsidR="000049DC">
              <w:rPr>
                <w:rFonts w:hint="eastAsia"/>
                <w:szCs w:val="21"/>
              </w:rPr>
              <w:t>端口</w:t>
            </w:r>
          </w:p>
        </w:tc>
        <w:tc>
          <w:tcPr>
            <w:tcW w:w="1125" w:type="dxa"/>
            <w:tcBorders>
              <w:top w:val="single" w:sz="4" w:space="0" w:color="auto"/>
              <w:left w:val="single" w:sz="4" w:space="0" w:color="auto"/>
              <w:bottom w:val="single" w:sz="4" w:space="0" w:color="auto"/>
              <w:right w:val="single" w:sz="4" w:space="0" w:color="auto"/>
            </w:tcBorders>
            <w:hideMark/>
          </w:tcPr>
          <w:p w14:paraId="33339435" w14:textId="77777777" w:rsidR="000049DC" w:rsidRDefault="000049DC">
            <w:pPr>
              <w:rPr>
                <w:szCs w:val="21"/>
              </w:rPr>
            </w:pPr>
            <w:r>
              <w:rPr>
                <w:rFonts w:hint="eastAsia"/>
                <w:szCs w:val="21"/>
              </w:rPr>
              <w:t>数字</w:t>
            </w:r>
          </w:p>
        </w:tc>
        <w:tc>
          <w:tcPr>
            <w:tcW w:w="1260" w:type="dxa"/>
            <w:tcBorders>
              <w:top w:val="single" w:sz="4" w:space="0" w:color="auto"/>
              <w:left w:val="single" w:sz="4" w:space="0" w:color="auto"/>
              <w:bottom w:val="single" w:sz="4" w:space="0" w:color="auto"/>
              <w:right w:val="single" w:sz="4" w:space="0" w:color="auto"/>
            </w:tcBorders>
            <w:hideMark/>
          </w:tcPr>
          <w:p w14:paraId="5CC996E2" w14:textId="77777777" w:rsidR="000049DC" w:rsidRDefault="000049DC">
            <w:pPr>
              <w:rPr>
                <w:szCs w:val="21"/>
              </w:rPr>
            </w:pPr>
            <w:r>
              <w:rPr>
                <w:szCs w:val="21"/>
              </w:rPr>
              <w:t>Y</w:t>
            </w:r>
          </w:p>
        </w:tc>
        <w:tc>
          <w:tcPr>
            <w:tcW w:w="2806" w:type="dxa"/>
            <w:tcBorders>
              <w:top w:val="single" w:sz="4" w:space="0" w:color="auto"/>
              <w:left w:val="single" w:sz="4" w:space="0" w:color="auto"/>
              <w:bottom w:val="single" w:sz="4" w:space="0" w:color="auto"/>
              <w:right w:val="single" w:sz="4" w:space="0" w:color="auto"/>
            </w:tcBorders>
            <w:hideMark/>
          </w:tcPr>
          <w:p w14:paraId="3CAE4FF1" w14:textId="77777777" w:rsidR="000049DC" w:rsidRDefault="000049DC">
            <w:pPr>
              <w:rPr>
                <w:szCs w:val="21"/>
              </w:rPr>
            </w:pPr>
            <w:r>
              <w:rPr>
                <w:rFonts w:hint="eastAsia"/>
                <w:szCs w:val="21"/>
              </w:rPr>
              <w:t>请求</w:t>
            </w:r>
            <w:r w:rsidR="00086610">
              <w:rPr>
                <w:rFonts w:hint="eastAsia"/>
                <w:szCs w:val="21"/>
              </w:rPr>
              <w:t>服务器的</w:t>
            </w:r>
            <w:r>
              <w:rPr>
                <w:rFonts w:hint="eastAsia"/>
                <w:szCs w:val="21"/>
              </w:rPr>
              <w:t>端口</w:t>
            </w:r>
          </w:p>
        </w:tc>
      </w:tr>
      <w:tr w:rsidR="000049DC" w14:paraId="669F5D7D" w14:textId="77777777" w:rsidTr="00086610">
        <w:trPr>
          <w:trHeight w:val="237"/>
        </w:trPr>
        <w:tc>
          <w:tcPr>
            <w:tcW w:w="1398" w:type="dxa"/>
            <w:tcBorders>
              <w:top w:val="single" w:sz="4" w:space="0" w:color="auto"/>
              <w:left w:val="single" w:sz="4" w:space="0" w:color="auto"/>
              <w:bottom w:val="single" w:sz="4" w:space="0" w:color="auto"/>
              <w:right w:val="single" w:sz="4" w:space="0" w:color="auto"/>
            </w:tcBorders>
            <w:hideMark/>
          </w:tcPr>
          <w:p w14:paraId="05B05C29" w14:textId="77777777" w:rsidR="000049DC" w:rsidRDefault="000049DC">
            <w:pPr>
              <w:rPr>
                <w:szCs w:val="21"/>
              </w:rPr>
            </w:pPr>
            <w:r>
              <w:rPr>
                <w:szCs w:val="21"/>
              </w:rPr>
              <w:t>context</w:t>
            </w:r>
          </w:p>
        </w:tc>
        <w:tc>
          <w:tcPr>
            <w:tcW w:w="1537" w:type="dxa"/>
            <w:tcBorders>
              <w:top w:val="single" w:sz="4" w:space="0" w:color="auto"/>
              <w:left w:val="single" w:sz="4" w:space="0" w:color="auto"/>
              <w:bottom w:val="single" w:sz="4" w:space="0" w:color="auto"/>
              <w:right w:val="single" w:sz="4" w:space="0" w:color="auto"/>
            </w:tcBorders>
            <w:hideMark/>
          </w:tcPr>
          <w:p w14:paraId="59CC47AA" w14:textId="77777777" w:rsidR="000049DC" w:rsidRDefault="00086610">
            <w:pPr>
              <w:rPr>
                <w:szCs w:val="21"/>
              </w:rPr>
            </w:pPr>
            <w:r>
              <w:rPr>
                <w:rFonts w:hint="eastAsia"/>
                <w:szCs w:val="21"/>
              </w:rPr>
              <w:t>系统</w:t>
            </w:r>
            <w:r w:rsidR="000049DC">
              <w:rPr>
                <w:rFonts w:hint="eastAsia"/>
                <w:szCs w:val="21"/>
              </w:rPr>
              <w:t>的上下文</w:t>
            </w:r>
          </w:p>
        </w:tc>
        <w:tc>
          <w:tcPr>
            <w:tcW w:w="1125" w:type="dxa"/>
            <w:tcBorders>
              <w:top w:val="single" w:sz="4" w:space="0" w:color="auto"/>
              <w:left w:val="single" w:sz="4" w:space="0" w:color="auto"/>
              <w:bottom w:val="single" w:sz="4" w:space="0" w:color="auto"/>
              <w:right w:val="single" w:sz="4" w:space="0" w:color="auto"/>
            </w:tcBorders>
            <w:hideMark/>
          </w:tcPr>
          <w:p w14:paraId="0CE63C7F" w14:textId="77777777" w:rsidR="000049DC" w:rsidRDefault="000049DC">
            <w:pPr>
              <w:rPr>
                <w:szCs w:val="21"/>
              </w:rPr>
            </w:pPr>
            <w:r>
              <w:rPr>
                <w:rFonts w:hint="eastAsia"/>
                <w:szCs w:val="21"/>
              </w:rPr>
              <w:t>字符</w:t>
            </w:r>
          </w:p>
        </w:tc>
        <w:tc>
          <w:tcPr>
            <w:tcW w:w="1260" w:type="dxa"/>
            <w:tcBorders>
              <w:top w:val="single" w:sz="4" w:space="0" w:color="auto"/>
              <w:left w:val="single" w:sz="4" w:space="0" w:color="auto"/>
              <w:bottom w:val="single" w:sz="4" w:space="0" w:color="auto"/>
              <w:right w:val="single" w:sz="4" w:space="0" w:color="auto"/>
            </w:tcBorders>
            <w:hideMark/>
          </w:tcPr>
          <w:p w14:paraId="77AB91A6" w14:textId="77777777" w:rsidR="000049DC" w:rsidRDefault="000049DC">
            <w:pPr>
              <w:rPr>
                <w:szCs w:val="21"/>
              </w:rPr>
            </w:pPr>
            <w:r>
              <w:rPr>
                <w:szCs w:val="21"/>
              </w:rPr>
              <w:t>Y</w:t>
            </w:r>
          </w:p>
        </w:tc>
        <w:tc>
          <w:tcPr>
            <w:tcW w:w="2806" w:type="dxa"/>
            <w:tcBorders>
              <w:top w:val="single" w:sz="4" w:space="0" w:color="auto"/>
              <w:left w:val="single" w:sz="4" w:space="0" w:color="auto"/>
              <w:bottom w:val="single" w:sz="4" w:space="0" w:color="auto"/>
              <w:right w:val="single" w:sz="4" w:space="0" w:color="auto"/>
            </w:tcBorders>
            <w:hideMark/>
          </w:tcPr>
          <w:p w14:paraId="0BFF9261" w14:textId="77777777" w:rsidR="000049DC" w:rsidRDefault="00086610">
            <w:pPr>
              <w:rPr>
                <w:szCs w:val="21"/>
              </w:rPr>
            </w:pPr>
            <w:r>
              <w:rPr>
                <w:rFonts w:hint="eastAsia"/>
                <w:szCs w:val="21"/>
              </w:rPr>
              <w:t>系统</w:t>
            </w:r>
            <w:r w:rsidR="000049DC">
              <w:rPr>
                <w:rFonts w:hint="eastAsia"/>
                <w:szCs w:val="21"/>
              </w:rPr>
              <w:t>的上下文</w:t>
            </w:r>
          </w:p>
        </w:tc>
      </w:tr>
      <w:tr w:rsidR="000049DC" w14:paraId="548CCF12" w14:textId="77777777" w:rsidTr="00086610">
        <w:trPr>
          <w:trHeight w:val="237"/>
        </w:trPr>
        <w:tc>
          <w:tcPr>
            <w:tcW w:w="1398" w:type="dxa"/>
            <w:tcBorders>
              <w:top w:val="single" w:sz="4" w:space="0" w:color="auto"/>
              <w:left w:val="single" w:sz="4" w:space="0" w:color="auto"/>
              <w:bottom w:val="single" w:sz="4" w:space="0" w:color="auto"/>
              <w:right w:val="single" w:sz="4" w:space="0" w:color="auto"/>
            </w:tcBorders>
            <w:hideMark/>
          </w:tcPr>
          <w:p w14:paraId="0AD284D7" w14:textId="77777777" w:rsidR="000049DC" w:rsidRDefault="000049DC">
            <w:pPr>
              <w:rPr>
                <w:szCs w:val="21"/>
              </w:rPr>
            </w:pPr>
            <w:r>
              <w:rPr>
                <w:szCs w:val="21"/>
              </w:rPr>
              <w:t>requesturl</w:t>
            </w:r>
          </w:p>
        </w:tc>
        <w:tc>
          <w:tcPr>
            <w:tcW w:w="1537" w:type="dxa"/>
            <w:tcBorders>
              <w:top w:val="single" w:sz="4" w:space="0" w:color="auto"/>
              <w:left w:val="single" w:sz="4" w:space="0" w:color="auto"/>
              <w:bottom w:val="single" w:sz="4" w:space="0" w:color="auto"/>
              <w:right w:val="single" w:sz="4" w:space="0" w:color="auto"/>
            </w:tcBorders>
            <w:hideMark/>
          </w:tcPr>
          <w:p w14:paraId="493EEC52" w14:textId="77777777" w:rsidR="000049DC" w:rsidRDefault="000049DC">
            <w:pPr>
              <w:rPr>
                <w:szCs w:val="21"/>
              </w:rPr>
            </w:pPr>
            <w:r>
              <w:rPr>
                <w:rFonts w:hint="eastAsia"/>
                <w:szCs w:val="21"/>
              </w:rPr>
              <w:t>请求名称</w:t>
            </w:r>
          </w:p>
        </w:tc>
        <w:tc>
          <w:tcPr>
            <w:tcW w:w="1125" w:type="dxa"/>
            <w:tcBorders>
              <w:top w:val="single" w:sz="4" w:space="0" w:color="auto"/>
              <w:left w:val="single" w:sz="4" w:space="0" w:color="auto"/>
              <w:bottom w:val="single" w:sz="4" w:space="0" w:color="auto"/>
              <w:right w:val="single" w:sz="4" w:space="0" w:color="auto"/>
            </w:tcBorders>
            <w:hideMark/>
          </w:tcPr>
          <w:p w14:paraId="0DFCD2D2" w14:textId="77777777" w:rsidR="000049DC" w:rsidRDefault="000049DC">
            <w:pPr>
              <w:rPr>
                <w:szCs w:val="21"/>
              </w:rPr>
            </w:pPr>
            <w:r>
              <w:rPr>
                <w:rFonts w:hint="eastAsia"/>
                <w:szCs w:val="21"/>
              </w:rPr>
              <w:t>字符</w:t>
            </w:r>
          </w:p>
        </w:tc>
        <w:tc>
          <w:tcPr>
            <w:tcW w:w="1260" w:type="dxa"/>
            <w:tcBorders>
              <w:top w:val="single" w:sz="4" w:space="0" w:color="auto"/>
              <w:left w:val="single" w:sz="4" w:space="0" w:color="auto"/>
              <w:bottom w:val="single" w:sz="4" w:space="0" w:color="auto"/>
              <w:right w:val="single" w:sz="4" w:space="0" w:color="auto"/>
            </w:tcBorders>
            <w:hideMark/>
          </w:tcPr>
          <w:p w14:paraId="37306B47" w14:textId="77777777" w:rsidR="000049DC" w:rsidRDefault="000049DC">
            <w:pPr>
              <w:rPr>
                <w:szCs w:val="21"/>
              </w:rPr>
            </w:pPr>
            <w:r>
              <w:rPr>
                <w:szCs w:val="21"/>
              </w:rPr>
              <w:t>Y</w:t>
            </w:r>
          </w:p>
        </w:tc>
        <w:tc>
          <w:tcPr>
            <w:tcW w:w="2806" w:type="dxa"/>
            <w:tcBorders>
              <w:top w:val="single" w:sz="4" w:space="0" w:color="auto"/>
              <w:left w:val="single" w:sz="4" w:space="0" w:color="auto"/>
              <w:bottom w:val="single" w:sz="4" w:space="0" w:color="auto"/>
              <w:right w:val="single" w:sz="4" w:space="0" w:color="auto"/>
            </w:tcBorders>
            <w:hideMark/>
          </w:tcPr>
          <w:p w14:paraId="579043FB" w14:textId="77777777" w:rsidR="000049DC" w:rsidRDefault="000049DC">
            <w:pPr>
              <w:rPr>
                <w:szCs w:val="21"/>
              </w:rPr>
            </w:pPr>
            <w:r>
              <w:rPr>
                <w:rFonts w:hint="eastAsia"/>
                <w:szCs w:val="21"/>
              </w:rPr>
              <w:t>请求名称</w:t>
            </w:r>
          </w:p>
        </w:tc>
      </w:tr>
      <w:tr w:rsidR="000049DC" w14:paraId="613888FE" w14:textId="77777777" w:rsidTr="00086610">
        <w:trPr>
          <w:trHeight w:val="237"/>
        </w:trPr>
        <w:tc>
          <w:tcPr>
            <w:tcW w:w="1398" w:type="dxa"/>
            <w:tcBorders>
              <w:top w:val="single" w:sz="4" w:space="0" w:color="auto"/>
              <w:left w:val="single" w:sz="4" w:space="0" w:color="auto"/>
              <w:bottom w:val="single" w:sz="4" w:space="0" w:color="auto"/>
              <w:right w:val="single" w:sz="4" w:space="0" w:color="auto"/>
            </w:tcBorders>
            <w:hideMark/>
          </w:tcPr>
          <w:p w14:paraId="38F0CC0B" w14:textId="77777777" w:rsidR="000049DC" w:rsidRDefault="000049DC">
            <w:pPr>
              <w:rPr>
                <w:szCs w:val="21"/>
              </w:rPr>
            </w:pPr>
            <w:r>
              <w:rPr>
                <w:szCs w:val="21"/>
              </w:rPr>
              <w:t>parameter1</w:t>
            </w:r>
          </w:p>
        </w:tc>
        <w:tc>
          <w:tcPr>
            <w:tcW w:w="1537" w:type="dxa"/>
            <w:tcBorders>
              <w:top w:val="single" w:sz="4" w:space="0" w:color="auto"/>
              <w:left w:val="single" w:sz="4" w:space="0" w:color="auto"/>
              <w:bottom w:val="single" w:sz="4" w:space="0" w:color="auto"/>
              <w:right w:val="single" w:sz="4" w:space="0" w:color="auto"/>
            </w:tcBorders>
            <w:hideMark/>
          </w:tcPr>
          <w:p w14:paraId="08D0880F" w14:textId="77777777" w:rsidR="000049DC" w:rsidRDefault="000049DC">
            <w:pPr>
              <w:rPr>
                <w:szCs w:val="21"/>
              </w:rPr>
            </w:pPr>
            <w:r>
              <w:rPr>
                <w:rFonts w:hint="eastAsia"/>
                <w:szCs w:val="21"/>
              </w:rPr>
              <w:t>参数</w:t>
            </w:r>
            <w:r>
              <w:rPr>
                <w:szCs w:val="21"/>
              </w:rPr>
              <w:t>1</w:t>
            </w:r>
          </w:p>
        </w:tc>
        <w:tc>
          <w:tcPr>
            <w:tcW w:w="1125" w:type="dxa"/>
            <w:tcBorders>
              <w:top w:val="single" w:sz="4" w:space="0" w:color="auto"/>
              <w:left w:val="single" w:sz="4" w:space="0" w:color="auto"/>
              <w:bottom w:val="single" w:sz="4" w:space="0" w:color="auto"/>
              <w:right w:val="single" w:sz="4" w:space="0" w:color="auto"/>
            </w:tcBorders>
            <w:hideMark/>
          </w:tcPr>
          <w:p w14:paraId="4300548E" w14:textId="77777777" w:rsidR="000049DC" w:rsidRDefault="000049DC">
            <w:pPr>
              <w:rPr>
                <w:szCs w:val="21"/>
              </w:rPr>
            </w:pPr>
            <w:r>
              <w:rPr>
                <w:rFonts w:hint="eastAsia"/>
                <w:szCs w:val="21"/>
              </w:rPr>
              <w:t>字符</w:t>
            </w:r>
          </w:p>
        </w:tc>
        <w:tc>
          <w:tcPr>
            <w:tcW w:w="1260" w:type="dxa"/>
            <w:tcBorders>
              <w:top w:val="single" w:sz="4" w:space="0" w:color="auto"/>
              <w:left w:val="single" w:sz="4" w:space="0" w:color="auto"/>
              <w:bottom w:val="single" w:sz="4" w:space="0" w:color="auto"/>
              <w:right w:val="single" w:sz="4" w:space="0" w:color="auto"/>
            </w:tcBorders>
            <w:hideMark/>
          </w:tcPr>
          <w:p w14:paraId="7EB8B2C2" w14:textId="77777777" w:rsidR="000049DC" w:rsidRDefault="000049DC">
            <w:pPr>
              <w:rPr>
                <w:szCs w:val="21"/>
              </w:rPr>
            </w:pPr>
            <w:r>
              <w:rPr>
                <w:szCs w:val="21"/>
              </w:rPr>
              <w:t>N</w:t>
            </w:r>
          </w:p>
        </w:tc>
        <w:tc>
          <w:tcPr>
            <w:tcW w:w="2806" w:type="dxa"/>
            <w:tcBorders>
              <w:top w:val="single" w:sz="4" w:space="0" w:color="auto"/>
              <w:left w:val="single" w:sz="4" w:space="0" w:color="auto"/>
              <w:bottom w:val="single" w:sz="4" w:space="0" w:color="auto"/>
              <w:right w:val="single" w:sz="4" w:space="0" w:color="auto"/>
            </w:tcBorders>
            <w:hideMark/>
          </w:tcPr>
          <w:p w14:paraId="0EAEC141" w14:textId="77777777" w:rsidR="000049DC" w:rsidRDefault="000049DC">
            <w:pPr>
              <w:rPr>
                <w:szCs w:val="21"/>
              </w:rPr>
            </w:pPr>
            <w:r>
              <w:rPr>
                <w:rFonts w:hint="eastAsia"/>
                <w:szCs w:val="21"/>
              </w:rPr>
              <w:t>参考接口定义请求参数。请求参数</w:t>
            </w:r>
            <w:r>
              <w:rPr>
                <w:szCs w:val="21"/>
              </w:rPr>
              <w:t>1</w:t>
            </w:r>
          </w:p>
        </w:tc>
      </w:tr>
      <w:tr w:rsidR="000049DC" w14:paraId="123B8E24" w14:textId="77777777" w:rsidTr="00086610">
        <w:trPr>
          <w:trHeight w:val="237"/>
        </w:trPr>
        <w:tc>
          <w:tcPr>
            <w:tcW w:w="1398" w:type="dxa"/>
            <w:tcBorders>
              <w:top w:val="single" w:sz="4" w:space="0" w:color="auto"/>
              <w:left w:val="single" w:sz="4" w:space="0" w:color="auto"/>
              <w:bottom w:val="single" w:sz="4" w:space="0" w:color="auto"/>
              <w:right w:val="single" w:sz="4" w:space="0" w:color="auto"/>
            </w:tcBorders>
            <w:hideMark/>
          </w:tcPr>
          <w:p w14:paraId="50EC62D2" w14:textId="77777777" w:rsidR="000049DC" w:rsidRDefault="000049DC">
            <w:pPr>
              <w:rPr>
                <w:szCs w:val="21"/>
              </w:rPr>
            </w:pPr>
            <w:r>
              <w:rPr>
                <w:szCs w:val="21"/>
              </w:rPr>
              <w:t>parameter2</w:t>
            </w:r>
          </w:p>
        </w:tc>
        <w:tc>
          <w:tcPr>
            <w:tcW w:w="1537" w:type="dxa"/>
            <w:tcBorders>
              <w:top w:val="single" w:sz="4" w:space="0" w:color="auto"/>
              <w:left w:val="single" w:sz="4" w:space="0" w:color="auto"/>
              <w:bottom w:val="single" w:sz="4" w:space="0" w:color="auto"/>
              <w:right w:val="single" w:sz="4" w:space="0" w:color="auto"/>
            </w:tcBorders>
            <w:hideMark/>
          </w:tcPr>
          <w:p w14:paraId="1797F75F" w14:textId="77777777" w:rsidR="000049DC" w:rsidRDefault="000049DC">
            <w:pPr>
              <w:rPr>
                <w:szCs w:val="21"/>
              </w:rPr>
            </w:pPr>
            <w:r>
              <w:rPr>
                <w:rFonts w:hint="eastAsia"/>
                <w:szCs w:val="21"/>
              </w:rPr>
              <w:t>参数</w:t>
            </w:r>
            <w:r>
              <w:rPr>
                <w:szCs w:val="21"/>
              </w:rPr>
              <w:t>2</w:t>
            </w:r>
          </w:p>
        </w:tc>
        <w:tc>
          <w:tcPr>
            <w:tcW w:w="1125" w:type="dxa"/>
            <w:tcBorders>
              <w:top w:val="single" w:sz="4" w:space="0" w:color="auto"/>
              <w:left w:val="single" w:sz="4" w:space="0" w:color="auto"/>
              <w:bottom w:val="single" w:sz="4" w:space="0" w:color="auto"/>
              <w:right w:val="single" w:sz="4" w:space="0" w:color="auto"/>
            </w:tcBorders>
            <w:hideMark/>
          </w:tcPr>
          <w:p w14:paraId="3BF9AC43" w14:textId="77777777" w:rsidR="000049DC" w:rsidRDefault="000049DC">
            <w:pPr>
              <w:rPr>
                <w:szCs w:val="21"/>
              </w:rPr>
            </w:pPr>
            <w:r>
              <w:rPr>
                <w:rFonts w:hint="eastAsia"/>
                <w:szCs w:val="21"/>
              </w:rPr>
              <w:t>数字</w:t>
            </w:r>
          </w:p>
        </w:tc>
        <w:tc>
          <w:tcPr>
            <w:tcW w:w="1260" w:type="dxa"/>
            <w:tcBorders>
              <w:top w:val="single" w:sz="4" w:space="0" w:color="auto"/>
              <w:left w:val="single" w:sz="4" w:space="0" w:color="auto"/>
              <w:bottom w:val="single" w:sz="4" w:space="0" w:color="auto"/>
              <w:right w:val="single" w:sz="4" w:space="0" w:color="auto"/>
            </w:tcBorders>
            <w:hideMark/>
          </w:tcPr>
          <w:p w14:paraId="74525B61" w14:textId="77777777" w:rsidR="000049DC" w:rsidRDefault="000049DC">
            <w:pPr>
              <w:rPr>
                <w:szCs w:val="21"/>
              </w:rPr>
            </w:pPr>
            <w:r>
              <w:rPr>
                <w:szCs w:val="21"/>
              </w:rPr>
              <w:t>N</w:t>
            </w:r>
          </w:p>
        </w:tc>
        <w:tc>
          <w:tcPr>
            <w:tcW w:w="2806" w:type="dxa"/>
            <w:tcBorders>
              <w:top w:val="single" w:sz="4" w:space="0" w:color="auto"/>
              <w:left w:val="single" w:sz="4" w:space="0" w:color="auto"/>
              <w:bottom w:val="single" w:sz="4" w:space="0" w:color="auto"/>
              <w:right w:val="single" w:sz="4" w:space="0" w:color="auto"/>
            </w:tcBorders>
            <w:hideMark/>
          </w:tcPr>
          <w:p w14:paraId="16889EAA" w14:textId="77777777" w:rsidR="000049DC" w:rsidRDefault="000049DC">
            <w:pPr>
              <w:rPr>
                <w:szCs w:val="21"/>
              </w:rPr>
            </w:pPr>
            <w:r>
              <w:rPr>
                <w:rFonts w:hint="eastAsia"/>
                <w:szCs w:val="21"/>
              </w:rPr>
              <w:t>参考接口定义请求参数。请求参数</w:t>
            </w:r>
            <w:r>
              <w:rPr>
                <w:szCs w:val="21"/>
              </w:rPr>
              <w:t>2</w:t>
            </w:r>
          </w:p>
        </w:tc>
      </w:tr>
    </w:tbl>
    <w:p w14:paraId="11C8BF44" w14:textId="77777777" w:rsidR="000049DC" w:rsidRDefault="000049DC" w:rsidP="000049DC">
      <w:pPr>
        <w:rPr>
          <w:rFonts w:ascii="Times New Roman" w:hAnsi="Times New Roman" w:cs="Times New Roman"/>
        </w:rPr>
      </w:pPr>
    </w:p>
    <w:p w14:paraId="5D5E526B" w14:textId="77777777" w:rsidR="000049DC" w:rsidRDefault="000049DC" w:rsidP="000049DC">
      <w:r>
        <w:rPr>
          <w:rFonts w:hint="eastAsia"/>
        </w:rPr>
        <w:t>说明：在使用中，</w:t>
      </w:r>
      <w:r>
        <w:t>IP</w:t>
      </w:r>
      <w:r>
        <w:rPr>
          <w:rFonts w:hint="eastAsia"/>
        </w:rPr>
        <w:t>，</w:t>
      </w:r>
      <w:r>
        <w:t>Port</w:t>
      </w:r>
      <w:r>
        <w:rPr>
          <w:rFonts w:hint="eastAsia"/>
        </w:rPr>
        <w:t>，</w:t>
      </w:r>
      <w:r>
        <w:t>context</w:t>
      </w:r>
      <w:r w:rsidR="00086610">
        <w:rPr>
          <w:rFonts w:hint="eastAsia"/>
        </w:rPr>
        <w:t>将是固定域名或约定的固定</w:t>
      </w:r>
      <w:r w:rsidR="002F4521">
        <w:rPr>
          <w:rFonts w:hint="eastAsia"/>
        </w:rPr>
        <w:t>的参数</w:t>
      </w:r>
      <w:r>
        <w:rPr>
          <w:rFonts w:hint="eastAsia"/>
        </w:rPr>
        <w:t>。</w:t>
      </w:r>
    </w:p>
    <w:p w14:paraId="068CADFD" w14:textId="77777777" w:rsidR="000049DC" w:rsidRDefault="000049DC" w:rsidP="000049DC"/>
    <w:p w14:paraId="5DFB7197" w14:textId="77777777" w:rsidR="000049DC" w:rsidRDefault="000049DC" w:rsidP="000049DC">
      <w:pPr>
        <w:pStyle w:val="3"/>
        <w:tabs>
          <w:tab w:val="left" w:pos="720"/>
        </w:tabs>
        <w:ind w:left="720"/>
      </w:pPr>
      <w:bookmarkStart w:id="89" w:name="_Toc267902542"/>
      <w:bookmarkStart w:id="90" w:name="_Toc267064062"/>
      <w:bookmarkStart w:id="91" w:name="_Toc457553435"/>
      <w:r>
        <w:rPr>
          <w:rFonts w:hint="eastAsia"/>
        </w:rPr>
        <w:t>举例</w:t>
      </w:r>
      <w:bookmarkEnd w:id="89"/>
      <w:bookmarkEnd w:id="90"/>
      <w:bookmarkEnd w:id="91"/>
    </w:p>
    <w:p w14:paraId="12418DEB" w14:textId="77777777" w:rsidR="000049DC" w:rsidRDefault="000049DC" w:rsidP="000049DC">
      <w:pPr>
        <w:rPr>
          <w:szCs w:val="21"/>
        </w:rPr>
      </w:pPr>
      <w:r>
        <w:t>http://</w:t>
      </w:r>
      <w:smartTag w:uri="urn:schemas-microsoft-com:office:smarttags" w:element="chsdate">
        <w:smartTagPr>
          <w:attr w:name="IsROCDate" w:val="False"/>
          <w:attr w:name="IsLunarDate" w:val="False"/>
          <w:attr w:name="Day" w:val="30"/>
          <w:attr w:name="Month" w:val="12"/>
          <w:attr w:name="Year" w:val="1899"/>
        </w:smartTagPr>
        <w:r>
          <w:t>10.10.1</w:t>
        </w:r>
      </w:smartTag>
      <w:r>
        <w:t>.12:8080/productOrder/productOrder</w:t>
      </w:r>
      <w:r w:rsidR="00725906">
        <w:t>Action</w:t>
      </w:r>
      <w:r>
        <w:t>!productOrder.</w:t>
      </w:r>
      <w:r w:rsidR="00725906">
        <w:t>action</w:t>
      </w:r>
      <w:r>
        <w:t>?&amp;resourceID=345763&amp;userID=1&amp;payerId=1&amp;poCode=1&amp;goodsId=1&amp;backurl=http://10.10.1.1/test&amp;chargeMode=0&amp;policyCode=1</w:t>
      </w:r>
    </w:p>
    <w:p w14:paraId="77EE1E99" w14:textId="77777777" w:rsidR="000049DC" w:rsidRDefault="000049DC" w:rsidP="000049DC">
      <w:pPr>
        <w:pStyle w:val="20"/>
      </w:pPr>
      <w:bookmarkStart w:id="92" w:name="_Toc267902543"/>
      <w:bookmarkStart w:id="93" w:name="_Toc267064063"/>
      <w:bookmarkStart w:id="94" w:name="_Toc457553436"/>
      <w:r>
        <w:rPr>
          <w:rFonts w:hint="eastAsia"/>
        </w:rPr>
        <w:t>接口协议</w:t>
      </w:r>
      <w:bookmarkEnd w:id="92"/>
      <w:bookmarkEnd w:id="93"/>
      <w:bookmarkEnd w:id="94"/>
    </w:p>
    <w:p w14:paraId="0518D690" w14:textId="77777777" w:rsidR="00D949A1" w:rsidRDefault="00D949A1" w:rsidP="00D949A1">
      <w:pPr>
        <w:pStyle w:val="af6"/>
        <w:spacing w:before="72" w:after="72"/>
        <w:rPr>
          <w:szCs w:val="21"/>
        </w:rPr>
      </w:pPr>
      <w:bookmarkStart w:id="95" w:name="_Toc267902544"/>
      <w:bookmarkStart w:id="96" w:name="_Toc267064064"/>
      <w:r>
        <w:rPr>
          <w:rFonts w:hint="eastAsia"/>
          <w:szCs w:val="21"/>
        </w:rPr>
        <w:t>HTTP+JSON</w:t>
      </w:r>
      <w:r>
        <w:rPr>
          <w:rFonts w:hint="eastAsia"/>
          <w:szCs w:val="21"/>
        </w:rPr>
        <w:t>，</w:t>
      </w:r>
      <w:r>
        <w:rPr>
          <w:rFonts w:hint="eastAsia"/>
          <w:szCs w:val="21"/>
        </w:rPr>
        <w:t>GET</w:t>
      </w:r>
      <w:r>
        <w:rPr>
          <w:rFonts w:hint="eastAsia"/>
          <w:szCs w:val="21"/>
        </w:rPr>
        <w:t>方式</w:t>
      </w:r>
    </w:p>
    <w:p w14:paraId="24EBF2E9" w14:textId="77777777" w:rsidR="000049DC" w:rsidRDefault="000049DC" w:rsidP="000049DC">
      <w:pPr>
        <w:pStyle w:val="20"/>
      </w:pPr>
      <w:bookmarkStart w:id="97" w:name="_Toc457553437"/>
      <w:r>
        <w:rPr>
          <w:rFonts w:hint="eastAsia"/>
        </w:rPr>
        <w:t>接口方向</w:t>
      </w:r>
      <w:bookmarkEnd w:id="95"/>
      <w:bookmarkEnd w:id="96"/>
      <w:bookmarkEnd w:id="97"/>
    </w:p>
    <w:p w14:paraId="0AD288A6" w14:textId="77777777" w:rsidR="000049DC" w:rsidRDefault="000049DC" w:rsidP="000049DC">
      <w:pPr>
        <w:pStyle w:val="af6"/>
        <w:spacing w:before="72" w:after="72"/>
      </w:pPr>
      <w:r>
        <w:rPr>
          <w:rFonts w:hint="eastAsia"/>
        </w:rPr>
        <w:t>请求方：</w:t>
      </w:r>
      <w:r w:rsidR="00907B47">
        <w:rPr>
          <w:rFonts w:hint="eastAsia"/>
        </w:rPr>
        <w:t>终端</w:t>
      </w:r>
    </w:p>
    <w:p w14:paraId="49D0FE07" w14:textId="77777777" w:rsidR="000049DC" w:rsidRDefault="00907B47" w:rsidP="000049DC">
      <w:pPr>
        <w:pStyle w:val="af6"/>
        <w:spacing w:before="72" w:after="72"/>
      </w:pPr>
      <w:r>
        <w:rPr>
          <w:rFonts w:hint="eastAsia"/>
        </w:rPr>
        <w:t>接收方：</w:t>
      </w:r>
      <w:r w:rsidR="00C46CF9">
        <w:rPr>
          <w:rFonts w:hint="eastAsia"/>
        </w:rPr>
        <w:t>UI</w:t>
      </w:r>
      <w:r w:rsidR="005369C1">
        <w:rPr>
          <w:rFonts w:hint="eastAsia"/>
        </w:rPr>
        <w:t>管理系统</w:t>
      </w:r>
    </w:p>
    <w:p w14:paraId="71AE3572" w14:textId="77777777" w:rsidR="000049DC" w:rsidRDefault="000049DC" w:rsidP="000049DC">
      <w:pPr>
        <w:pStyle w:val="20"/>
      </w:pPr>
      <w:bookmarkStart w:id="98" w:name="_Toc267902545"/>
      <w:bookmarkStart w:id="99" w:name="_Toc267064065"/>
      <w:bookmarkStart w:id="100" w:name="_Toc457553438"/>
      <w:r>
        <w:rPr>
          <w:rFonts w:hint="eastAsia"/>
        </w:rPr>
        <w:t>响应消息</w:t>
      </w:r>
      <w:bookmarkEnd w:id="98"/>
      <w:bookmarkEnd w:id="99"/>
      <w:bookmarkEnd w:id="100"/>
    </w:p>
    <w:p w14:paraId="43454DA0" w14:textId="77777777" w:rsidR="000049DC" w:rsidRDefault="000049DC" w:rsidP="000049DC">
      <w:pPr>
        <w:ind w:firstLine="420"/>
      </w:pPr>
      <w:r>
        <w:rPr>
          <w:rFonts w:hint="eastAsia"/>
        </w:rPr>
        <w:t>接口响应返回以</w:t>
      </w:r>
      <w:r>
        <w:t>JSON</w:t>
      </w:r>
      <w:r>
        <w:rPr>
          <w:rFonts w:hint="eastAsia"/>
        </w:rPr>
        <w:t>的消息格式。</w:t>
      </w:r>
    </w:p>
    <w:p w14:paraId="54BFCCAA" w14:textId="77777777" w:rsidR="000049DC" w:rsidRDefault="000049DC" w:rsidP="000049DC"/>
    <w:p w14:paraId="5D1B71EB" w14:textId="77777777" w:rsidR="000049DC" w:rsidRDefault="000049DC" w:rsidP="000049DC">
      <w:pPr>
        <w:pStyle w:val="3"/>
        <w:tabs>
          <w:tab w:val="left" w:pos="720"/>
        </w:tabs>
        <w:ind w:left="720"/>
      </w:pPr>
      <w:bookmarkStart w:id="101" w:name="_Toc267902546"/>
      <w:bookmarkStart w:id="102" w:name="_Toc267064066"/>
      <w:bookmarkStart w:id="103" w:name="_Toc457553439"/>
      <w:r>
        <w:rPr>
          <w:rFonts w:hint="eastAsia"/>
        </w:rPr>
        <w:t>消息格式</w:t>
      </w:r>
      <w:bookmarkEnd w:id="101"/>
      <w:bookmarkEnd w:id="102"/>
      <w:bookmarkEnd w:id="103"/>
    </w:p>
    <w:p w14:paraId="00EE2E40" w14:textId="77777777" w:rsidR="000049DC" w:rsidRDefault="000049DC" w:rsidP="000049DC">
      <w:pPr>
        <w:ind w:firstLineChars="200" w:firstLine="420"/>
      </w:pPr>
      <w:r>
        <w:rPr>
          <w:rFonts w:hint="eastAsia"/>
        </w:rPr>
        <w:t>如果没有特别说明，接口定义中默认的错误格式参考本节的错误响应格式。</w:t>
      </w:r>
    </w:p>
    <w:p w14:paraId="4C70F39D" w14:textId="77777777" w:rsidR="000049DC" w:rsidRDefault="000049DC" w:rsidP="000049DC">
      <w:pPr>
        <w:pStyle w:val="40"/>
      </w:pPr>
      <w:bookmarkStart w:id="104" w:name="_Toc267902547"/>
      <w:bookmarkStart w:id="105" w:name="_Toc267064067"/>
      <w:r>
        <w:rPr>
          <w:rFonts w:hint="eastAsia"/>
        </w:rPr>
        <w:t>正确消息</w:t>
      </w:r>
      <w:bookmarkEnd w:id="104"/>
      <w:bookmarkEnd w:id="105"/>
    </w:p>
    <w:p w14:paraId="243EA7E1" w14:textId="77777777" w:rsidR="000049DC" w:rsidRDefault="000049DC" w:rsidP="000049DC">
      <w:pPr>
        <w:pStyle w:val="5"/>
      </w:pPr>
      <w:r>
        <w:rPr>
          <w:rFonts w:hint="eastAsia"/>
        </w:rPr>
        <w:t>响应格式</w:t>
      </w:r>
    </w:p>
    <w:p w14:paraId="12BB1984" w14:textId="77777777" w:rsidR="00BE60E6" w:rsidRDefault="00BE60E6" w:rsidP="00BE60E6">
      <w:pPr>
        <w:rPr>
          <w:color w:val="0000FF"/>
          <w:szCs w:val="21"/>
        </w:rPr>
      </w:pPr>
      <w:r>
        <w:rPr>
          <w:rFonts w:hint="eastAsia"/>
          <w:color w:val="0000FF"/>
          <w:szCs w:val="21"/>
        </w:rPr>
        <w:t>单结果：</w:t>
      </w:r>
    </w:p>
    <w:p w14:paraId="2ECE87F7" w14:textId="77777777" w:rsidR="000049DC" w:rsidRDefault="000049DC" w:rsidP="000049DC">
      <w:pPr>
        <w:ind w:firstLine="392"/>
        <w:rPr>
          <w:color w:val="0000FF"/>
          <w:szCs w:val="21"/>
        </w:rPr>
      </w:pPr>
      <w:r>
        <w:rPr>
          <w:color w:val="0000FF"/>
          <w:szCs w:val="21"/>
        </w:rPr>
        <w:t>{</w:t>
      </w:r>
    </w:p>
    <w:p w14:paraId="4442CC3F" w14:textId="77777777" w:rsidR="000049DC" w:rsidRDefault="000049DC" w:rsidP="000049DC">
      <w:pPr>
        <w:ind w:firstLine="720"/>
        <w:rPr>
          <w:color w:val="0000FF"/>
          <w:szCs w:val="21"/>
        </w:rPr>
      </w:pPr>
      <w:r>
        <w:rPr>
          <w:color w:val="0000FF"/>
          <w:szCs w:val="21"/>
        </w:rPr>
        <w:t>"</w:t>
      </w:r>
      <w:r w:rsidR="000019D8">
        <w:rPr>
          <w:rFonts w:hint="eastAsia"/>
          <w:color w:val="0000FF"/>
          <w:szCs w:val="21"/>
        </w:rPr>
        <w:t>code</w:t>
      </w:r>
      <w:r>
        <w:rPr>
          <w:color w:val="0000FF"/>
          <w:szCs w:val="21"/>
        </w:rPr>
        <w:t>":"0",</w:t>
      </w:r>
    </w:p>
    <w:p w14:paraId="51A26B98" w14:textId="77777777" w:rsidR="000049DC" w:rsidRDefault="000049DC" w:rsidP="000049DC">
      <w:pPr>
        <w:ind w:firstLine="720"/>
        <w:rPr>
          <w:color w:val="0000FF"/>
          <w:szCs w:val="21"/>
        </w:rPr>
      </w:pPr>
      <w:r>
        <w:rPr>
          <w:color w:val="0000FF"/>
          <w:szCs w:val="21"/>
        </w:rPr>
        <w:t>"</w:t>
      </w:r>
      <w:r w:rsidR="000019D8">
        <w:rPr>
          <w:rFonts w:hint="eastAsia"/>
          <w:color w:val="0000FF"/>
          <w:szCs w:val="21"/>
        </w:rPr>
        <w:t>msg</w:t>
      </w:r>
      <w:r>
        <w:rPr>
          <w:color w:val="0000FF"/>
          <w:szCs w:val="21"/>
        </w:rPr>
        <w:t>":"</w:t>
      </w:r>
      <w:r>
        <w:rPr>
          <w:rFonts w:hint="eastAsia"/>
          <w:color w:val="0000FF"/>
          <w:szCs w:val="21"/>
        </w:rPr>
        <w:t>成功</w:t>
      </w:r>
      <w:r>
        <w:rPr>
          <w:color w:val="0000FF"/>
          <w:szCs w:val="21"/>
        </w:rPr>
        <w:t>",</w:t>
      </w:r>
    </w:p>
    <w:p w14:paraId="5F0696D6" w14:textId="77777777" w:rsidR="000049DC" w:rsidRDefault="000049DC" w:rsidP="000D78F2">
      <w:pPr>
        <w:ind w:firstLine="720"/>
        <w:rPr>
          <w:color w:val="0000FF"/>
          <w:szCs w:val="21"/>
        </w:rPr>
      </w:pPr>
      <w:r>
        <w:rPr>
          <w:color w:val="0000FF"/>
          <w:szCs w:val="21"/>
        </w:rPr>
        <w:t>"result":</w:t>
      </w:r>
      <w:r w:rsidR="000D78F2" w:rsidRPr="000D78F2">
        <w:rPr>
          <w:color w:val="0000FF"/>
          <w:szCs w:val="21"/>
        </w:rPr>
        <w:t xml:space="preserve"> template</w:t>
      </w:r>
    </w:p>
    <w:p w14:paraId="1AD569CF" w14:textId="77777777" w:rsidR="000049DC" w:rsidRDefault="000049DC" w:rsidP="000049DC">
      <w:pPr>
        <w:ind w:firstLine="392"/>
        <w:rPr>
          <w:color w:val="0000FF"/>
          <w:szCs w:val="21"/>
        </w:rPr>
      </w:pPr>
      <w:r>
        <w:rPr>
          <w:color w:val="0000FF"/>
          <w:szCs w:val="21"/>
        </w:rPr>
        <w:t>}</w:t>
      </w:r>
    </w:p>
    <w:p w14:paraId="0848EA6B" w14:textId="77777777" w:rsidR="00100CB8" w:rsidRDefault="00100CB8" w:rsidP="000049DC">
      <w:pPr>
        <w:ind w:firstLine="392"/>
        <w:rPr>
          <w:color w:val="0000FF"/>
          <w:szCs w:val="21"/>
        </w:rPr>
      </w:pPr>
    </w:p>
    <w:p w14:paraId="7055B188" w14:textId="77777777" w:rsidR="00BE60E6" w:rsidRDefault="00BE60E6" w:rsidP="00BE60E6">
      <w:pPr>
        <w:rPr>
          <w:color w:val="0000FF"/>
          <w:szCs w:val="21"/>
        </w:rPr>
      </w:pPr>
      <w:r>
        <w:rPr>
          <w:rFonts w:hint="eastAsia"/>
          <w:color w:val="0000FF"/>
          <w:szCs w:val="21"/>
        </w:rPr>
        <w:t>多</w:t>
      </w:r>
      <w:r w:rsidR="00834AE6">
        <w:rPr>
          <w:rFonts w:hint="eastAsia"/>
          <w:color w:val="0000FF"/>
          <w:szCs w:val="21"/>
        </w:rPr>
        <w:t>结果</w:t>
      </w:r>
      <w:r>
        <w:rPr>
          <w:rFonts w:hint="eastAsia"/>
          <w:color w:val="0000FF"/>
          <w:szCs w:val="21"/>
        </w:rPr>
        <w:t>：</w:t>
      </w:r>
    </w:p>
    <w:p w14:paraId="2288A41F" w14:textId="77777777" w:rsidR="00BE60E6" w:rsidRDefault="00BE60E6" w:rsidP="00BE60E6">
      <w:pPr>
        <w:ind w:firstLine="392"/>
        <w:rPr>
          <w:color w:val="0000FF"/>
          <w:szCs w:val="21"/>
        </w:rPr>
      </w:pPr>
      <w:r>
        <w:rPr>
          <w:color w:val="0000FF"/>
          <w:szCs w:val="21"/>
        </w:rPr>
        <w:t>{</w:t>
      </w:r>
    </w:p>
    <w:p w14:paraId="6F0CFA86" w14:textId="77777777" w:rsidR="00BE60E6" w:rsidRDefault="00BE60E6" w:rsidP="00BE60E6">
      <w:pPr>
        <w:ind w:firstLine="720"/>
        <w:rPr>
          <w:color w:val="0000FF"/>
          <w:szCs w:val="21"/>
        </w:rPr>
      </w:pPr>
      <w:r>
        <w:rPr>
          <w:color w:val="0000FF"/>
          <w:szCs w:val="21"/>
        </w:rPr>
        <w:t>"</w:t>
      </w:r>
      <w:r w:rsidR="000019D8">
        <w:rPr>
          <w:rFonts w:hint="eastAsia"/>
          <w:color w:val="0000FF"/>
          <w:szCs w:val="21"/>
        </w:rPr>
        <w:t>code</w:t>
      </w:r>
      <w:r>
        <w:rPr>
          <w:color w:val="0000FF"/>
          <w:szCs w:val="21"/>
        </w:rPr>
        <w:t>":"0",</w:t>
      </w:r>
    </w:p>
    <w:p w14:paraId="5FF3C889" w14:textId="77777777" w:rsidR="00BE60E6" w:rsidRDefault="00BE60E6" w:rsidP="00BE60E6">
      <w:pPr>
        <w:ind w:firstLine="720"/>
        <w:rPr>
          <w:color w:val="0000FF"/>
          <w:szCs w:val="21"/>
        </w:rPr>
      </w:pPr>
      <w:r>
        <w:rPr>
          <w:color w:val="0000FF"/>
          <w:szCs w:val="21"/>
        </w:rPr>
        <w:t>"</w:t>
      </w:r>
      <w:r w:rsidR="000019D8">
        <w:rPr>
          <w:rFonts w:hint="eastAsia"/>
          <w:color w:val="0000FF"/>
          <w:szCs w:val="21"/>
        </w:rPr>
        <w:t>msg</w:t>
      </w:r>
      <w:r>
        <w:rPr>
          <w:color w:val="0000FF"/>
          <w:szCs w:val="21"/>
        </w:rPr>
        <w:t>":"</w:t>
      </w:r>
      <w:r>
        <w:rPr>
          <w:rFonts w:hint="eastAsia"/>
          <w:color w:val="0000FF"/>
          <w:szCs w:val="21"/>
        </w:rPr>
        <w:t>成功</w:t>
      </w:r>
      <w:r>
        <w:rPr>
          <w:color w:val="0000FF"/>
          <w:szCs w:val="21"/>
        </w:rPr>
        <w:t>",</w:t>
      </w:r>
    </w:p>
    <w:p w14:paraId="2661124D" w14:textId="77777777" w:rsidR="00BE60E6" w:rsidRDefault="00BE60E6" w:rsidP="000D78F2">
      <w:pPr>
        <w:ind w:firstLine="720"/>
        <w:rPr>
          <w:color w:val="0000FF"/>
          <w:szCs w:val="21"/>
        </w:rPr>
      </w:pPr>
      <w:r>
        <w:rPr>
          <w:color w:val="0000FF"/>
          <w:szCs w:val="21"/>
        </w:rPr>
        <w:t>"result":</w:t>
      </w:r>
      <w:r w:rsidR="000D78F2" w:rsidRPr="000D78F2">
        <w:rPr>
          <w:color w:val="0000FF"/>
          <w:szCs w:val="21"/>
        </w:rPr>
        <w:t xml:space="preserve"> template</w:t>
      </w:r>
      <w:r w:rsidR="00834AE6" w:rsidRPr="000D78F2">
        <w:rPr>
          <w:rFonts w:hint="eastAsia"/>
          <w:color w:val="0000FF"/>
          <w:szCs w:val="21"/>
        </w:rPr>
        <w:t>列表</w:t>
      </w:r>
    </w:p>
    <w:p w14:paraId="7507E857" w14:textId="77777777" w:rsidR="00BE60E6" w:rsidRDefault="00BE60E6" w:rsidP="00BE60E6">
      <w:pPr>
        <w:ind w:firstLine="392"/>
        <w:rPr>
          <w:color w:val="0000FF"/>
          <w:szCs w:val="21"/>
        </w:rPr>
      </w:pPr>
      <w:r>
        <w:rPr>
          <w:color w:val="0000FF"/>
          <w:szCs w:val="21"/>
        </w:rPr>
        <w:t>}</w:t>
      </w:r>
    </w:p>
    <w:p w14:paraId="4B693FAD" w14:textId="77777777" w:rsidR="00BE60E6" w:rsidRPr="00BE60E6" w:rsidRDefault="00BE60E6" w:rsidP="000049DC">
      <w:pPr>
        <w:ind w:firstLine="392"/>
        <w:rPr>
          <w:color w:val="0000FF"/>
          <w:szCs w:val="21"/>
        </w:rPr>
      </w:pPr>
    </w:p>
    <w:p w14:paraId="1FBCA33F" w14:textId="77777777" w:rsidR="000049DC" w:rsidRDefault="000049DC" w:rsidP="000049DC">
      <w:pPr>
        <w:pStyle w:val="40"/>
      </w:pPr>
      <w:bookmarkStart w:id="106" w:name="_Toc267902548"/>
      <w:bookmarkStart w:id="107" w:name="_Toc267064068"/>
      <w:r>
        <w:rPr>
          <w:rFonts w:hint="eastAsia"/>
        </w:rPr>
        <w:t>错误格式</w:t>
      </w:r>
      <w:bookmarkEnd w:id="106"/>
      <w:bookmarkEnd w:id="107"/>
    </w:p>
    <w:p w14:paraId="22CF61BC" w14:textId="77777777" w:rsidR="000049DC" w:rsidRDefault="000049DC" w:rsidP="000049DC">
      <w:pPr>
        <w:pStyle w:val="5"/>
      </w:pPr>
      <w:r>
        <w:rPr>
          <w:rFonts w:hint="eastAsia"/>
        </w:rPr>
        <w:t>错误响应格式</w:t>
      </w:r>
      <w:bookmarkEnd w:id="79"/>
    </w:p>
    <w:p w14:paraId="08E52578" w14:textId="77777777" w:rsidR="000049DC" w:rsidRDefault="000049DC" w:rsidP="000049DC">
      <w:pPr>
        <w:ind w:firstLine="392"/>
        <w:rPr>
          <w:color w:val="0000FF"/>
          <w:szCs w:val="21"/>
        </w:rPr>
      </w:pPr>
      <w:r>
        <w:rPr>
          <w:color w:val="0000FF"/>
          <w:szCs w:val="21"/>
        </w:rPr>
        <w:t>{</w:t>
      </w:r>
    </w:p>
    <w:p w14:paraId="59DB1A99" w14:textId="77777777" w:rsidR="000049DC" w:rsidRDefault="000049DC" w:rsidP="000049DC">
      <w:pPr>
        <w:ind w:firstLine="720"/>
        <w:rPr>
          <w:color w:val="0000FF"/>
          <w:szCs w:val="21"/>
        </w:rPr>
      </w:pPr>
      <w:r>
        <w:rPr>
          <w:color w:val="0000FF"/>
          <w:szCs w:val="21"/>
        </w:rPr>
        <w:t>"</w:t>
      </w:r>
      <w:r w:rsidR="000019D8">
        <w:rPr>
          <w:rFonts w:hint="eastAsia"/>
          <w:color w:val="0000FF"/>
          <w:szCs w:val="21"/>
        </w:rPr>
        <w:t>code</w:t>
      </w:r>
      <w:r>
        <w:rPr>
          <w:color w:val="0000FF"/>
          <w:szCs w:val="21"/>
        </w:rPr>
        <w:t>":"-1",</w:t>
      </w:r>
    </w:p>
    <w:p w14:paraId="45984DA7" w14:textId="77777777" w:rsidR="000049DC" w:rsidRDefault="000049DC" w:rsidP="000049DC">
      <w:pPr>
        <w:ind w:firstLine="720"/>
        <w:rPr>
          <w:color w:val="0000FF"/>
          <w:szCs w:val="21"/>
        </w:rPr>
      </w:pPr>
      <w:r>
        <w:rPr>
          <w:color w:val="0000FF"/>
          <w:szCs w:val="21"/>
        </w:rPr>
        <w:t>"</w:t>
      </w:r>
      <w:r w:rsidR="000019D8">
        <w:rPr>
          <w:rFonts w:hint="eastAsia"/>
          <w:color w:val="0000FF"/>
          <w:szCs w:val="21"/>
        </w:rPr>
        <w:t>msg</w:t>
      </w:r>
      <w:r>
        <w:rPr>
          <w:color w:val="0000FF"/>
          <w:szCs w:val="21"/>
        </w:rPr>
        <w:t>":"</w:t>
      </w:r>
      <w:r>
        <w:rPr>
          <w:rFonts w:hint="eastAsia"/>
          <w:color w:val="0000FF"/>
          <w:szCs w:val="21"/>
        </w:rPr>
        <w:t>网络异常</w:t>
      </w:r>
      <w:r>
        <w:rPr>
          <w:color w:val="0000FF"/>
          <w:szCs w:val="21"/>
        </w:rPr>
        <w:t>"</w:t>
      </w:r>
    </w:p>
    <w:p w14:paraId="7EE7D2FC" w14:textId="77777777" w:rsidR="000049DC" w:rsidRDefault="000049DC" w:rsidP="000049DC">
      <w:pPr>
        <w:ind w:firstLineChars="200" w:firstLine="420"/>
        <w:rPr>
          <w:color w:val="0000FF"/>
          <w:szCs w:val="21"/>
        </w:rPr>
      </w:pPr>
      <w:r>
        <w:rPr>
          <w:color w:val="0000FF"/>
          <w:szCs w:val="21"/>
        </w:rPr>
        <w:t>}</w:t>
      </w:r>
    </w:p>
    <w:p w14:paraId="1E960D27" w14:textId="77777777" w:rsidR="000049DC" w:rsidRDefault="000049DC" w:rsidP="000049DC">
      <w:pPr>
        <w:pStyle w:val="5"/>
      </w:pPr>
      <w:r>
        <w:rPr>
          <w:rFonts w:hint="eastAsia"/>
        </w:rPr>
        <w:t>参数定义</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6"/>
        <w:gridCol w:w="1288"/>
        <w:gridCol w:w="1084"/>
        <w:gridCol w:w="1175"/>
        <w:gridCol w:w="2368"/>
      </w:tblGrid>
      <w:tr w:rsidR="000049DC" w14:paraId="2EBF4213" w14:textId="77777777" w:rsidTr="000049DC">
        <w:trPr>
          <w:trHeight w:val="231"/>
        </w:trPr>
        <w:tc>
          <w:tcPr>
            <w:tcW w:w="1906" w:type="dxa"/>
            <w:tcBorders>
              <w:top w:val="single" w:sz="4" w:space="0" w:color="auto"/>
              <w:left w:val="single" w:sz="4" w:space="0" w:color="auto"/>
              <w:bottom w:val="single" w:sz="4" w:space="0" w:color="auto"/>
              <w:right w:val="single" w:sz="4" w:space="0" w:color="auto"/>
            </w:tcBorders>
            <w:shd w:val="clear" w:color="auto" w:fill="BFBFBF"/>
            <w:hideMark/>
          </w:tcPr>
          <w:p w14:paraId="7D835187" w14:textId="77777777" w:rsidR="000049DC" w:rsidRDefault="000049DC">
            <w:pPr>
              <w:spacing w:before="93" w:after="93"/>
              <w:jc w:val="center"/>
              <w:rPr>
                <w:b/>
                <w:szCs w:val="21"/>
              </w:rPr>
            </w:pPr>
            <w:r>
              <w:rPr>
                <w:rFonts w:hint="eastAsia"/>
                <w:b/>
                <w:szCs w:val="21"/>
              </w:rPr>
              <w:t>英文名称</w:t>
            </w:r>
          </w:p>
        </w:tc>
        <w:tc>
          <w:tcPr>
            <w:tcW w:w="1288" w:type="dxa"/>
            <w:tcBorders>
              <w:top w:val="single" w:sz="4" w:space="0" w:color="auto"/>
              <w:left w:val="single" w:sz="4" w:space="0" w:color="auto"/>
              <w:bottom w:val="single" w:sz="4" w:space="0" w:color="auto"/>
              <w:right w:val="single" w:sz="4" w:space="0" w:color="auto"/>
            </w:tcBorders>
            <w:shd w:val="clear" w:color="auto" w:fill="BFBFBF"/>
            <w:hideMark/>
          </w:tcPr>
          <w:p w14:paraId="31DBA95F" w14:textId="77777777" w:rsidR="000049DC" w:rsidRDefault="000049DC">
            <w:pPr>
              <w:spacing w:before="93" w:after="93"/>
              <w:jc w:val="center"/>
              <w:rPr>
                <w:b/>
                <w:szCs w:val="21"/>
              </w:rPr>
            </w:pPr>
            <w:r>
              <w:rPr>
                <w:rFonts w:hint="eastAsia"/>
                <w:b/>
                <w:szCs w:val="21"/>
              </w:rPr>
              <w:t>中文名称</w:t>
            </w:r>
          </w:p>
        </w:tc>
        <w:tc>
          <w:tcPr>
            <w:tcW w:w="1084" w:type="dxa"/>
            <w:tcBorders>
              <w:top w:val="single" w:sz="4" w:space="0" w:color="auto"/>
              <w:left w:val="single" w:sz="4" w:space="0" w:color="auto"/>
              <w:bottom w:val="single" w:sz="4" w:space="0" w:color="auto"/>
              <w:right w:val="single" w:sz="4" w:space="0" w:color="auto"/>
            </w:tcBorders>
            <w:shd w:val="clear" w:color="auto" w:fill="BFBFBF"/>
            <w:hideMark/>
          </w:tcPr>
          <w:p w14:paraId="52FD68C5" w14:textId="77777777" w:rsidR="000049DC" w:rsidRDefault="000049DC">
            <w:pPr>
              <w:spacing w:before="93" w:after="93"/>
              <w:jc w:val="center"/>
              <w:rPr>
                <w:b/>
                <w:szCs w:val="21"/>
              </w:rPr>
            </w:pPr>
            <w:r>
              <w:rPr>
                <w:rFonts w:hint="eastAsia"/>
                <w:b/>
                <w:szCs w:val="21"/>
              </w:rPr>
              <w:t>参数类型</w:t>
            </w:r>
          </w:p>
        </w:tc>
        <w:tc>
          <w:tcPr>
            <w:tcW w:w="1175" w:type="dxa"/>
            <w:tcBorders>
              <w:top w:val="single" w:sz="4" w:space="0" w:color="auto"/>
              <w:left w:val="single" w:sz="4" w:space="0" w:color="auto"/>
              <w:bottom w:val="single" w:sz="4" w:space="0" w:color="auto"/>
              <w:right w:val="single" w:sz="4" w:space="0" w:color="auto"/>
            </w:tcBorders>
            <w:shd w:val="clear" w:color="auto" w:fill="BFBFBF"/>
            <w:hideMark/>
          </w:tcPr>
          <w:p w14:paraId="5EA91D70" w14:textId="77777777" w:rsidR="000049DC" w:rsidRDefault="000049DC">
            <w:pPr>
              <w:spacing w:before="93" w:after="93"/>
              <w:jc w:val="center"/>
              <w:rPr>
                <w:b/>
                <w:szCs w:val="21"/>
              </w:rPr>
            </w:pPr>
            <w:r>
              <w:rPr>
                <w:b/>
                <w:szCs w:val="21"/>
              </w:rPr>
              <w:t>Y/</w:t>
            </w:r>
            <w:r>
              <w:rPr>
                <w:rFonts w:hint="eastAsia"/>
                <w:b/>
                <w:szCs w:val="21"/>
              </w:rPr>
              <w:t>可选</w:t>
            </w:r>
          </w:p>
        </w:tc>
        <w:tc>
          <w:tcPr>
            <w:tcW w:w="2368" w:type="dxa"/>
            <w:tcBorders>
              <w:top w:val="single" w:sz="4" w:space="0" w:color="auto"/>
              <w:left w:val="single" w:sz="4" w:space="0" w:color="auto"/>
              <w:bottom w:val="single" w:sz="4" w:space="0" w:color="auto"/>
              <w:right w:val="single" w:sz="4" w:space="0" w:color="auto"/>
            </w:tcBorders>
            <w:shd w:val="clear" w:color="auto" w:fill="BFBFBF"/>
            <w:hideMark/>
          </w:tcPr>
          <w:p w14:paraId="18DB43A8" w14:textId="77777777" w:rsidR="000049DC" w:rsidRDefault="000049DC">
            <w:pPr>
              <w:spacing w:before="93" w:after="93"/>
              <w:jc w:val="center"/>
              <w:rPr>
                <w:b/>
                <w:szCs w:val="21"/>
              </w:rPr>
            </w:pPr>
            <w:r>
              <w:rPr>
                <w:rFonts w:hint="eastAsia"/>
                <w:b/>
                <w:szCs w:val="21"/>
              </w:rPr>
              <w:t>参数说明</w:t>
            </w:r>
          </w:p>
        </w:tc>
      </w:tr>
      <w:tr w:rsidR="000049DC" w14:paraId="59298A20" w14:textId="77777777" w:rsidTr="000049DC">
        <w:trPr>
          <w:trHeight w:val="238"/>
        </w:trPr>
        <w:tc>
          <w:tcPr>
            <w:tcW w:w="1906" w:type="dxa"/>
            <w:tcBorders>
              <w:top w:val="single" w:sz="4" w:space="0" w:color="auto"/>
              <w:left w:val="single" w:sz="4" w:space="0" w:color="auto"/>
              <w:bottom w:val="single" w:sz="4" w:space="0" w:color="auto"/>
              <w:right w:val="single" w:sz="4" w:space="0" w:color="auto"/>
            </w:tcBorders>
            <w:hideMark/>
          </w:tcPr>
          <w:p w14:paraId="7A5695A9" w14:textId="77777777" w:rsidR="000049DC" w:rsidRDefault="000C1F53">
            <w:pPr>
              <w:rPr>
                <w:szCs w:val="21"/>
              </w:rPr>
            </w:pPr>
            <w:r>
              <w:rPr>
                <w:rFonts w:hint="eastAsia"/>
                <w:szCs w:val="21"/>
              </w:rPr>
              <w:t>code</w:t>
            </w:r>
          </w:p>
        </w:tc>
        <w:tc>
          <w:tcPr>
            <w:tcW w:w="1288" w:type="dxa"/>
            <w:tcBorders>
              <w:top w:val="single" w:sz="4" w:space="0" w:color="auto"/>
              <w:left w:val="single" w:sz="4" w:space="0" w:color="auto"/>
              <w:bottom w:val="single" w:sz="4" w:space="0" w:color="auto"/>
              <w:right w:val="single" w:sz="4" w:space="0" w:color="auto"/>
            </w:tcBorders>
            <w:hideMark/>
          </w:tcPr>
          <w:p w14:paraId="66B86E87" w14:textId="77777777" w:rsidR="000049DC" w:rsidRDefault="000049DC">
            <w:pPr>
              <w:rPr>
                <w:szCs w:val="21"/>
              </w:rPr>
            </w:pPr>
            <w:r>
              <w:rPr>
                <w:rFonts w:hint="eastAsia"/>
                <w:szCs w:val="21"/>
              </w:rPr>
              <w:t>错误编码</w:t>
            </w:r>
          </w:p>
        </w:tc>
        <w:tc>
          <w:tcPr>
            <w:tcW w:w="1084" w:type="dxa"/>
            <w:tcBorders>
              <w:top w:val="single" w:sz="4" w:space="0" w:color="auto"/>
              <w:left w:val="single" w:sz="4" w:space="0" w:color="auto"/>
              <w:bottom w:val="single" w:sz="4" w:space="0" w:color="auto"/>
              <w:right w:val="single" w:sz="4" w:space="0" w:color="auto"/>
            </w:tcBorders>
            <w:hideMark/>
          </w:tcPr>
          <w:p w14:paraId="4C750DE1" w14:textId="77777777" w:rsidR="000049DC" w:rsidRDefault="000049DC">
            <w:pPr>
              <w:rPr>
                <w:szCs w:val="21"/>
              </w:rPr>
            </w:pPr>
            <w:r>
              <w:rPr>
                <w:rFonts w:hint="eastAsia"/>
                <w:szCs w:val="21"/>
              </w:rPr>
              <w:t>数字</w:t>
            </w:r>
          </w:p>
        </w:tc>
        <w:tc>
          <w:tcPr>
            <w:tcW w:w="1175" w:type="dxa"/>
            <w:tcBorders>
              <w:top w:val="single" w:sz="4" w:space="0" w:color="auto"/>
              <w:left w:val="single" w:sz="4" w:space="0" w:color="auto"/>
              <w:bottom w:val="single" w:sz="4" w:space="0" w:color="auto"/>
              <w:right w:val="single" w:sz="4" w:space="0" w:color="auto"/>
            </w:tcBorders>
            <w:hideMark/>
          </w:tcPr>
          <w:p w14:paraId="41A24C9A" w14:textId="77777777" w:rsidR="000049DC" w:rsidRDefault="000049DC">
            <w:pPr>
              <w:rPr>
                <w:szCs w:val="21"/>
              </w:rPr>
            </w:pPr>
            <w:r>
              <w:rPr>
                <w:szCs w:val="21"/>
              </w:rPr>
              <w:t>1</w:t>
            </w:r>
          </w:p>
        </w:tc>
        <w:tc>
          <w:tcPr>
            <w:tcW w:w="2368" w:type="dxa"/>
            <w:tcBorders>
              <w:top w:val="single" w:sz="4" w:space="0" w:color="auto"/>
              <w:left w:val="single" w:sz="4" w:space="0" w:color="auto"/>
              <w:bottom w:val="single" w:sz="4" w:space="0" w:color="auto"/>
              <w:right w:val="single" w:sz="4" w:space="0" w:color="auto"/>
            </w:tcBorders>
            <w:hideMark/>
          </w:tcPr>
          <w:p w14:paraId="0A617DF3" w14:textId="77777777" w:rsidR="000049DC" w:rsidRDefault="000049DC">
            <w:pPr>
              <w:rPr>
                <w:szCs w:val="21"/>
              </w:rPr>
            </w:pPr>
            <w:r>
              <w:rPr>
                <w:rFonts w:hint="eastAsia"/>
                <w:szCs w:val="21"/>
              </w:rPr>
              <w:t>错误编码。</w:t>
            </w:r>
          </w:p>
        </w:tc>
      </w:tr>
      <w:tr w:rsidR="000049DC" w14:paraId="0F48C80C" w14:textId="77777777" w:rsidTr="000049DC">
        <w:trPr>
          <w:trHeight w:val="238"/>
        </w:trPr>
        <w:tc>
          <w:tcPr>
            <w:tcW w:w="1906" w:type="dxa"/>
            <w:tcBorders>
              <w:top w:val="single" w:sz="4" w:space="0" w:color="auto"/>
              <w:left w:val="single" w:sz="4" w:space="0" w:color="auto"/>
              <w:bottom w:val="single" w:sz="4" w:space="0" w:color="auto"/>
              <w:right w:val="single" w:sz="4" w:space="0" w:color="auto"/>
            </w:tcBorders>
            <w:hideMark/>
          </w:tcPr>
          <w:p w14:paraId="29A4C5F8" w14:textId="77777777" w:rsidR="000049DC" w:rsidRDefault="000C1F53">
            <w:pPr>
              <w:rPr>
                <w:szCs w:val="21"/>
              </w:rPr>
            </w:pPr>
            <w:r>
              <w:rPr>
                <w:rFonts w:hint="eastAsia"/>
                <w:color w:val="0000FF"/>
                <w:szCs w:val="21"/>
              </w:rPr>
              <w:t>msg</w:t>
            </w:r>
          </w:p>
        </w:tc>
        <w:tc>
          <w:tcPr>
            <w:tcW w:w="1288" w:type="dxa"/>
            <w:tcBorders>
              <w:top w:val="single" w:sz="4" w:space="0" w:color="auto"/>
              <w:left w:val="single" w:sz="4" w:space="0" w:color="auto"/>
              <w:bottom w:val="single" w:sz="4" w:space="0" w:color="auto"/>
              <w:right w:val="single" w:sz="4" w:space="0" w:color="auto"/>
            </w:tcBorders>
            <w:hideMark/>
          </w:tcPr>
          <w:p w14:paraId="314B747D" w14:textId="77777777" w:rsidR="000049DC" w:rsidRDefault="000049DC">
            <w:pPr>
              <w:rPr>
                <w:szCs w:val="21"/>
              </w:rPr>
            </w:pPr>
            <w:r>
              <w:rPr>
                <w:rFonts w:hint="eastAsia"/>
                <w:szCs w:val="21"/>
              </w:rPr>
              <w:t>错误信息</w:t>
            </w:r>
          </w:p>
        </w:tc>
        <w:tc>
          <w:tcPr>
            <w:tcW w:w="1084" w:type="dxa"/>
            <w:tcBorders>
              <w:top w:val="single" w:sz="4" w:space="0" w:color="auto"/>
              <w:left w:val="single" w:sz="4" w:space="0" w:color="auto"/>
              <w:bottom w:val="single" w:sz="4" w:space="0" w:color="auto"/>
              <w:right w:val="single" w:sz="4" w:space="0" w:color="auto"/>
            </w:tcBorders>
            <w:hideMark/>
          </w:tcPr>
          <w:p w14:paraId="36C0BE7F" w14:textId="77777777" w:rsidR="000049DC" w:rsidRDefault="000049DC">
            <w:pPr>
              <w:rPr>
                <w:szCs w:val="21"/>
              </w:rPr>
            </w:pPr>
            <w:r>
              <w:rPr>
                <w:rFonts w:hint="eastAsia"/>
                <w:szCs w:val="21"/>
              </w:rPr>
              <w:t>字符</w:t>
            </w:r>
          </w:p>
        </w:tc>
        <w:tc>
          <w:tcPr>
            <w:tcW w:w="1175" w:type="dxa"/>
            <w:tcBorders>
              <w:top w:val="single" w:sz="4" w:space="0" w:color="auto"/>
              <w:left w:val="single" w:sz="4" w:space="0" w:color="auto"/>
              <w:bottom w:val="single" w:sz="4" w:space="0" w:color="auto"/>
              <w:right w:val="single" w:sz="4" w:space="0" w:color="auto"/>
            </w:tcBorders>
            <w:hideMark/>
          </w:tcPr>
          <w:p w14:paraId="1B58D4DF" w14:textId="77777777" w:rsidR="000049DC" w:rsidRDefault="000049DC">
            <w:pPr>
              <w:rPr>
                <w:szCs w:val="21"/>
              </w:rPr>
            </w:pPr>
            <w:r>
              <w:rPr>
                <w:szCs w:val="21"/>
              </w:rPr>
              <w:t>1</w:t>
            </w:r>
          </w:p>
        </w:tc>
        <w:tc>
          <w:tcPr>
            <w:tcW w:w="2368" w:type="dxa"/>
            <w:tcBorders>
              <w:top w:val="single" w:sz="4" w:space="0" w:color="auto"/>
              <w:left w:val="single" w:sz="4" w:space="0" w:color="auto"/>
              <w:bottom w:val="single" w:sz="4" w:space="0" w:color="auto"/>
              <w:right w:val="single" w:sz="4" w:space="0" w:color="auto"/>
            </w:tcBorders>
            <w:hideMark/>
          </w:tcPr>
          <w:p w14:paraId="39EB3479" w14:textId="77777777" w:rsidR="000049DC" w:rsidRDefault="000049DC">
            <w:pPr>
              <w:rPr>
                <w:szCs w:val="21"/>
              </w:rPr>
            </w:pPr>
            <w:r>
              <w:rPr>
                <w:rFonts w:hint="eastAsia"/>
                <w:szCs w:val="21"/>
              </w:rPr>
              <w:t>错误信息描述值。</w:t>
            </w:r>
          </w:p>
        </w:tc>
      </w:tr>
      <w:tr w:rsidR="000049DC" w14:paraId="4C10BDAB" w14:textId="77777777" w:rsidTr="000049DC">
        <w:trPr>
          <w:trHeight w:val="238"/>
        </w:trPr>
        <w:tc>
          <w:tcPr>
            <w:tcW w:w="1906" w:type="dxa"/>
            <w:tcBorders>
              <w:top w:val="single" w:sz="4" w:space="0" w:color="auto"/>
              <w:left w:val="single" w:sz="4" w:space="0" w:color="auto"/>
              <w:bottom w:val="single" w:sz="4" w:space="0" w:color="auto"/>
              <w:right w:val="single" w:sz="4" w:space="0" w:color="auto"/>
            </w:tcBorders>
            <w:hideMark/>
          </w:tcPr>
          <w:p w14:paraId="762F2FC6" w14:textId="77777777" w:rsidR="000049DC" w:rsidRDefault="000049DC">
            <w:pPr>
              <w:rPr>
                <w:color w:val="0000FF"/>
                <w:szCs w:val="21"/>
              </w:rPr>
            </w:pPr>
            <w:r>
              <w:rPr>
                <w:color w:val="0000FF"/>
                <w:szCs w:val="21"/>
              </w:rPr>
              <w:t>result</w:t>
            </w:r>
          </w:p>
        </w:tc>
        <w:tc>
          <w:tcPr>
            <w:tcW w:w="1288" w:type="dxa"/>
            <w:tcBorders>
              <w:top w:val="single" w:sz="4" w:space="0" w:color="auto"/>
              <w:left w:val="single" w:sz="4" w:space="0" w:color="auto"/>
              <w:bottom w:val="single" w:sz="4" w:space="0" w:color="auto"/>
              <w:right w:val="single" w:sz="4" w:space="0" w:color="auto"/>
            </w:tcBorders>
            <w:hideMark/>
          </w:tcPr>
          <w:p w14:paraId="0B48C0B6" w14:textId="77777777" w:rsidR="000049DC" w:rsidRDefault="000049DC">
            <w:pPr>
              <w:rPr>
                <w:szCs w:val="21"/>
              </w:rPr>
            </w:pPr>
            <w:r>
              <w:rPr>
                <w:rFonts w:hint="eastAsia"/>
                <w:szCs w:val="21"/>
              </w:rPr>
              <w:t>返回的数据</w:t>
            </w:r>
          </w:p>
        </w:tc>
        <w:tc>
          <w:tcPr>
            <w:tcW w:w="1084" w:type="dxa"/>
            <w:tcBorders>
              <w:top w:val="single" w:sz="4" w:space="0" w:color="auto"/>
              <w:left w:val="single" w:sz="4" w:space="0" w:color="auto"/>
              <w:bottom w:val="single" w:sz="4" w:space="0" w:color="auto"/>
              <w:right w:val="single" w:sz="4" w:space="0" w:color="auto"/>
            </w:tcBorders>
            <w:hideMark/>
          </w:tcPr>
          <w:p w14:paraId="0115AA50" w14:textId="77777777" w:rsidR="000049DC" w:rsidRDefault="000049DC">
            <w:pPr>
              <w:rPr>
                <w:szCs w:val="21"/>
              </w:rPr>
            </w:pPr>
            <w:r>
              <w:rPr>
                <w:rFonts w:hint="eastAsia"/>
                <w:szCs w:val="21"/>
              </w:rPr>
              <w:t>对象信息或对象列表</w:t>
            </w:r>
          </w:p>
        </w:tc>
        <w:tc>
          <w:tcPr>
            <w:tcW w:w="1175" w:type="dxa"/>
            <w:tcBorders>
              <w:top w:val="single" w:sz="4" w:space="0" w:color="auto"/>
              <w:left w:val="single" w:sz="4" w:space="0" w:color="auto"/>
              <w:bottom w:val="single" w:sz="4" w:space="0" w:color="auto"/>
              <w:right w:val="single" w:sz="4" w:space="0" w:color="auto"/>
            </w:tcBorders>
          </w:tcPr>
          <w:p w14:paraId="37336846" w14:textId="77777777" w:rsidR="000049DC" w:rsidRDefault="000049DC">
            <w:pPr>
              <w:rPr>
                <w:szCs w:val="21"/>
              </w:rPr>
            </w:pPr>
          </w:p>
        </w:tc>
        <w:tc>
          <w:tcPr>
            <w:tcW w:w="2368" w:type="dxa"/>
            <w:tcBorders>
              <w:top w:val="single" w:sz="4" w:space="0" w:color="auto"/>
              <w:left w:val="single" w:sz="4" w:space="0" w:color="auto"/>
              <w:bottom w:val="single" w:sz="4" w:space="0" w:color="auto"/>
              <w:right w:val="single" w:sz="4" w:space="0" w:color="auto"/>
            </w:tcBorders>
            <w:hideMark/>
          </w:tcPr>
          <w:p w14:paraId="4A341B86" w14:textId="77777777" w:rsidR="000049DC" w:rsidRDefault="000049DC">
            <w:pPr>
              <w:rPr>
                <w:szCs w:val="21"/>
              </w:rPr>
            </w:pPr>
            <w:r>
              <w:rPr>
                <w:rFonts w:hint="eastAsia"/>
                <w:szCs w:val="21"/>
              </w:rPr>
              <w:t>对象详情信息，示接口以定</w:t>
            </w:r>
          </w:p>
        </w:tc>
      </w:tr>
    </w:tbl>
    <w:p w14:paraId="394928BB" w14:textId="77777777" w:rsidR="000049DC" w:rsidDel="00B92996" w:rsidRDefault="000049DC" w:rsidP="000049DC">
      <w:pPr>
        <w:pStyle w:val="40"/>
        <w:rPr>
          <w:del w:id="108" w:author="huatao hu" w:date="2016-11-28T16:59:00Z"/>
          <w:rFonts w:ascii="Times New Roman" w:hAnsi="Times New Roman" w:cs="Times New Roman"/>
          <w:sz w:val="21"/>
        </w:rPr>
      </w:pPr>
    </w:p>
    <w:p w14:paraId="46AC5F15" w14:textId="77777777" w:rsidR="00D91F30" w:rsidRPr="000049DC" w:rsidRDefault="00D91F30" w:rsidP="00D91F30"/>
    <w:p w14:paraId="5DC8779A" w14:textId="77777777" w:rsidR="00DF7EAB" w:rsidRDefault="00DF7EAB" w:rsidP="00DF7EAB">
      <w:pPr>
        <w:pageBreakBefore/>
        <w:widowControl/>
        <w:numPr>
          <w:ilvl w:val="0"/>
          <w:numId w:val="3"/>
        </w:numPr>
        <w:spacing w:line="576" w:lineRule="auto"/>
        <w:ind w:hanging="2925"/>
        <w:jc w:val="left"/>
        <w:outlineLvl w:val="0"/>
        <w:rPr>
          <w:rFonts w:ascii="黑体" w:eastAsia="黑体" w:hAnsi="黑体" w:cs="Arial"/>
          <w:b/>
          <w:bCs/>
          <w:kern w:val="36"/>
          <w:sz w:val="44"/>
          <w:szCs w:val="44"/>
        </w:rPr>
      </w:pPr>
      <w:bookmarkStart w:id="109" w:name="_Toc267902552"/>
      <w:bookmarkStart w:id="110" w:name="_Toc457553440"/>
      <w:r>
        <w:rPr>
          <w:rFonts w:ascii="黑体" w:eastAsia="黑体" w:hAnsi="黑体" w:cs="Arial" w:hint="eastAsia"/>
          <w:b/>
          <w:bCs/>
          <w:kern w:val="36"/>
          <w:sz w:val="44"/>
          <w:szCs w:val="44"/>
        </w:rPr>
        <w:t>接口定义</w:t>
      </w:r>
      <w:bookmarkEnd w:id="109"/>
      <w:bookmarkEnd w:id="110"/>
    </w:p>
    <w:p w14:paraId="6EA13A04" w14:textId="77777777" w:rsidR="00DF7EAB" w:rsidRDefault="00DF7EAB" w:rsidP="00DF7EAB">
      <w:pPr>
        <w:rPr>
          <w:rFonts w:ascii="Times New Roman" w:eastAsia="宋体" w:hAnsi="Times New Roman" w:cs="Times New Roman"/>
          <w:color w:val="FF0000"/>
          <w:szCs w:val="24"/>
        </w:rPr>
      </w:pPr>
    </w:p>
    <w:p w14:paraId="3A3B9AF2" w14:textId="77777777" w:rsidR="001509D8" w:rsidRDefault="00920EBC" w:rsidP="00AE208E">
      <w:pPr>
        <w:pStyle w:val="3"/>
        <w:tabs>
          <w:tab w:val="left" w:pos="720"/>
        </w:tabs>
        <w:spacing w:before="0" w:after="0" w:line="360" w:lineRule="auto"/>
      </w:pPr>
      <w:bookmarkStart w:id="111" w:name="_Toc457553441"/>
      <w:r>
        <w:rPr>
          <w:rFonts w:hint="eastAsia"/>
        </w:rPr>
        <w:t>获取</w:t>
      </w:r>
      <w:r w:rsidR="00653B21">
        <w:rPr>
          <w:rFonts w:hint="eastAsia"/>
        </w:rPr>
        <w:t>布局模板</w:t>
      </w:r>
      <w:bookmarkEnd w:id="111"/>
    </w:p>
    <w:p w14:paraId="1BB41A8C" w14:textId="77777777" w:rsidR="00954EEC" w:rsidRDefault="001509D8">
      <w:pPr>
        <w:widowControl/>
        <w:numPr>
          <w:ilvl w:val="0"/>
          <w:numId w:val="5"/>
        </w:numPr>
        <w:spacing w:beforeLines="50" w:before="156" w:afterLines="50" w:after="156" w:line="360" w:lineRule="auto"/>
        <w:rPr>
          <w:b/>
          <w:szCs w:val="21"/>
        </w:rPr>
      </w:pPr>
      <w:r>
        <w:rPr>
          <w:rFonts w:hint="eastAsia"/>
          <w:b/>
          <w:szCs w:val="21"/>
        </w:rPr>
        <w:t>功能描述</w:t>
      </w:r>
    </w:p>
    <w:p w14:paraId="676B1E29" w14:textId="77777777" w:rsidR="001509D8" w:rsidRPr="00920EBC" w:rsidRDefault="00920EBC" w:rsidP="00920EBC">
      <w:pPr>
        <w:ind w:firstLineChars="200" w:firstLine="420"/>
      </w:pPr>
      <w:r>
        <w:rPr>
          <w:rFonts w:hint="eastAsia"/>
        </w:rPr>
        <w:t>获取</w:t>
      </w:r>
      <w:r w:rsidR="00653B21">
        <w:rPr>
          <w:rFonts w:hint="eastAsia"/>
        </w:rPr>
        <w:t>布局模板</w:t>
      </w:r>
      <w:r>
        <w:rPr>
          <w:rFonts w:hint="eastAsia"/>
        </w:rPr>
        <w:t>tab</w:t>
      </w:r>
      <w:r>
        <w:rPr>
          <w:rFonts w:hint="eastAsia"/>
        </w:rPr>
        <w:t>的描述信息</w:t>
      </w:r>
      <w:r w:rsidR="001509D8">
        <w:rPr>
          <w:rFonts w:hint="eastAsia"/>
        </w:rPr>
        <w:t>。</w:t>
      </w:r>
    </w:p>
    <w:p w14:paraId="1370F8AB" w14:textId="77777777" w:rsidR="001509D8" w:rsidRDefault="001509D8" w:rsidP="001F1BA6">
      <w:pPr>
        <w:widowControl/>
        <w:numPr>
          <w:ilvl w:val="0"/>
          <w:numId w:val="4"/>
        </w:numPr>
        <w:spacing w:beforeLines="50" w:before="156" w:afterLines="50" w:after="156" w:line="360" w:lineRule="auto"/>
        <w:rPr>
          <w:b/>
          <w:szCs w:val="21"/>
        </w:rPr>
      </w:pPr>
      <w:r>
        <w:rPr>
          <w:rFonts w:hint="eastAsia"/>
          <w:b/>
          <w:szCs w:val="21"/>
        </w:rPr>
        <w:t>请求格式</w:t>
      </w:r>
    </w:p>
    <w:p w14:paraId="70006F91" w14:textId="77777777" w:rsidR="001509D8" w:rsidRDefault="000701C6" w:rsidP="009521C1">
      <w:pPr>
        <w:ind w:firstLine="420"/>
        <w:rPr>
          <w:rFonts w:ascii="宋体" w:hAnsi="宋体" w:cs="Arial"/>
          <w:szCs w:val="21"/>
        </w:rPr>
      </w:pPr>
      <w:r>
        <w:rPr>
          <w:rFonts w:ascii="宋体" w:hAnsi="宋体" w:cs="Arial"/>
          <w:szCs w:val="21"/>
        </w:rPr>
        <w:t>l</w:t>
      </w:r>
      <w:r w:rsidR="00920EBC">
        <w:rPr>
          <w:rFonts w:ascii="宋体" w:hAnsi="宋体" w:cs="Arial"/>
          <w:szCs w:val="21"/>
        </w:rPr>
        <w:t>aun</w:t>
      </w:r>
      <w:r>
        <w:rPr>
          <w:rFonts w:ascii="宋体" w:hAnsi="宋体" w:cs="Arial" w:hint="eastAsia"/>
          <w:szCs w:val="21"/>
        </w:rPr>
        <w:t>cher</w:t>
      </w:r>
      <w:r>
        <w:rPr>
          <w:rFonts w:ascii="宋体" w:hAnsi="宋体" w:cs="Arial"/>
          <w:szCs w:val="21"/>
        </w:rPr>
        <w:t>_tab</w:t>
      </w:r>
    </w:p>
    <w:p w14:paraId="5BC4F766" w14:textId="77777777" w:rsidR="001509D8" w:rsidRDefault="001509D8" w:rsidP="001F1BA6">
      <w:pPr>
        <w:widowControl/>
        <w:numPr>
          <w:ilvl w:val="0"/>
          <w:numId w:val="4"/>
        </w:numPr>
        <w:spacing w:beforeLines="50" w:before="156" w:afterLines="50" w:after="156" w:line="360" w:lineRule="auto"/>
        <w:rPr>
          <w:rFonts w:ascii="Times New Roman" w:hAnsi="Times New Roman" w:cs="Times New Roman"/>
          <w:b/>
          <w:szCs w:val="21"/>
        </w:rPr>
      </w:pPr>
      <w:bookmarkStart w:id="112" w:name="_Toc363744252"/>
      <w:bookmarkEnd w:id="112"/>
      <w:r>
        <w:rPr>
          <w:rFonts w:hint="eastAsia"/>
          <w:b/>
          <w:szCs w:val="21"/>
        </w:rPr>
        <w:t>请求参数</w:t>
      </w:r>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276"/>
        <w:gridCol w:w="1076"/>
        <w:gridCol w:w="1134"/>
        <w:gridCol w:w="4310"/>
      </w:tblGrid>
      <w:tr w:rsidR="001509D8" w14:paraId="4B5247CA" w14:textId="77777777" w:rsidTr="00EE4506">
        <w:trPr>
          <w:trHeight w:val="303"/>
          <w:jc w:val="center"/>
        </w:trPr>
        <w:tc>
          <w:tcPr>
            <w:tcW w:w="1565" w:type="dxa"/>
            <w:tcBorders>
              <w:top w:val="single" w:sz="4" w:space="0" w:color="auto"/>
              <w:left w:val="single" w:sz="4" w:space="0" w:color="auto"/>
              <w:bottom w:val="single" w:sz="4" w:space="0" w:color="auto"/>
              <w:right w:val="single" w:sz="4" w:space="0" w:color="auto"/>
            </w:tcBorders>
            <w:shd w:val="clear" w:color="auto" w:fill="D9D9D9"/>
          </w:tcPr>
          <w:p w14:paraId="2E53E949" w14:textId="77777777" w:rsidR="001509D8" w:rsidRDefault="001509D8" w:rsidP="00B13527">
            <w:r>
              <w:rPr>
                <w:rFonts w:hint="eastAsia"/>
              </w:rPr>
              <w:t>英文名称</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4295834" w14:textId="77777777" w:rsidR="001509D8" w:rsidRDefault="001509D8" w:rsidP="00B13527">
            <w:r>
              <w:rPr>
                <w:rFonts w:hint="eastAsia"/>
              </w:rPr>
              <w:t>中文名称</w:t>
            </w:r>
          </w:p>
        </w:tc>
        <w:tc>
          <w:tcPr>
            <w:tcW w:w="1076" w:type="dxa"/>
            <w:tcBorders>
              <w:top w:val="single" w:sz="4" w:space="0" w:color="auto"/>
              <w:left w:val="single" w:sz="4" w:space="0" w:color="auto"/>
              <w:bottom w:val="single" w:sz="4" w:space="0" w:color="auto"/>
              <w:right w:val="single" w:sz="4" w:space="0" w:color="auto"/>
            </w:tcBorders>
            <w:shd w:val="clear" w:color="auto" w:fill="D9D9D9"/>
          </w:tcPr>
          <w:p w14:paraId="2129B60F" w14:textId="77777777" w:rsidR="001509D8" w:rsidRDefault="001509D8" w:rsidP="00B13527">
            <w:r>
              <w:rPr>
                <w:rFonts w:hint="eastAsia"/>
              </w:rPr>
              <w:t>是否</w:t>
            </w:r>
            <w:r>
              <w:t>必须</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583A17E4" w14:textId="77777777" w:rsidR="001509D8" w:rsidRDefault="001509D8" w:rsidP="00B13527">
            <w:r>
              <w:rPr>
                <w:rFonts w:hint="eastAsia"/>
              </w:rPr>
              <w:t>参数类型</w:t>
            </w:r>
          </w:p>
        </w:tc>
        <w:tc>
          <w:tcPr>
            <w:tcW w:w="4310" w:type="dxa"/>
            <w:tcBorders>
              <w:top w:val="single" w:sz="4" w:space="0" w:color="auto"/>
              <w:left w:val="single" w:sz="4" w:space="0" w:color="auto"/>
              <w:bottom w:val="single" w:sz="4" w:space="0" w:color="auto"/>
              <w:right w:val="single" w:sz="4" w:space="0" w:color="auto"/>
            </w:tcBorders>
            <w:shd w:val="clear" w:color="auto" w:fill="D9D9D9"/>
          </w:tcPr>
          <w:p w14:paraId="47B379BE" w14:textId="77777777" w:rsidR="001509D8" w:rsidRDefault="001509D8" w:rsidP="00B13527">
            <w:r>
              <w:rPr>
                <w:rFonts w:hint="eastAsia"/>
              </w:rPr>
              <w:t>参数说明</w:t>
            </w:r>
          </w:p>
        </w:tc>
      </w:tr>
      <w:tr w:rsidR="00CC7704" w14:paraId="57FBDCAC" w14:textId="77777777" w:rsidTr="00A07819">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2E98DB16" w14:textId="77777777" w:rsidR="00CC7704" w:rsidRDefault="00CC7704" w:rsidP="00A07819">
            <w:pPr>
              <w:rPr>
                <w:rFonts w:ascii="Courier New" w:hAnsi="Courier New" w:cs="Courier New"/>
                <w:bCs/>
                <w:color w:val="000000"/>
                <w:sz w:val="20"/>
                <w:szCs w:val="20"/>
              </w:rPr>
            </w:pPr>
            <w:r>
              <w:rPr>
                <w:rFonts w:ascii="Courier New" w:hAnsi="Courier New" w:cs="Courier New" w:hint="eastAsia"/>
                <w:bCs/>
                <w:color w:val="000000"/>
                <w:sz w:val="20"/>
                <w:szCs w:val="20"/>
              </w:rPr>
              <w:t>areaCode</w:t>
            </w:r>
          </w:p>
        </w:tc>
        <w:tc>
          <w:tcPr>
            <w:tcW w:w="1276" w:type="dxa"/>
            <w:tcBorders>
              <w:top w:val="single" w:sz="4" w:space="0" w:color="auto"/>
              <w:left w:val="single" w:sz="4" w:space="0" w:color="auto"/>
              <w:bottom w:val="single" w:sz="4" w:space="0" w:color="auto"/>
              <w:right w:val="single" w:sz="4" w:space="0" w:color="auto"/>
            </w:tcBorders>
            <w:vAlign w:val="center"/>
          </w:tcPr>
          <w:p w14:paraId="3919B881" w14:textId="77777777" w:rsidR="00CC7704" w:rsidRDefault="003D51B6" w:rsidP="00A07819">
            <w:r>
              <w:rPr>
                <w:rFonts w:hint="eastAsia"/>
              </w:rPr>
              <w:t>区域码</w:t>
            </w:r>
          </w:p>
        </w:tc>
        <w:tc>
          <w:tcPr>
            <w:tcW w:w="1076" w:type="dxa"/>
            <w:tcBorders>
              <w:top w:val="single" w:sz="4" w:space="0" w:color="auto"/>
              <w:left w:val="single" w:sz="4" w:space="0" w:color="auto"/>
              <w:bottom w:val="single" w:sz="4" w:space="0" w:color="auto"/>
              <w:right w:val="single" w:sz="4" w:space="0" w:color="auto"/>
            </w:tcBorders>
          </w:tcPr>
          <w:p w14:paraId="2AC7FAB7" w14:textId="77777777" w:rsidR="00CC7704" w:rsidRDefault="00CC7704" w:rsidP="00A07819">
            <w:pPr>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54EA0DC1" w14:textId="77777777" w:rsidR="00CC7704" w:rsidRDefault="002E4C39" w:rsidP="00A07819">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321E85B2" w14:textId="77777777" w:rsidR="00CC7704" w:rsidRDefault="006C64C1" w:rsidP="00A07819">
            <w:r>
              <w:rPr>
                <w:rFonts w:hint="eastAsia"/>
              </w:rPr>
              <w:t>区域码</w:t>
            </w:r>
            <w:r w:rsidR="00E32FFF">
              <w:rPr>
                <w:rFonts w:hint="eastAsia"/>
              </w:rPr>
              <w:t>：</w:t>
            </w:r>
            <w:r w:rsidR="00790A86">
              <w:rPr>
                <w:rFonts w:hint="eastAsia"/>
              </w:rPr>
              <w:t>可使用邮政编码，也可由运营人员统一分配</w:t>
            </w:r>
          </w:p>
        </w:tc>
      </w:tr>
      <w:tr w:rsidR="001509D8" w14:paraId="57B94EE8" w14:textId="77777777" w:rsidTr="00EE4506">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744D989C" w14:textId="77777777" w:rsidR="001509D8" w:rsidRDefault="001509D8" w:rsidP="00B13527">
            <w:pPr>
              <w:rPr>
                <w:rFonts w:ascii="Courier New" w:hAnsi="Courier New" w:cs="Courier New"/>
                <w:bCs/>
                <w:color w:val="000000"/>
                <w:sz w:val="20"/>
                <w:szCs w:val="20"/>
              </w:rPr>
            </w:pPr>
            <w:r>
              <w:rPr>
                <w:rFonts w:ascii="Courier New" w:hAnsi="Courier New" w:cs="Courier New" w:hint="eastAsia"/>
                <w:bCs/>
                <w:color w:val="000000"/>
                <w:sz w:val="20"/>
                <w:szCs w:val="20"/>
              </w:rPr>
              <w:t>version</w:t>
            </w:r>
          </w:p>
        </w:tc>
        <w:tc>
          <w:tcPr>
            <w:tcW w:w="1276" w:type="dxa"/>
            <w:tcBorders>
              <w:top w:val="single" w:sz="4" w:space="0" w:color="auto"/>
              <w:left w:val="single" w:sz="4" w:space="0" w:color="auto"/>
              <w:bottom w:val="single" w:sz="4" w:space="0" w:color="auto"/>
              <w:right w:val="single" w:sz="4" w:space="0" w:color="auto"/>
            </w:tcBorders>
            <w:vAlign w:val="center"/>
          </w:tcPr>
          <w:p w14:paraId="5FE4889D" w14:textId="77777777" w:rsidR="001509D8" w:rsidRDefault="001509D8" w:rsidP="00B13527">
            <w:r>
              <w:rPr>
                <w:rFonts w:hint="eastAsia"/>
              </w:rPr>
              <w:t>版本标记</w:t>
            </w:r>
          </w:p>
        </w:tc>
        <w:tc>
          <w:tcPr>
            <w:tcW w:w="1076" w:type="dxa"/>
            <w:tcBorders>
              <w:top w:val="single" w:sz="4" w:space="0" w:color="auto"/>
              <w:left w:val="single" w:sz="4" w:space="0" w:color="auto"/>
              <w:bottom w:val="single" w:sz="4" w:space="0" w:color="auto"/>
              <w:right w:val="single" w:sz="4" w:space="0" w:color="auto"/>
            </w:tcBorders>
          </w:tcPr>
          <w:p w14:paraId="5D59D742" w14:textId="77777777" w:rsidR="001509D8" w:rsidRDefault="00EE4506" w:rsidP="00B13527">
            <w:pPr>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5AA3F237" w14:textId="77777777" w:rsidR="001509D8" w:rsidRDefault="002E4C39" w:rsidP="00B13527">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5E900FC1" w14:textId="77777777" w:rsidR="001509D8" w:rsidRDefault="0041467C" w:rsidP="00B13527">
            <w:del w:id="113" w:author="huatao hu" w:date="2016-11-28T16:45:00Z">
              <w:r w:rsidDel="000405B6">
                <w:rPr>
                  <w:rFonts w:hint="eastAsia"/>
                </w:rPr>
                <w:delText>终端</w:delText>
              </w:r>
              <w:r w:rsidR="00E03116" w:rsidDel="000405B6">
                <w:rPr>
                  <w:rFonts w:hint="eastAsia"/>
                </w:rPr>
                <w:delText>设备</w:delText>
              </w:r>
              <w:r w:rsidR="0027795B" w:rsidDel="000405B6">
                <w:rPr>
                  <w:rFonts w:hint="eastAsia"/>
                </w:rPr>
                <w:delText>版本号</w:delText>
              </w:r>
            </w:del>
            <w:ins w:id="114" w:author="huatao hu" w:date="2016-11-28T16:49:00Z">
              <w:r w:rsidR="00006550">
                <w:rPr>
                  <w:rFonts w:hint="eastAsia"/>
                </w:rPr>
                <w:t>launcher</w:t>
              </w:r>
              <w:r w:rsidR="00006550">
                <w:rPr>
                  <w:rFonts w:hint="eastAsia"/>
                </w:rPr>
                <w:t>版本号</w:t>
              </w:r>
            </w:ins>
          </w:p>
        </w:tc>
      </w:tr>
      <w:tr w:rsidR="000405B6" w14:paraId="1592CFA1" w14:textId="77777777" w:rsidTr="00EE4506">
        <w:trPr>
          <w:trHeight w:val="405"/>
          <w:jc w:val="center"/>
          <w:ins w:id="115" w:author="huatao hu" w:date="2016-11-28T16:42:00Z"/>
        </w:trPr>
        <w:tc>
          <w:tcPr>
            <w:tcW w:w="1565" w:type="dxa"/>
            <w:tcBorders>
              <w:top w:val="single" w:sz="4" w:space="0" w:color="auto"/>
              <w:left w:val="single" w:sz="4" w:space="0" w:color="auto"/>
              <w:bottom w:val="single" w:sz="4" w:space="0" w:color="auto"/>
              <w:right w:val="single" w:sz="4" w:space="0" w:color="auto"/>
            </w:tcBorders>
            <w:vAlign w:val="center"/>
          </w:tcPr>
          <w:p w14:paraId="7B14F46B" w14:textId="77777777" w:rsidR="000405B6" w:rsidRDefault="003343E8" w:rsidP="00B13527">
            <w:pPr>
              <w:rPr>
                <w:ins w:id="116" w:author="huatao hu" w:date="2016-11-28T16:42:00Z"/>
                <w:rFonts w:ascii="Courier New" w:hAnsi="Courier New" w:cs="Courier New"/>
                <w:bCs/>
                <w:color w:val="000000"/>
                <w:sz w:val="20"/>
                <w:szCs w:val="20"/>
              </w:rPr>
            </w:pPr>
            <w:ins w:id="117" w:author="huatao hu" w:date="2016-11-28T16:45:00Z">
              <w:r>
                <w:rPr>
                  <w:rFonts w:ascii="Courier New" w:hAnsi="Courier New" w:cs="Courier New"/>
                  <w:bCs/>
                  <w:color w:val="000000"/>
                  <w:sz w:val="20"/>
                  <w:szCs w:val="20"/>
                </w:rPr>
                <w:t>v</w:t>
              </w:r>
            </w:ins>
            <w:ins w:id="118" w:author="huatao hu" w:date="2016-11-28T16:42:00Z">
              <w:r w:rsidR="000405B6">
                <w:rPr>
                  <w:rFonts w:ascii="Courier New" w:hAnsi="Courier New" w:cs="Courier New"/>
                  <w:bCs/>
                  <w:color w:val="000000"/>
                  <w:sz w:val="20"/>
                  <w:szCs w:val="20"/>
                </w:rPr>
                <w:t>ersion</w:t>
              </w:r>
            </w:ins>
            <w:ins w:id="119" w:author="huatao hu" w:date="2016-11-28T16:48:00Z">
              <w:r w:rsidR="007C3120">
                <w:rPr>
                  <w:rFonts w:ascii="Courier New" w:hAnsi="Courier New" w:cs="Courier New"/>
                  <w:bCs/>
                  <w:color w:val="000000"/>
                  <w:sz w:val="20"/>
                  <w:szCs w:val="20"/>
                </w:rPr>
                <w:t>S</w:t>
              </w:r>
              <w:r w:rsidR="000405B6">
                <w:rPr>
                  <w:rFonts w:ascii="Courier New" w:hAnsi="Courier New" w:cs="Courier New"/>
                  <w:bCs/>
                  <w:color w:val="000000"/>
                  <w:sz w:val="20"/>
                  <w:szCs w:val="20"/>
                </w:rPr>
                <w:t>w</w:t>
              </w:r>
            </w:ins>
          </w:p>
        </w:tc>
        <w:tc>
          <w:tcPr>
            <w:tcW w:w="1276" w:type="dxa"/>
            <w:tcBorders>
              <w:top w:val="single" w:sz="4" w:space="0" w:color="auto"/>
              <w:left w:val="single" w:sz="4" w:space="0" w:color="auto"/>
              <w:bottom w:val="single" w:sz="4" w:space="0" w:color="auto"/>
              <w:right w:val="single" w:sz="4" w:space="0" w:color="auto"/>
            </w:tcBorders>
            <w:vAlign w:val="center"/>
          </w:tcPr>
          <w:p w14:paraId="6DF19A6A" w14:textId="77777777" w:rsidR="000405B6" w:rsidRDefault="0054466F" w:rsidP="00B13527">
            <w:pPr>
              <w:rPr>
                <w:ins w:id="120" w:author="huatao hu" w:date="2016-11-28T16:42:00Z"/>
              </w:rPr>
            </w:pPr>
            <w:ins w:id="121" w:author="huatao hu" w:date="2016-11-28T16:53:00Z">
              <w:r>
                <w:rPr>
                  <w:rFonts w:hint="eastAsia"/>
                </w:rPr>
                <w:t>系统版本号</w:t>
              </w:r>
            </w:ins>
          </w:p>
        </w:tc>
        <w:tc>
          <w:tcPr>
            <w:tcW w:w="1076" w:type="dxa"/>
            <w:tcBorders>
              <w:top w:val="single" w:sz="4" w:space="0" w:color="auto"/>
              <w:left w:val="single" w:sz="4" w:space="0" w:color="auto"/>
              <w:bottom w:val="single" w:sz="4" w:space="0" w:color="auto"/>
              <w:right w:val="single" w:sz="4" w:space="0" w:color="auto"/>
            </w:tcBorders>
          </w:tcPr>
          <w:p w14:paraId="68BDC3ED" w14:textId="77777777" w:rsidR="000405B6" w:rsidRDefault="0054466F" w:rsidP="00B13527">
            <w:pPr>
              <w:rPr>
                <w:ins w:id="122" w:author="huatao hu" w:date="2016-11-28T16:42:00Z"/>
                <w:szCs w:val="21"/>
              </w:rPr>
            </w:pPr>
            <w:ins w:id="123" w:author="huatao hu" w:date="2016-11-28T16:52:00Z">
              <w:r>
                <w:rPr>
                  <w:rFonts w:hint="eastAsia"/>
                  <w:szCs w:val="21"/>
                </w:rPr>
                <w:t>Y</w:t>
              </w:r>
            </w:ins>
          </w:p>
        </w:tc>
        <w:tc>
          <w:tcPr>
            <w:tcW w:w="1134" w:type="dxa"/>
            <w:tcBorders>
              <w:top w:val="single" w:sz="4" w:space="0" w:color="auto"/>
              <w:left w:val="single" w:sz="4" w:space="0" w:color="auto"/>
              <w:bottom w:val="single" w:sz="4" w:space="0" w:color="auto"/>
              <w:right w:val="single" w:sz="4" w:space="0" w:color="auto"/>
            </w:tcBorders>
            <w:vAlign w:val="center"/>
          </w:tcPr>
          <w:p w14:paraId="531238D5" w14:textId="77777777" w:rsidR="000405B6" w:rsidRDefault="003A715A" w:rsidP="00B13527">
            <w:pPr>
              <w:rPr>
                <w:ins w:id="124" w:author="huatao hu" w:date="2016-11-28T16:42:00Z"/>
              </w:rPr>
            </w:pPr>
            <w:ins w:id="125" w:author="huatao hu" w:date="2016-11-28T16:52:00Z">
              <w:r>
                <w:rPr>
                  <w:rFonts w:hint="eastAsia"/>
                </w:rPr>
                <w:t>String</w:t>
              </w:r>
            </w:ins>
          </w:p>
        </w:tc>
        <w:tc>
          <w:tcPr>
            <w:tcW w:w="4310" w:type="dxa"/>
            <w:tcBorders>
              <w:top w:val="single" w:sz="4" w:space="0" w:color="auto"/>
              <w:left w:val="single" w:sz="4" w:space="0" w:color="auto"/>
              <w:bottom w:val="single" w:sz="4" w:space="0" w:color="auto"/>
              <w:right w:val="single" w:sz="4" w:space="0" w:color="auto"/>
            </w:tcBorders>
            <w:vAlign w:val="center"/>
          </w:tcPr>
          <w:p w14:paraId="7D1B2622" w14:textId="77777777" w:rsidR="000405B6" w:rsidRDefault="00006550" w:rsidP="00B13527">
            <w:pPr>
              <w:rPr>
                <w:ins w:id="126" w:author="huatao hu" w:date="2016-11-28T16:42:00Z"/>
              </w:rPr>
            </w:pPr>
            <w:ins w:id="127" w:author="huatao hu" w:date="2016-11-28T16:49:00Z">
              <w:r>
                <w:t>R</w:t>
              </w:r>
              <w:r>
                <w:rPr>
                  <w:rFonts w:hint="eastAsia"/>
                </w:rPr>
                <w:t>om</w:t>
              </w:r>
              <w:r>
                <w:rPr>
                  <w:rFonts w:hint="eastAsia"/>
                </w:rPr>
                <w:t>系统</w:t>
              </w:r>
            </w:ins>
            <w:ins w:id="128" w:author="huatao hu" w:date="2016-11-28T16:50:00Z">
              <w:r>
                <w:rPr>
                  <w:rFonts w:hint="eastAsia"/>
                </w:rPr>
                <w:t>版本号</w:t>
              </w:r>
            </w:ins>
          </w:p>
        </w:tc>
      </w:tr>
      <w:tr w:rsidR="000405B6" w14:paraId="3BDD7FC2" w14:textId="77777777" w:rsidTr="00EE4506">
        <w:trPr>
          <w:trHeight w:val="405"/>
          <w:jc w:val="center"/>
          <w:ins w:id="129" w:author="huatao hu" w:date="2016-11-28T16:48:00Z"/>
        </w:trPr>
        <w:tc>
          <w:tcPr>
            <w:tcW w:w="1565" w:type="dxa"/>
            <w:tcBorders>
              <w:top w:val="single" w:sz="4" w:space="0" w:color="auto"/>
              <w:left w:val="single" w:sz="4" w:space="0" w:color="auto"/>
              <w:bottom w:val="single" w:sz="4" w:space="0" w:color="auto"/>
              <w:right w:val="single" w:sz="4" w:space="0" w:color="auto"/>
            </w:tcBorders>
            <w:vAlign w:val="center"/>
          </w:tcPr>
          <w:p w14:paraId="3C340EE8" w14:textId="77777777" w:rsidR="000405B6" w:rsidRDefault="00441C35" w:rsidP="00B13527">
            <w:pPr>
              <w:rPr>
                <w:ins w:id="130" w:author="huatao hu" w:date="2016-11-28T16:48:00Z"/>
                <w:rFonts w:ascii="Courier New" w:hAnsi="Courier New" w:cs="Courier New"/>
                <w:bCs/>
                <w:color w:val="000000"/>
                <w:sz w:val="20"/>
                <w:szCs w:val="20"/>
              </w:rPr>
            </w:pPr>
            <w:ins w:id="131" w:author="huatao hu" w:date="2016-11-28T16:51:00Z">
              <w:r>
                <w:rPr>
                  <w:rFonts w:ascii="Courier New" w:hAnsi="Courier New" w:cs="Courier New"/>
                  <w:bCs/>
                  <w:color w:val="000000"/>
                  <w:sz w:val="20"/>
                  <w:szCs w:val="20"/>
                </w:rPr>
                <w:t>d</w:t>
              </w:r>
              <w:r w:rsidR="008109FA">
                <w:rPr>
                  <w:rFonts w:ascii="Courier New" w:hAnsi="Courier New" w:cs="Courier New"/>
                  <w:bCs/>
                  <w:color w:val="000000"/>
                  <w:sz w:val="20"/>
                  <w:szCs w:val="20"/>
                </w:rPr>
                <w:t>ev</w:t>
              </w:r>
              <w:r w:rsidR="007C3120">
                <w:rPr>
                  <w:rFonts w:ascii="Courier New" w:hAnsi="Courier New" w:cs="Courier New"/>
                  <w:bCs/>
                  <w:color w:val="000000"/>
                  <w:sz w:val="20"/>
                  <w:szCs w:val="20"/>
                </w:rPr>
                <w:t>C</w:t>
              </w:r>
              <w:r>
                <w:rPr>
                  <w:rFonts w:ascii="Courier New" w:hAnsi="Courier New" w:cs="Courier New"/>
                  <w:bCs/>
                  <w:color w:val="000000"/>
                  <w:sz w:val="20"/>
                  <w:szCs w:val="20"/>
                </w:rPr>
                <w:t>ode</w:t>
              </w:r>
            </w:ins>
          </w:p>
        </w:tc>
        <w:tc>
          <w:tcPr>
            <w:tcW w:w="1276" w:type="dxa"/>
            <w:tcBorders>
              <w:top w:val="single" w:sz="4" w:space="0" w:color="auto"/>
              <w:left w:val="single" w:sz="4" w:space="0" w:color="auto"/>
              <w:bottom w:val="single" w:sz="4" w:space="0" w:color="auto"/>
              <w:right w:val="single" w:sz="4" w:space="0" w:color="auto"/>
            </w:tcBorders>
            <w:vAlign w:val="center"/>
          </w:tcPr>
          <w:p w14:paraId="342CB5B2" w14:textId="77777777" w:rsidR="000405B6" w:rsidRDefault="0054466F" w:rsidP="00B13527">
            <w:pPr>
              <w:rPr>
                <w:ins w:id="132" w:author="huatao hu" w:date="2016-11-28T16:48:00Z"/>
              </w:rPr>
            </w:pPr>
            <w:ins w:id="133" w:author="huatao hu" w:date="2016-11-28T16:53:00Z">
              <w:r>
                <w:rPr>
                  <w:rFonts w:hint="eastAsia"/>
                </w:rPr>
                <w:t>机型号</w:t>
              </w:r>
            </w:ins>
          </w:p>
        </w:tc>
        <w:tc>
          <w:tcPr>
            <w:tcW w:w="1076" w:type="dxa"/>
            <w:tcBorders>
              <w:top w:val="single" w:sz="4" w:space="0" w:color="auto"/>
              <w:left w:val="single" w:sz="4" w:space="0" w:color="auto"/>
              <w:bottom w:val="single" w:sz="4" w:space="0" w:color="auto"/>
              <w:right w:val="single" w:sz="4" w:space="0" w:color="auto"/>
            </w:tcBorders>
          </w:tcPr>
          <w:p w14:paraId="32433838" w14:textId="77777777" w:rsidR="000405B6" w:rsidRDefault="0054466F" w:rsidP="00B13527">
            <w:pPr>
              <w:rPr>
                <w:ins w:id="134" w:author="huatao hu" w:date="2016-11-28T16:48:00Z"/>
                <w:szCs w:val="21"/>
              </w:rPr>
            </w:pPr>
            <w:ins w:id="135" w:author="huatao hu" w:date="2016-11-28T16:52:00Z">
              <w:r>
                <w:rPr>
                  <w:rFonts w:hint="eastAsia"/>
                  <w:szCs w:val="21"/>
                </w:rPr>
                <w:t>Y</w:t>
              </w:r>
            </w:ins>
          </w:p>
        </w:tc>
        <w:tc>
          <w:tcPr>
            <w:tcW w:w="1134" w:type="dxa"/>
            <w:tcBorders>
              <w:top w:val="single" w:sz="4" w:space="0" w:color="auto"/>
              <w:left w:val="single" w:sz="4" w:space="0" w:color="auto"/>
              <w:bottom w:val="single" w:sz="4" w:space="0" w:color="auto"/>
              <w:right w:val="single" w:sz="4" w:space="0" w:color="auto"/>
            </w:tcBorders>
            <w:vAlign w:val="center"/>
          </w:tcPr>
          <w:p w14:paraId="57D08BEB" w14:textId="77777777" w:rsidR="000405B6" w:rsidRDefault="003A715A" w:rsidP="00B13527">
            <w:pPr>
              <w:rPr>
                <w:ins w:id="136" w:author="huatao hu" w:date="2016-11-28T16:48:00Z"/>
              </w:rPr>
            </w:pPr>
            <w:ins w:id="137" w:author="huatao hu" w:date="2016-11-28T16:52:00Z">
              <w:r>
                <w:rPr>
                  <w:rFonts w:hint="eastAsia"/>
                </w:rPr>
                <w:t>String</w:t>
              </w:r>
            </w:ins>
          </w:p>
        </w:tc>
        <w:tc>
          <w:tcPr>
            <w:tcW w:w="4310" w:type="dxa"/>
            <w:tcBorders>
              <w:top w:val="single" w:sz="4" w:space="0" w:color="auto"/>
              <w:left w:val="single" w:sz="4" w:space="0" w:color="auto"/>
              <w:bottom w:val="single" w:sz="4" w:space="0" w:color="auto"/>
              <w:right w:val="single" w:sz="4" w:space="0" w:color="auto"/>
            </w:tcBorders>
            <w:vAlign w:val="center"/>
          </w:tcPr>
          <w:p w14:paraId="76948C76" w14:textId="77777777" w:rsidR="000405B6" w:rsidRDefault="00006550" w:rsidP="00B13527">
            <w:pPr>
              <w:rPr>
                <w:ins w:id="138" w:author="huatao hu" w:date="2016-11-28T16:48:00Z"/>
              </w:rPr>
            </w:pPr>
            <w:ins w:id="139" w:author="huatao hu" w:date="2016-11-28T16:49:00Z">
              <w:r>
                <w:rPr>
                  <w:rFonts w:hint="eastAsia"/>
                </w:rPr>
                <w:t>机型号</w:t>
              </w:r>
            </w:ins>
          </w:p>
        </w:tc>
      </w:tr>
      <w:tr w:rsidR="004151AE" w14:paraId="72D74F91" w14:textId="77777777" w:rsidTr="00EE4506">
        <w:trPr>
          <w:trHeight w:val="405"/>
          <w:jc w:val="center"/>
          <w:ins w:id="140" w:author="huatao hu" w:date="2016-11-28T16:50:00Z"/>
        </w:trPr>
        <w:tc>
          <w:tcPr>
            <w:tcW w:w="1565" w:type="dxa"/>
            <w:tcBorders>
              <w:top w:val="single" w:sz="4" w:space="0" w:color="auto"/>
              <w:left w:val="single" w:sz="4" w:space="0" w:color="auto"/>
              <w:bottom w:val="single" w:sz="4" w:space="0" w:color="auto"/>
              <w:right w:val="single" w:sz="4" w:space="0" w:color="auto"/>
            </w:tcBorders>
            <w:vAlign w:val="center"/>
          </w:tcPr>
          <w:p w14:paraId="3B7AF6BD" w14:textId="77777777" w:rsidR="004151AE" w:rsidRDefault="004151AE" w:rsidP="00B13527">
            <w:pPr>
              <w:rPr>
                <w:ins w:id="141" w:author="huatao hu" w:date="2016-11-28T16:50:00Z"/>
                <w:rFonts w:ascii="Courier New" w:hAnsi="Courier New" w:cs="Courier New"/>
                <w:bCs/>
                <w:color w:val="000000"/>
                <w:sz w:val="20"/>
                <w:szCs w:val="20"/>
              </w:rPr>
            </w:pPr>
            <w:ins w:id="142" w:author="huatao hu" w:date="2016-11-28T16:51:00Z">
              <w:r>
                <w:rPr>
                  <w:rFonts w:ascii="Courier New" w:hAnsi="Courier New" w:cs="Courier New"/>
                  <w:bCs/>
                  <w:color w:val="000000"/>
                  <w:sz w:val="20"/>
                  <w:szCs w:val="20"/>
                </w:rPr>
                <w:t>v</w:t>
              </w:r>
              <w:r w:rsidR="007C3120">
                <w:rPr>
                  <w:rFonts w:ascii="Courier New" w:hAnsi="Courier New" w:cs="Courier New" w:hint="eastAsia"/>
                  <w:bCs/>
                  <w:color w:val="000000"/>
                  <w:sz w:val="20"/>
                  <w:szCs w:val="20"/>
                </w:rPr>
                <w:t>ersionH</w:t>
              </w:r>
              <w:r>
                <w:rPr>
                  <w:rFonts w:ascii="Courier New" w:hAnsi="Courier New" w:cs="Courier New"/>
                  <w:bCs/>
                  <w:color w:val="000000"/>
                  <w:sz w:val="20"/>
                  <w:szCs w:val="20"/>
                </w:rPr>
                <w:t>w</w:t>
              </w:r>
            </w:ins>
          </w:p>
        </w:tc>
        <w:tc>
          <w:tcPr>
            <w:tcW w:w="1276" w:type="dxa"/>
            <w:tcBorders>
              <w:top w:val="single" w:sz="4" w:space="0" w:color="auto"/>
              <w:left w:val="single" w:sz="4" w:space="0" w:color="auto"/>
              <w:bottom w:val="single" w:sz="4" w:space="0" w:color="auto"/>
              <w:right w:val="single" w:sz="4" w:space="0" w:color="auto"/>
            </w:tcBorders>
            <w:vAlign w:val="center"/>
          </w:tcPr>
          <w:p w14:paraId="77589283" w14:textId="77777777" w:rsidR="004151AE" w:rsidRDefault="0054466F" w:rsidP="00B13527">
            <w:pPr>
              <w:rPr>
                <w:ins w:id="143" w:author="huatao hu" w:date="2016-11-28T16:50:00Z"/>
              </w:rPr>
            </w:pPr>
            <w:ins w:id="144" w:author="huatao hu" w:date="2016-11-28T16:53:00Z">
              <w:r>
                <w:rPr>
                  <w:rFonts w:hint="eastAsia"/>
                </w:rPr>
                <w:t>硬件版本号</w:t>
              </w:r>
            </w:ins>
          </w:p>
        </w:tc>
        <w:tc>
          <w:tcPr>
            <w:tcW w:w="1076" w:type="dxa"/>
            <w:tcBorders>
              <w:top w:val="single" w:sz="4" w:space="0" w:color="auto"/>
              <w:left w:val="single" w:sz="4" w:space="0" w:color="auto"/>
              <w:bottom w:val="single" w:sz="4" w:space="0" w:color="auto"/>
              <w:right w:val="single" w:sz="4" w:space="0" w:color="auto"/>
            </w:tcBorders>
          </w:tcPr>
          <w:p w14:paraId="1BF9B456" w14:textId="77777777" w:rsidR="004151AE" w:rsidRDefault="0054466F" w:rsidP="00B13527">
            <w:pPr>
              <w:rPr>
                <w:ins w:id="145" w:author="huatao hu" w:date="2016-11-28T16:50:00Z"/>
                <w:szCs w:val="21"/>
              </w:rPr>
            </w:pPr>
            <w:ins w:id="146" w:author="huatao hu" w:date="2016-11-28T16:52:00Z">
              <w:r>
                <w:rPr>
                  <w:rFonts w:hint="eastAsia"/>
                  <w:szCs w:val="21"/>
                </w:rPr>
                <w:t>Y</w:t>
              </w:r>
            </w:ins>
          </w:p>
        </w:tc>
        <w:tc>
          <w:tcPr>
            <w:tcW w:w="1134" w:type="dxa"/>
            <w:tcBorders>
              <w:top w:val="single" w:sz="4" w:space="0" w:color="auto"/>
              <w:left w:val="single" w:sz="4" w:space="0" w:color="auto"/>
              <w:bottom w:val="single" w:sz="4" w:space="0" w:color="auto"/>
              <w:right w:val="single" w:sz="4" w:space="0" w:color="auto"/>
            </w:tcBorders>
            <w:vAlign w:val="center"/>
          </w:tcPr>
          <w:p w14:paraId="55880DC0" w14:textId="77777777" w:rsidR="004151AE" w:rsidRDefault="003A715A" w:rsidP="00B13527">
            <w:pPr>
              <w:rPr>
                <w:ins w:id="147" w:author="huatao hu" w:date="2016-11-28T16:50:00Z"/>
              </w:rPr>
            </w:pPr>
            <w:ins w:id="148" w:author="huatao hu" w:date="2016-11-28T16:52:00Z">
              <w:r>
                <w:rPr>
                  <w:rFonts w:hint="eastAsia"/>
                </w:rPr>
                <w:t>String</w:t>
              </w:r>
            </w:ins>
          </w:p>
        </w:tc>
        <w:tc>
          <w:tcPr>
            <w:tcW w:w="4310" w:type="dxa"/>
            <w:tcBorders>
              <w:top w:val="single" w:sz="4" w:space="0" w:color="auto"/>
              <w:left w:val="single" w:sz="4" w:space="0" w:color="auto"/>
              <w:bottom w:val="single" w:sz="4" w:space="0" w:color="auto"/>
              <w:right w:val="single" w:sz="4" w:space="0" w:color="auto"/>
            </w:tcBorders>
            <w:vAlign w:val="center"/>
          </w:tcPr>
          <w:p w14:paraId="5F8455AA" w14:textId="77777777" w:rsidR="004151AE" w:rsidRDefault="004151AE" w:rsidP="00B13527">
            <w:pPr>
              <w:rPr>
                <w:ins w:id="149" w:author="huatao hu" w:date="2016-11-28T16:50:00Z"/>
              </w:rPr>
            </w:pPr>
            <w:ins w:id="150" w:author="huatao hu" w:date="2016-11-28T16:51:00Z">
              <w:r>
                <w:rPr>
                  <w:rFonts w:hint="eastAsia"/>
                </w:rPr>
                <w:t>硬件版本号</w:t>
              </w:r>
            </w:ins>
          </w:p>
        </w:tc>
      </w:tr>
      <w:tr w:rsidR="001509D8" w14:paraId="44C1982D" w14:textId="77777777" w:rsidTr="00EE4506">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491474B2" w14:textId="77777777" w:rsidR="001509D8" w:rsidRDefault="00CC7704" w:rsidP="00B13527">
            <w:pPr>
              <w:rPr>
                <w:rFonts w:ascii="Courier New" w:hAnsi="Courier New" w:cs="Courier New"/>
                <w:bCs/>
                <w:color w:val="000000"/>
                <w:sz w:val="20"/>
                <w:szCs w:val="20"/>
              </w:rPr>
            </w:pPr>
            <w:r>
              <w:rPr>
                <w:rFonts w:ascii="Courier New" w:hAnsi="Courier New" w:cs="Courier New" w:hint="eastAsia"/>
                <w:bCs/>
                <w:color w:val="000000"/>
                <w:sz w:val="20"/>
                <w:szCs w:val="20"/>
              </w:rPr>
              <w:t>type</w:t>
            </w:r>
          </w:p>
        </w:tc>
        <w:tc>
          <w:tcPr>
            <w:tcW w:w="1276" w:type="dxa"/>
            <w:tcBorders>
              <w:top w:val="single" w:sz="4" w:space="0" w:color="auto"/>
              <w:left w:val="single" w:sz="4" w:space="0" w:color="auto"/>
              <w:bottom w:val="single" w:sz="4" w:space="0" w:color="auto"/>
              <w:right w:val="single" w:sz="4" w:space="0" w:color="auto"/>
            </w:tcBorders>
            <w:vAlign w:val="center"/>
          </w:tcPr>
          <w:p w14:paraId="30CDB6CB" w14:textId="77777777" w:rsidR="001509D8" w:rsidRDefault="00CC7704" w:rsidP="00B13527">
            <w:r>
              <w:rPr>
                <w:rFonts w:hint="eastAsia"/>
              </w:rPr>
              <w:t>类型</w:t>
            </w:r>
          </w:p>
        </w:tc>
        <w:tc>
          <w:tcPr>
            <w:tcW w:w="1076" w:type="dxa"/>
            <w:tcBorders>
              <w:top w:val="single" w:sz="4" w:space="0" w:color="auto"/>
              <w:left w:val="single" w:sz="4" w:space="0" w:color="auto"/>
              <w:bottom w:val="single" w:sz="4" w:space="0" w:color="auto"/>
              <w:right w:val="single" w:sz="4" w:space="0" w:color="auto"/>
            </w:tcBorders>
          </w:tcPr>
          <w:p w14:paraId="5EEA5353" w14:textId="77777777" w:rsidR="001509D8" w:rsidRDefault="00EE4506" w:rsidP="00D75154">
            <w:pPr>
              <w:jc w:val="left"/>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5E8B7F3A" w14:textId="77777777" w:rsidR="001509D8" w:rsidRDefault="002E4C39" w:rsidP="00B13527">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289CB960" w14:textId="77777777" w:rsidR="005C3C54" w:rsidRDefault="003E02EC" w:rsidP="00B13527">
            <w:r>
              <w:rPr>
                <w:rFonts w:hint="eastAsia"/>
              </w:rPr>
              <w:t>发起请求的业务</w:t>
            </w:r>
            <w:r w:rsidR="00CC7704">
              <w:rPr>
                <w:rFonts w:hint="eastAsia"/>
              </w:rPr>
              <w:t>类型：</w:t>
            </w:r>
          </w:p>
          <w:p w14:paraId="1F806188" w14:textId="77777777" w:rsidR="005C3C54" w:rsidRDefault="00CC7704" w:rsidP="005C3C54">
            <w:pPr>
              <w:ind w:firstLineChars="300" w:firstLine="630"/>
              <w:rPr>
                <w:rFonts w:ascii="宋体" w:hAnsi="宋体" w:cs="Arial"/>
                <w:szCs w:val="21"/>
              </w:rPr>
            </w:pPr>
            <w:r w:rsidRPr="00EE4506">
              <w:rPr>
                <w:rFonts w:ascii="宋体" w:hAnsi="宋体" w:cs="Arial"/>
                <w:szCs w:val="21"/>
              </w:rPr>
              <w:t>launcher</w:t>
            </w:r>
            <w:r w:rsidR="00D56DF7">
              <w:rPr>
                <w:rFonts w:ascii="宋体" w:hAnsi="宋体" w:cs="Arial" w:hint="eastAsia"/>
                <w:szCs w:val="21"/>
              </w:rPr>
              <w:t>：桌面</w:t>
            </w:r>
          </w:p>
          <w:p w14:paraId="1B2A6717" w14:textId="77777777" w:rsidR="001509D8" w:rsidRDefault="00CC7704" w:rsidP="005C3C54">
            <w:pPr>
              <w:ind w:firstLineChars="300" w:firstLine="630"/>
            </w:pPr>
            <w:r>
              <w:rPr>
                <w:rFonts w:ascii="宋体" w:hAnsi="宋体" w:cs="Arial" w:hint="eastAsia"/>
                <w:szCs w:val="21"/>
              </w:rPr>
              <w:t>appStore</w:t>
            </w:r>
            <w:r w:rsidR="00D56DF7">
              <w:rPr>
                <w:rFonts w:ascii="宋体" w:hAnsi="宋体" w:cs="Arial" w:hint="eastAsia"/>
                <w:szCs w:val="21"/>
              </w:rPr>
              <w:t>：应用商店</w:t>
            </w:r>
          </w:p>
        </w:tc>
      </w:tr>
      <w:tr w:rsidR="001509D8" w14:paraId="4101CC2F" w14:textId="77777777" w:rsidTr="00EE4506">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51F7C060" w14:textId="77777777" w:rsidR="001509D8" w:rsidRPr="003942C6" w:rsidRDefault="00EE4506" w:rsidP="00B13527">
            <w:pPr>
              <w:rPr>
                <w:rFonts w:ascii="Courier New" w:hAnsi="Courier New" w:cs="Courier New"/>
                <w:bCs/>
                <w:color w:val="000000"/>
                <w:sz w:val="20"/>
                <w:szCs w:val="20"/>
              </w:rPr>
            </w:pPr>
            <w:r w:rsidRPr="003942C6">
              <w:rPr>
                <w:rFonts w:ascii="Courier New" w:hAnsi="Courier New" w:cs="Courier New" w:hint="eastAsia"/>
                <w:bCs/>
                <w:color w:val="000000"/>
                <w:sz w:val="20"/>
                <w:szCs w:val="20"/>
              </w:rPr>
              <w:t>userI</w:t>
            </w:r>
            <w:r w:rsidRPr="003942C6">
              <w:rPr>
                <w:rFonts w:ascii="Courier New" w:hAnsi="Courier New" w:cs="Courier New"/>
                <w:bCs/>
                <w:color w:val="000000"/>
                <w:sz w:val="20"/>
                <w:szCs w:val="20"/>
              </w:rPr>
              <w:t>d</w:t>
            </w:r>
          </w:p>
        </w:tc>
        <w:tc>
          <w:tcPr>
            <w:tcW w:w="1276" w:type="dxa"/>
            <w:tcBorders>
              <w:top w:val="single" w:sz="4" w:space="0" w:color="auto"/>
              <w:left w:val="single" w:sz="4" w:space="0" w:color="auto"/>
              <w:bottom w:val="single" w:sz="4" w:space="0" w:color="auto"/>
              <w:right w:val="single" w:sz="4" w:space="0" w:color="auto"/>
            </w:tcBorders>
            <w:vAlign w:val="center"/>
          </w:tcPr>
          <w:p w14:paraId="289C0E66" w14:textId="77777777" w:rsidR="001509D8" w:rsidRDefault="005B2033" w:rsidP="00B13527">
            <w:pPr>
              <w:rPr>
                <w:rFonts w:eastAsia="宋体"/>
              </w:rPr>
            </w:pPr>
            <w:r>
              <w:rPr>
                <w:rFonts w:hint="eastAsia"/>
              </w:rPr>
              <w:t>用户</w:t>
            </w:r>
            <w:r w:rsidR="00EE4506">
              <w:rPr>
                <w:rFonts w:hint="eastAsia"/>
              </w:rPr>
              <w:t>标识</w:t>
            </w:r>
          </w:p>
        </w:tc>
        <w:tc>
          <w:tcPr>
            <w:tcW w:w="1076" w:type="dxa"/>
            <w:tcBorders>
              <w:top w:val="single" w:sz="4" w:space="0" w:color="auto"/>
              <w:left w:val="single" w:sz="4" w:space="0" w:color="auto"/>
              <w:bottom w:val="single" w:sz="4" w:space="0" w:color="auto"/>
              <w:right w:val="single" w:sz="4" w:space="0" w:color="auto"/>
            </w:tcBorders>
          </w:tcPr>
          <w:p w14:paraId="05E12BA3" w14:textId="77777777" w:rsidR="001509D8" w:rsidRDefault="00EE4506" w:rsidP="00B13527">
            <w:pPr>
              <w:rPr>
                <w:rFonts w:eastAsia="宋体"/>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2A53B1C1" w14:textId="77777777" w:rsidR="001509D8" w:rsidRDefault="002E4C39" w:rsidP="00B13527">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67D71306" w14:textId="77777777" w:rsidR="001509D8" w:rsidRDefault="0041467C" w:rsidP="00EE4506">
            <w:r>
              <w:rPr>
                <w:rFonts w:hint="eastAsia"/>
              </w:rPr>
              <w:t>终端</w:t>
            </w:r>
            <w:r w:rsidR="00E03116">
              <w:rPr>
                <w:rFonts w:hint="eastAsia"/>
              </w:rPr>
              <w:t>设备</w:t>
            </w:r>
            <w:r w:rsidR="00EE4506">
              <w:rPr>
                <w:rFonts w:hint="eastAsia"/>
              </w:rPr>
              <w:t>唯一标识</w:t>
            </w:r>
          </w:p>
        </w:tc>
      </w:tr>
    </w:tbl>
    <w:p w14:paraId="7D02FC57" w14:textId="77777777" w:rsidR="001509D8" w:rsidRDefault="001509D8" w:rsidP="001F1BA6">
      <w:pPr>
        <w:widowControl/>
        <w:numPr>
          <w:ilvl w:val="0"/>
          <w:numId w:val="4"/>
        </w:numPr>
        <w:spacing w:beforeLines="50" w:before="156" w:afterLines="50" w:after="156" w:line="360" w:lineRule="auto"/>
        <w:rPr>
          <w:b/>
          <w:szCs w:val="21"/>
        </w:rPr>
      </w:pPr>
      <w:bookmarkStart w:id="151" w:name="_Toc363744253"/>
      <w:r w:rsidRPr="0063659A">
        <w:rPr>
          <w:rFonts w:hint="eastAsia"/>
          <w:b/>
          <w:szCs w:val="21"/>
        </w:rPr>
        <w:t>返回参数</w:t>
      </w:r>
      <w:bookmarkEnd w:id="151"/>
    </w:p>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159"/>
        <w:gridCol w:w="4097"/>
      </w:tblGrid>
      <w:tr w:rsidR="00025D7B" w14:paraId="415C2BFD" w14:textId="77777777" w:rsidTr="00025D7B">
        <w:trPr>
          <w:trHeight w:val="313"/>
          <w:jc w:val="center"/>
        </w:trPr>
        <w:tc>
          <w:tcPr>
            <w:tcW w:w="1913" w:type="dxa"/>
            <w:shd w:val="clear" w:color="auto" w:fill="AEAAAA" w:themeFill="background2" w:themeFillShade="BF"/>
          </w:tcPr>
          <w:p w14:paraId="76978A91" w14:textId="77777777" w:rsidR="00025D7B" w:rsidRPr="00C40C3D" w:rsidRDefault="00025D7B" w:rsidP="00AC58E1">
            <w:r w:rsidRPr="00C40C3D">
              <w:rPr>
                <w:rFonts w:hint="eastAsia"/>
              </w:rPr>
              <w:t>参数名</w:t>
            </w:r>
          </w:p>
        </w:tc>
        <w:tc>
          <w:tcPr>
            <w:tcW w:w="1159" w:type="dxa"/>
            <w:shd w:val="clear" w:color="auto" w:fill="AEAAAA" w:themeFill="background2" w:themeFillShade="BF"/>
          </w:tcPr>
          <w:p w14:paraId="2EABCB59" w14:textId="77777777" w:rsidR="00025D7B" w:rsidRDefault="00025D7B" w:rsidP="00AC58E1">
            <w:r w:rsidRPr="00C40C3D">
              <w:rPr>
                <w:rFonts w:hint="eastAsia"/>
              </w:rPr>
              <w:t>类型</w:t>
            </w:r>
          </w:p>
        </w:tc>
        <w:tc>
          <w:tcPr>
            <w:tcW w:w="4097" w:type="dxa"/>
            <w:shd w:val="clear" w:color="auto" w:fill="AEAAAA" w:themeFill="background2" w:themeFillShade="BF"/>
          </w:tcPr>
          <w:p w14:paraId="0FA4D3C0" w14:textId="77777777" w:rsidR="00025D7B" w:rsidRDefault="00025D7B" w:rsidP="00AC58E1">
            <w:r w:rsidRPr="00C40C3D">
              <w:rPr>
                <w:rFonts w:hint="eastAsia"/>
              </w:rPr>
              <w:t>参数说明</w:t>
            </w:r>
          </w:p>
        </w:tc>
      </w:tr>
      <w:tr w:rsidR="00025D7B" w14:paraId="3266090F" w14:textId="77777777" w:rsidTr="00025D7B">
        <w:trPr>
          <w:trHeight w:val="313"/>
          <w:jc w:val="center"/>
        </w:trPr>
        <w:tc>
          <w:tcPr>
            <w:tcW w:w="1913" w:type="dxa"/>
          </w:tcPr>
          <w:p w14:paraId="08106E71" w14:textId="77777777" w:rsidR="00025D7B" w:rsidRPr="00C40C3D" w:rsidRDefault="00025D7B" w:rsidP="00AC58E1">
            <w:r w:rsidRPr="00616FB9">
              <w:t>ret</w:t>
            </w:r>
          </w:p>
        </w:tc>
        <w:tc>
          <w:tcPr>
            <w:tcW w:w="1159" w:type="dxa"/>
          </w:tcPr>
          <w:p w14:paraId="79699D3E" w14:textId="77777777" w:rsidR="00025D7B" w:rsidRDefault="00025D7B" w:rsidP="00AC58E1">
            <w:r>
              <w:t>Int</w:t>
            </w:r>
          </w:p>
        </w:tc>
        <w:tc>
          <w:tcPr>
            <w:tcW w:w="4097" w:type="dxa"/>
          </w:tcPr>
          <w:p w14:paraId="63C25C91" w14:textId="77777777" w:rsidR="00025D7B" w:rsidRDefault="007B4FBB" w:rsidP="00AC58E1">
            <w:r>
              <w:rPr>
                <w:rFonts w:hint="eastAsia"/>
              </w:rPr>
              <w:t>返回值</w:t>
            </w:r>
          </w:p>
        </w:tc>
      </w:tr>
      <w:tr w:rsidR="00025D7B" w14:paraId="75EFBE87" w14:textId="77777777" w:rsidTr="00025D7B">
        <w:trPr>
          <w:trHeight w:val="313"/>
          <w:jc w:val="center"/>
        </w:trPr>
        <w:tc>
          <w:tcPr>
            <w:tcW w:w="1913" w:type="dxa"/>
          </w:tcPr>
          <w:p w14:paraId="0F764AE3" w14:textId="77777777" w:rsidR="00025D7B" w:rsidRPr="00C40C3D" w:rsidRDefault="00025D7B" w:rsidP="00AC58E1">
            <w:r w:rsidRPr="00616FB9">
              <w:t>msg</w:t>
            </w:r>
          </w:p>
        </w:tc>
        <w:tc>
          <w:tcPr>
            <w:tcW w:w="1159" w:type="dxa"/>
          </w:tcPr>
          <w:p w14:paraId="4823900D" w14:textId="77777777" w:rsidR="00025D7B" w:rsidRDefault="00025D7B" w:rsidP="00AC58E1">
            <w:r>
              <w:rPr>
                <w:rFonts w:hint="eastAsia"/>
              </w:rPr>
              <w:t>String</w:t>
            </w:r>
          </w:p>
        </w:tc>
        <w:tc>
          <w:tcPr>
            <w:tcW w:w="4097" w:type="dxa"/>
          </w:tcPr>
          <w:p w14:paraId="175A154C" w14:textId="77777777" w:rsidR="00025D7B" w:rsidRDefault="007B4FBB" w:rsidP="00AC58E1">
            <w:r>
              <w:rPr>
                <w:rFonts w:hint="eastAsia"/>
              </w:rPr>
              <w:t>返回信息</w:t>
            </w:r>
          </w:p>
        </w:tc>
      </w:tr>
      <w:tr w:rsidR="002E2C40" w14:paraId="33E2CC65" w14:textId="77777777" w:rsidTr="00025D7B">
        <w:trPr>
          <w:trHeight w:val="313"/>
          <w:jc w:val="center"/>
        </w:trPr>
        <w:tc>
          <w:tcPr>
            <w:tcW w:w="1913" w:type="dxa"/>
          </w:tcPr>
          <w:p w14:paraId="096D2A8C" w14:textId="77777777" w:rsidR="002E2C40" w:rsidRPr="00616FB9" w:rsidRDefault="002E2C40" w:rsidP="00AC58E1">
            <w:r>
              <w:rPr>
                <w:rFonts w:hint="eastAsia"/>
              </w:rPr>
              <w:t>version</w:t>
            </w:r>
          </w:p>
        </w:tc>
        <w:tc>
          <w:tcPr>
            <w:tcW w:w="1159" w:type="dxa"/>
          </w:tcPr>
          <w:p w14:paraId="3C05E6BF" w14:textId="77777777" w:rsidR="002E2C40" w:rsidRDefault="002E2C40" w:rsidP="00AC58E1">
            <w:r>
              <w:rPr>
                <w:rFonts w:hint="eastAsia"/>
              </w:rPr>
              <w:t>String</w:t>
            </w:r>
          </w:p>
        </w:tc>
        <w:tc>
          <w:tcPr>
            <w:tcW w:w="4097" w:type="dxa"/>
          </w:tcPr>
          <w:p w14:paraId="4971F578" w14:textId="77777777" w:rsidR="002E2C40" w:rsidRDefault="002E2C40" w:rsidP="00393303">
            <w:r>
              <w:rPr>
                <w:rFonts w:hint="eastAsia"/>
              </w:rPr>
              <w:t>终端根据这个判断是否需要解析</w:t>
            </w:r>
          </w:p>
        </w:tc>
      </w:tr>
      <w:tr w:rsidR="00E62475" w14:paraId="35FB4D06" w14:textId="77777777" w:rsidTr="00025D7B">
        <w:trPr>
          <w:trHeight w:val="313"/>
          <w:jc w:val="center"/>
        </w:trPr>
        <w:tc>
          <w:tcPr>
            <w:tcW w:w="1913" w:type="dxa"/>
          </w:tcPr>
          <w:p w14:paraId="1EC80354" w14:textId="77777777" w:rsidR="00E62475" w:rsidRDefault="00E62475" w:rsidP="00E62475">
            <w:r w:rsidRPr="00C40C3D">
              <w:t>template</w:t>
            </w:r>
          </w:p>
        </w:tc>
        <w:tc>
          <w:tcPr>
            <w:tcW w:w="1159" w:type="dxa"/>
          </w:tcPr>
          <w:p w14:paraId="7A346FAD" w14:textId="77777777" w:rsidR="00E62475" w:rsidRDefault="00D34C84" w:rsidP="00AC58E1">
            <w:r>
              <w:rPr>
                <w:rFonts w:hint="eastAsia"/>
              </w:rPr>
              <w:t>List</w:t>
            </w:r>
          </w:p>
        </w:tc>
        <w:tc>
          <w:tcPr>
            <w:tcW w:w="4097" w:type="dxa"/>
          </w:tcPr>
          <w:p w14:paraId="48AD2899" w14:textId="77777777" w:rsidR="00E62475" w:rsidRDefault="004E52DA" w:rsidP="00393303">
            <w:r>
              <w:rPr>
                <w:rFonts w:hint="eastAsia"/>
              </w:rPr>
              <w:t>布局模板列表</w:t>
            </w:r>
          </w:p>
        </w:tc>
      </w:tr>
    </w:tbl>
    <w:p w14:paraId="04C6B80C" w14:textId="77777777" w:rsidR="00D34C84" w:rsidRPr="0063659A" w:rsidRDefault="00D34C84" w:rsidP="001F1BA6">
      <w:pPr>
        <w:widowControl/>
        <w:spacing w:beforeLines="50" w:before="156" w:afterLines="50" w:after="156" w:line="360" w:lineRule="auto"/>
        <w:rPr>
          <w:b/>
          <w:szCs w:val="21"/>
        </w:rPr>
      </w:pPr>
    </w:p>
    <w:p w14:paraId="568F682B" w14:textId="77777777" w:rsidR="00616FB9" w:rsidRDefault="001509D8" w:rsidP="00A07819">
      <w:pPr>
        <w:numPr>
          <w:ilvl w:val="0"/>
          <w:numId w:val="32"/>
        </w:numPr>
      </w:pPr>
      <w:r w:rsidRPr="00616FB9">
        <w:rPr>
          <w:rFonts w:hint="eastAsia"/>
          <w:b/>
        </w:rPr>
        <w:t>JSON</w:t>
      </w:r>
      <w:r w:rsidR="00122AE0" w:rsidRPr="00616FB9">
        <w:rPr>
          <w:rFonts w:hint="eastAsia"/>
          <w:b/>
        </w:rPr>
        <w:t>格式</w:t>
      </w:r>
    </w:p>
    <w:p w14:paraId="569C2238" w14:textId="77777777" w:rsidR="00616FB9" w:rsidRDefault="00616FB9" w:rsidP="0004024C">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w:t>
      </w:r>
    </w:p>
    <w:p w14:paraId="3ED9AE10" w14:textId="77777777" w:rsidR="00616FB9" w:rsidRPr="00616FB9" w:rsidRDefault="00616FB9" w:rsidP="005F4D3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rsidRPr="00616FB9">
        <w:t>"ret" : 0,</w:t>
      </w:r>
    </w:p>
    <w:p w14:paraId="3FF76EFC" w14:textId="77777777" w:rsidR="00616FB9" w:rsidRDefault="00616FB9" w:rsidP="0004024C">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"msg" : "</w:t>
      </w:r>
      <w:r w:rsidRPr="00616FB9">
        <w:t>下载成功</w:t>
      </w:r>
      <w:r w:rsidR="00443973">
        <w:t xml:space="preserve">" </w:t>
      </w:r>
    </w:p>
    <w:p w14:paraId="126984DA" w14:textId="77777777" w:rsidR="00841DD2" w:rsidRDefault="00841DD2" w:rsidP="0004024C">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w:t>
      </w:r>
      <w:r>
        <w:rPr>
          <w:rFonts w:ascii="宋体" w:hAnsi="宋体" w:cs="Arial"/>
          <w:szCs w:val="21"/>
        </w:rPr>
        <w:t>version</w:t>
      </w:r>
      <w:r w:rsidRPr="00616FB9">
        <w:t>" :""</w:t>
      </w:r>
    </w:p>
    <w:p w14:paraId="751A67B9" w14:textId="77777777" w:rsidR="00A7436D" w:rsidRDefault="00A7436D" w:rsidP="00A7436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rsidRPr="00616FB9">
        <w:t>"</w:t>
      </w:r>
      <w:r w:rsidRPr="00EE4506">
        <w:rPr>
          <w:rFonts w:ascii="宋体" w:hAnsi="宋体" w:cs="Arial"/>
          <w:szCs w:val="21"/>
        </w:rPr>
        <w:t>template</w:t>
      </w:r>
      <w:r w:rsidRPr="00616FB9">
        <w:t>" :</w:t>
      </w:r>
      <w:r w:rsidR="00FB7767">
        <w:t>[{</w:t>
      </w:r>
    </w:p>
    <w:p w14:paraId="110A1DD2" w14:textId="77777777" w:rsidR="00FE27C3" w:rsidRDefault="00FE27C3" w:rsidP="00A7436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tab/>
      </w:r>
      <w:r>
        <w:tab/>
      </w:r>
      <w:r>
        <w:tab/>
      </w:r>
      <w:r w:rsidRPr="00616FB9">
        <w:t>"</w:t>
      </w:r>
      <w:r>
        <w:rPr>
          <w:rFonts w:ascii="宋体" w:hAnsi="宋体" w:cs="Arial" w:hint="eastAsia"/>
          <w:szCs w:val="21"/>
        </w:rPr>
        <w:t>t</w:t>
      </w:r>
      <w:r w:rsidRPr="00EE4506">
        <w:rPr>
          <w:rFonts w:ascii="宋体" w:hAnsi="宋体" w:cs="Arial"/>
          <w:szCs w:val="21"/>
        </w:rPr>
        <w:t>emplate</w:t>
      </w:r>
      <w:r>
        <w:rPr>
          <w:rFonts w:ascii="宋体" w:hAnsi="宋体" w:cs="Arial" w:hint="eastAsia"/>
          <w:szCs w:val="21"/>
        </w:rPr>
        <w:t>Id</w:t>
      </w:r>
      <w:r w:rsidRPr="00616FB9">
        <w:t>" :</w:t>
      </w:r>
      <w:r w:rsidR="00B62F38">
        <w:t>1</w:t>
      </w:r>
    </w:p>
    <w:p w14:paraId="4C26AD46" w14:textId="77777777" w:rsidR="00FB7767"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rPr>
          <w:rFonts w:ascii="宋体" w:hAnsi="宋体" w:cs="Arial"/>
          <w:szCs w:val="21"/>
        </w:rPr>
      </w:pPr>
      <w:r>
        <w:tab/>
      </w:r>
      <w:r>
        <w:tab/>
      </w:r>
      <w:r>
        <w:tab/>
      </w:r>
      <w:r w:rsidRPr="00616FB9">
        <w:t>"</w:t>
      </w:r>
      <w:r>
        <w:rPr>
          <w:rFonts w:ascii="宋体" w:hAnsi="宋体" w:cs="Arial" w:hint="eastAsia"/>
          <w:szCs w:val="21"/>
        </w:rPr>
        <w:t>t</w:t>
      </w:r>
      <w:r w:rsidRPr="00EE4506">
        <w:rPr>
          <w:rFonts w:ascii="宋体" w:hAnsi="宋体" w:cs="Arial"/>
          <w:szCs w:val="21"/>
        </w:rPr>
        <w:t>emplate</w:t>
      </w:r>
      <w:r>
        <w:rPr>
          <w:rFonts w:ascii="宋体" w:hAnsi="宋体" w:cs="Arial" w:hint="eastAsia"/>
          <w:szCs w:val="21"/>
        </w:rPr>
        <w:t>Name</w:t>
      </w:r>
      <w:r w:rsidRPr="00616FB9">
        <w:t>" :""</w:t>
      </w:r>
    </w:p>
    <w:p w14:paraId="02D221D0" w14:textId="77777777" w:rsidR="00FB7767"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450" w:firstLine="945"/>
        <w:rPr>
          <w:rFonts w:ascii="宋体" w:hAnsi="宋体" w:cs="Arial"/>
          <w:szCs w:val="21"/>
        </w:rPr>
      </w:pPr>
      <w:r>
        <w:tab/>
      </w:r>
      <w:r>
        <w:tab/>
      </w:r>
      <w:r w:rsidRPr="00616FB9">
        <w:t>"</w:t>
      </w:r>
      <w:r>
        <w:rPr>
          <w:rFonts w:ascii="宋体" w:hAnsi="宋体" w:cs="Arial" w:hint="eastAsia"/>
          <w:szCs w:val="21"/>
        </w:rPr>
        <w:t>r</w:t>
      </w:r>
      <w:r w:rsidRPr="001A6886">
        <w:rPr>
          <w:rFonts w:ascii="宋体" w:hAnsi="宋体" w:cs="Arial"/>
          <w:szCs w:val="21"/>
        </w:rPr>
        <w:t>esolution</w:t>
      </w:r>
      <w:r w:rsidRPr="00616FB9">
        <w:t>" :""</w:t>
      </w:r>
    </w:p>
    <w:p w14:paraId="5267D1B3" w14:textId="77777777" w:rsidR="00FB7767"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tab/>
      </w:r>
      <w:r>
        <w:tab/>
      </w:r>
      <w:r w:rsidRPr="00616FB9">
        <w:t>"</w:t>
      </w:r>
      <w:r>
        <w:rPr>
          <w:rFonts w:ascii="宋体" w:hAnsi="宋体" w:cs="Arial" w:hint="eastAsia"/>
          <w:szCs w:val="21"/>
        </w:rPr>
        <w:t>t</w:t>
      </w:r>
      <w:r w:rsidRPr="00EE4506">
        <w:rPr>
          <w:rFonts w:ascii="宋体" w:hAnsi="宋体" w:cs="Arial"/>
          <w:szCs w:val="21"/>
        </w:rPr>
        <w:t>emplate</w:t>
      </w:r>
      <w:r>
        <w:rPr>
          <w:rFonts w:hint="eastAsia"/>
        </w:rPr>
        <w:t>D</w:t>
      </w:r>
      <w:r>
        <w:t>etail</w:t>
      </w:r>
      <w:r w:rsidRPr="00616FB9">
        <w:t>" :""</w:t>
      </w:r>
    </w:p>
    <w:p w14:paraId="73E48F27" w14:textId="77777777" w:rsidR="00FB7767"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tab/>
      </w:r>
      <w:r>
        <w:tab/>
      </w:r>
      <w:r w:rsidRPr="00616FB9">
        <w:t>"</w:t>
      </w:r>
      <w:r>
        <w:t>background</w:t>
      </w:r>
      <w:r>
        <w:rPr>
          <w:rFonts w:hint="eastAsia"/>
        </w:rPr>
        <w:t>I</w:t>
      </w:r>
      <w:r w:rsidRPr="003B5C5C">
        <w:t>mage</w:t>
      </w:r>
      <w:r w:rsidRPr="00616FB9">
        <w:t>" :""</w:t>
      </w:r>
    </w:p>
    <w:p w14:paraId="2254B4D2" w14:textId="77777777" w:rsidR="00FB7767" w:rsidRPr="00616FB9"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850" w:firstLine="1785"/>
      </w:pPr>
      <w:r w:rsidRPr="00616FB9">
        <w:t>"</w:t>
      </w:r>
      <w:r>
        <w:t>background</w:t>
      </w:r>
      <w:r>
        <w:rPr>
          <w:rFonts w:hint="eastAsia"/>
        </w:rPr>
        <w:t>C</w:t>
      </w:r>
      <w:r w:rsidRPr="003B5C5C">
        <w:t>olor</w:t>
      </w:r>
      <w:r w:rsidRPr="00616FB9">
        <w:t>" :""</w:t>
      </w:r>
    </w:p>
    <w:p w14:paraId="26A99443" w14:textId="77777777" w:rsidR="00FB7767"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w:t>
      </w:r>
      <w:r>
        <w:rPr>
          <w:rFonts w:hint="eastAsia"/>
        </w:rPr>
        <w:t>x</w:t>
      </w:r>
      <w:r w:rsidRPr="00616FB9">
        <w:t xml:space="preserve">" : </w:t>
      </w:r>
      <w:r>
        <w:t xml:space="preserve">200 </w:t>
      </w:r>
      <w:r>
        <w:tab/>
      </w:r>
      <w:r w:rsidRPr="00616FB9">
        <w:t>//</w:t>
      </w:r>
      <w:r>
        <w:t>布局模板</w:t>
      </w:r>
      <w:r w:rsidRPr="00616FB9">
        <w:t>左上角</w:t>
      </w:r>
      <w:r>
        <w:rPr>
          <w:rFonts w:hint="eastAsia"/>
        </w:rPr>
        <w:t>X</w:t>
      </w:r>
      <w:r>
        <w:rPr>
          <w:rFonts w:hint="eastAsia"/>
        </w:rPr>
        <w:t>坐标</w:t>
      </w:r>
    </w:p>
    <w:p w14:paraId="52A99C1D" w14:textId="77777777" w:rsidR="00FB7767" w:rsidRPr="00616FB9"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tab/>
      </w:r>
      <w:r w:rsidRPr="00616FB9">
        <w:t>"</w:t>
      </w:r>
      <w:r>
        <w:rPr>
          <w:rFonts w:hint="eastAsia"/>
        </w:rPr>
        <w:t>y</w:t>
      </w:r>
      <w:r w:rsidRPr="00616FB9">
        <w:t xml:space="preserve">" : </w:t>
      </w:r>
      <w:r>
        <w:t>200</w:t>
      </w:r>
      <w:r>
        <w:tab/>
      </w:r>
      <w:r w:rsidRPr="00616FB9">
        <w:t xml:space="preserve"> //</w:t>
      </w:r>
      <w:r>
        <w:t>布局模板</w:t>
      </w:r>
      <w:r w:rsidRPr="00616FB9">
        <w:t>左上角</w:t>
      </w:r>
      <w:r>
        <w:rPr>
          <w:rFonts w:hint="eastAsia"/>
        </w:rPr>
        <w:t>y</w:t>
      </w:r>
      <w:r>
        <w:rPr>
          <w:rFonts w:hint="eastAsia"/>
        </w:rPr>
        <w:t>坐标</w:t>
      </w:r>
    </w:p>
    <w:p w14:paraId="4FD6F334" w14:textId="77777777" w:rsidR="00FB7767" w:rsidRDefault="00FB7767" w:rsidP="00FB776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rsidRPr="00616FB9">
        <w:t>"tab</w:t>
      </w:r>
      <w:r>
        <w:t>List</w:t>
      </w:r>
      <w:r w:rsidRPr="00616FB9">
        <w:t xml:space="preserve">" </w:t>
      </w:r>
      <w:r>
        <w:t>: [ ] //</w:t>
      </w:r>
      <w:r>
        <w:rPr>
          <w:rFonts w:hint="eastAsia"/>
        </w:rPr>
        <w:t>tab</w:t>
      </w:r>
      <w:r>
        <w:rPr>
          <w:rFonts w:hint="eastAsia"/>
        </w:rPr>
        <w:t>数组</w:t>
      </w:r>
    </w:p>
    <w:p w14:paraId="043CF699" w14:textId="77777777" w:rsidR="001977AD" w:rsidRDefault="00FB7767"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800" w:firstLine="1680"/>
      </w:pPr>
      <w:r>
        <w:t>}</w:t>
      </w:r>
      <w:r w:rsidR="001977AD">
        <w:t>,{</w:t>
      </w:r>
    </w:p>
    <w:p w14:paraId="31CD03DB" w14:textId="77777777" w:rsidR="001977AD"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tab/>
      </w:r>
      <w:r>
        <w:tab/>
      </w:r>
      <w:r>
        <w:tab/>
      </w:r>
      <w:r w:rsidRPr="00616FB9">
        <w:t>"</w:t>
      </w:r>
      <w:r>
        <w:rPr>
          <w:rFonts w:ascii="宋体" w:hAnsi="宋体" w:cs="Arial" w:hint="eastAsia"/>
          <w:szCs w:val="21"/>
        </w:rPr>
        <w:t>t</w:t>
      </w:r>
      <w:r w:rsidRPr="00EE4506">
        <w:rPr>
          <w:rFonts w:ascii="宋体" w:hAnsi="宋体" w:cs="Arial"/>
          <w:szCs w:val="21"/>
        </w:rPr>
        <w:t>emplate</w:t>
      </w:r>
      <w:r>
        <w:rPr>
          <w:rFonts w:ascii="宋体" w:hAnsi="宋体" w:cs="Arial" w:hint="eastAsia"/>
          <w:szCs w:val="21"/>
        </w:rPr>
        <w:t>Id</w:t>
      </w:r>
      <w:r w:rsidRPr="00616FB9">
        <w:t>" :</w:t>
      </w:r>
      <w:r w:rsidR="00D87A80">
        <w:t>2</w:t>
      </w:r>
    </w:p>
    <w:p w14:paraId="2119ABD9" w14:textId="77777777" w:rsidR="001977AD"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rPr>
          <w:rFonts w:ascii="宋体" w:hAnsi="宋体" w:cs="Arial"/>
          <w:szCs w:val="21"/>
        </w:rPr>
      </w:pPr>
      <w:r>
        <w:tab/>
      </w:r>
      <w:r>
        <w:tab/>
      </w:r>
      <w:r>
        <w:tab/>
      </w:r>
      <w:r w:rsidRPr="00616FB9">
        <w:t>"</w:t>
      </w:r>
      <w:r>
        <w:rPr>
          <w:rFonts w:ascii="宋体" w:hAnsi="宋体" w:cs="Arial" w:hint="eastAsia"/>
          <w:szCs w:val="21"/>
        </w:rPr>
        <w:t>t</w:t>
      </w:r>
      <w:r w:rsidRPr="00EE4506">
        <w:rPr>
          <w:rFonts w:ascii="宋体" w:hAnsi="宋体" w:cs="Arial"/>
          <w:szCs w:val="21"/>
        </w:rPr>
        <w:t>emplate</w:t>
      </w:r>
      <w:r>
        <w:rPr>
          <w:rFonts w:ascii="宋体" w:hAnsi="宋体" w:cs="Arial" w:hint="eastAsia"/>
          <w:szCs w:val="21"/>
        </w:rPr>
        <w:t>Name</w:t>
      </w:r>
      <w:r w:rsidRPr="00616FB9">
        <w:t>" :""</w:t>
      </w:r>
    </w:p>
    <w:p w14:paraId="70E25BA7" w14:textId="77777777" w:rsidR="001977AD"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450" w:firstLine="945"/>
        <w:rPr>
          <w:rFonts w:ascii="宋体" w:hAnsi="宋体" w:cs="Arial"/>
          <w:szCs w:val="21"/>
        </w:rPr>
      </w:pPr>
      <w:r>
        <w:tab/>
      </w:r>
      <w:r>
        <w:tab/>
      </w:r>
      <w:r w:rsidRPr="00616FB9">
        <w:t>"</w:t>
      </w:r>
      <w:r>
        <w:rPr>
          <w:rFonts w:ascii="宋体" w:hAnsi="宋体" w:cs="Arial" w:hint="eastAsia"/>
          <w:szCs w:val="21"/>
        </w:rPr>
        <w:t>r</w:t>
      </w:r>
      <w:r w:rsidRPr="001A6886">
        <w:rPr>
          <w:rFonts w:ascii="宋体" w:hAnsi="宋体" w:cs="Arial"/>
          <w:szCs w:val="21"/>
        </w:rPr>
        <w:t>esolution</w:t>
      </w:r>
      <w:r w:rsidRPr="00616FB9">
        <w:t>" :""</w:t>
      </w:r>
    </w:p>
    <w:p w14:paraId="36E2FBDF" w14:textId="77777777" w:rsidR="001977AD"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tab/>
      </w:r>
      <w:r>
        <w:tab/>
      </w:r>
      <w:r w:rsidRPr="00616FB9">
        <w:t>"</w:t>
      </w:r>
      <w:r>
        <w:rPr>
          <w:rFonts w:ascii="宋体" w:hAnsi="宋体" w:cs="Arial" w:hint="eastAsia"/>
          <w:szCs w:val="21"/>
        </w:rPr>
        <w:t>t</w:t>
      </w:r>
      <w:r w:rsidRPr="00EE4506">
        <w:rPr>
          <w:rFonts w:ascii="宋体" w:hAnsi="宋体" w:cs="Arial"/>
          <w:szCs w:val="21"/>
        </w:rPr>
        <w:t>emplate</w:t>
      </w:r>
      <w:r>
        <w:rPr>
          <w:rFonts w:hint="eastAsia"/>
        </w:rPr>
        <w:t>D</w:t>
      </w:r>
      <w:r>
        <w:t>etail</w:t>
      </w:r>
      <w:r w:rsidRPr="00616FB9">
        <w:t>" :""</w:t>
      </w:r>
    </w:p>
    <w:p w14:paraId="3CE56A8F" w14:textId="77777777" w:rsidR="001977AD"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tab/>
      </w:r>
      <w:r>
        <w:tab/>
      </w:r>
      <w:r w:rsidRPr="00616FB9">
        <w:t>"</w:t>
      </w:r>
      <w:r>
        <w:t>background</w:t>
      </w:r>
      <w:r>
        <w:rPr>
          <w:rFonts w:hint="eastAsia"/>
        </w:rPr>
        <w:t>I</w:t>
      </w:r>
      <w:r w:rsidRPr="003B5C5C">
        <w:t>mage</w:t>
      </w:r>
      <w:r w:rsidRPr="00616FB9">
        <w:t>" :""</w:t>
      </w:r>
    </w:p>
    <w:p w14:paraId="4835D3E7" w14:textId="77777777" w:rsidR="001977AD" w:rsidRPr="00616FB9"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850" w:firstLine="1785"/>
      </w:pPr>
      <w:r w:rsidRPr="00616FB9">
        <w:t>"</w:t>
      </w:r>
      <w:r>
        <w:t>background</w:t>
      </w:r>
      <w:r>
        <w:rPr>
          <w:rFonts w:hint="eastAsia"/>
        </w:rPr>
        <w:t>C</w:t>
      </w:r>
      <w:r w:rsidRPr="003B5C5C">
        <w:t>olor</w:t>
      </w:r>
      <w:r w:rsidRPr="00616FB9">
        <w:t>" :""</w:t>
      </w:r>
    </w:p>
    <w:p w14:paraId="540F2A98" w14:textId="77777777" w:rsidR="001977AD"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w:t>
      </w:r>
      <w:r>
        <w:rPr>
          <w:rFonts w:hint="eastAsia"/>
        </w:rPr>
        <w:t>x</w:t>
      </w:r>
      <w:r w:rsidRPr="00616FB9">
        <w:t xml:space="preserve">" : </w:t>
      </w:r>
      <w:r>
        <w:t xml:space="preserve">200 </w:t>
      </w:r>
      <w:r>
        <w:tab/>
      </w:r>
      <w:r w:rsidRPr="00616FB9">
        <w:t>//</w:t>
      </w:r>
      <w:r>
        <w:t>布局模板</w:t>
      </w:r>
      <w:r w:rsidRPr="00616FB9">
        <w:t>左上角</w:t>
      </w:r>
      <w:r>
        <w:rPr>
          <w:rFonts w:hint="eastAsia"/>
        </w:rPr>
        <w:t>X</w:t>
      </w:r>
      <w:r>
        <w:rPr>
          <w:rFonts w:hint="eastAsia"/>
        </w:rPr>
        <w:t>坐标</w:t>
      </w:r>
    </w:p>
    <w:p w14:paraId="64E1F5B7" w14:textId="77777777" w:rsidR="001977AD" w:rsidRPr="00616FB9"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tab/>
      </w:r>
      <w:r w:rsidRPr="00616FB9">
        <w:t>"</w:t>
      </w:r>
      <w:r>
        <w:rPr>
          <w:rFonts w:hint="eastAsia"/>
        </w:rPr>
        <w:t>y</w:t>
      </w:r>
      <w:r w:rsidRPr="00616FB9">
        <w:t xml:space="preserve">" : </w:t>
      </w:r>
      <w:r>
        <w:t>200</w:t>
      </w:r>
      <w:r>
        <w:tab/>
      </w:r>
      <w:r w:rsidRPr="00616FB9">
        <w:t xml:space="preserve"> //</w:t>
      </w:r>
      <w:r>
        <w:t>布局模板</w:t>
      </w:r>
      <w:r w:rsidRPr="00616FB9">
        <w:t>左上角</w:t>
      </w:r>
      <w:r>
        <w:rPr>
          <w:rFonts w:hint="eastAsia"/>
        </w:rPr>
        <w:t>y</w:t>
      </w:r>
      <w:r>
        <w:rPr>
          <w:rFonts w:hint="eastAsia"/>
        </w:rPr>
        <w:t>坐标</w:t>
      </w:r>
    </w:p>
    <w:p w14:paraId="4B9C47EB" w14:textId="77777777" w:rsidR="001977AD"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rsidRPr="00616FB9">
        <w:t>"tab</w:t>
      </w:r>
      <w:r>
        <w:t>List</w:t>
      </w:r>
      <w:r w:rsidRPr="00616FB9">
        <w:t xml:space="preserve">" </w:t>
      </w:r>
      <w:r>
        <w:t>: [ ] //</w:t>
      </w:r>
      <w:r>
        <w:rPr>
          <w:rFonts w:hint="eastAsia"/>
        </w:rPr>
        <w:t>tab</w:t>
      </w:r>
      <w:r>
        <w:rPr>
          <w:rFonts w:hint="eastAsia"/>
        </w:rPr>
        <w:t>数组</w:t>
      </w:r>
    </w:p>
    <w:p w14:paraId="457FE56D" w14:textId="77777777" w:rsidR="00FB7767" w:rsidRDefault="001977AD" w:rsidP="001977A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800" w:firstLine="1680"/>
        <w:rPr>
          <w:rFonts w:ascii="宋体" w:hAnsi="宋体" w:cs="Arial"/>
          <w:szCs w:val="21"/>
        </w:rPr>
      </w:pPr>
      <w:r>
        <w:t>}</w:t>
      </w:r>
      <w:r w:rsidR="00FB7767">
        <w:t>]</w:t>
      </w:r>
    </w:p>
    <w:p w14:paraId="56916562" w14:textId="77777777" w:rsidR="00616FB9" w:rsidRPr="00FE27C3" w:rsidRDefault="00616FB9" w:rsidP="0004024C">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p>
    <w:p w14:paraId="22EB31D3" w14:textId="77777777" w:rsidR="001509D8" w:rsidRDefault="00616FB9" w:rsidP="0004024C">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t>}</w:t>
      </w:r>
    </w:p>
    <w:p w14:paraId="33E34199" w14:textId="77777777" w:rsidR="003B3D5D" w:rsidRDefault="003B3D5D" w:rsidP="0004024C">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p>
    <w:p w14:paraId="30584B2C"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04024C">
        <w:rPr>
          <w:rFonts w:hint="eastAsia"/>
          <w:b/>
        </w:rPr>
        <w:t>示例：</w:t>
      </w:r>
    </w:p>
    <w:p w14:paraId="4648A07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w:t>
      </w:r>
    </w:p>
    <w:p w14:paraId="6B41BC8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t>"msg" : "</w:t>
      </w:r>
      <w:r w:rsidRPr="007647BA">
        <w:rPr>
          <w:rFonts w:hint="eastAsia"/>
          <w:b/>
        </w:rPr>
        <w:t>下载成功</w:t>
      </w:r>
      <w:r w:rsidRPr="007647BA">
        <w:rPr>
          <w:rFonts w:hint="eastAsia"/>
          <w:b/>
        </w:rPr>
        <w:t>"</w:t>
      </w:r>
    </w:p>
    <w:p w14:paraId="53E9FD6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t>"ret" : 0,</w:t>
      </w:r>
    </w:p>
    <w:p w14:paraId="52AA3B9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t>"version" : "123456"</w:t>
      </w:r>
    </w:p>
    <w:p w14:paraId="67BD096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t>"template" : [{</w:t>
      </w:r>
    </w:p>
    <w:p w14:paraId="5A1E0CA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"templateId" : 1</w:t>
      </w:r>
    </w:p>
    <w:p w14:paraId="4DD76B6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"templateName" : ""</w:t>
      </w:r>
    </w:p>
    <w:p w14:paraId="5C3F61D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"resolution" : ""</w:t>
      </w:r>
    </w:p>
    <w:p w14:paraId="0699941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"templateDetail" : ""</w:t>
      </w:r>
    </w:p>
    <w:p w14:paraId="4CD3943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"backgroundImage" : ""</w:t>
      </w:r>
    </w:p>
    <w:p w14:paraId="6BE9FBF6"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"backgroundColor" : ""</w:t>
      </w:r>
    </w:p>
    <w:p w14:paraId="0A74017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t>"x" : 200 //</w:t>
      </w:r>
      <w:r w:rsidRPr="007647BA">
        <w:rPr>
          <w:rFonts w:hint="eastAsia"/>
          <w:b/>
        </w:rPr>
        <w:t>布局模板左上角</w:t>
      </w:r>
      <w:r w:rsidRPr="007647BA">
        <w:rPr>
          <w:rFonts w:hint="eastAsia"/>
          <w:b/>
        </w:rPr>
        <w:t>X</w:t>
      </w:r>
      <w:r w:rsidRPr="007647BA">
        <w:rPr>
          <w:rFonts w:hint="eastAsia"/>
          <w:b/>
        </w:rPr>
        <w:t>坐标</w:t>
      </w:r>
    </w:p>
    <w:p w14:paraId="1F69A1E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t>"y" : 200 //</w:t>
      </w:r>
      <w:r w:rsidRPr="007647BA">
        <w:rPr>
          <w:rFonts w:hint="eastAsia"/>
          <w:b/>
        </w:rPr>
        <w:t>布局模板左上角</w:t>
      </w:r>
      <w:r w:rsidRPr="007647BA">
        <w:rPr>
          <w:rFonts w:hint="eastAsia"/>
          <w:b/>
        </w:rPr>
        <w:t>y</w:t>
      </w:r>
      <w:r w:rsidRPr="007647BA">
        <w:rPr>
          <w:rFonts w:hint="eastAsia"/>
          <w:b/>
        </w:rPr>
        <w:t>坐标</w:t>
      </w:r>
    </w:p>
    <w:p w14:paraId="3275DD8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t>"tabList" : [{ //</w:t>
      </w:r>
      <w:r w:rsidRPr="007647BA">
        <w:rPr>
          <w:rFonts w:hint="eastAsia"/>
          <w:b/>
        </w:rPr>
        <w:t>每个</w:t>
      </w:r>
      <w:r w:rsidRPr="007647BA">
        <w:rPr>
          <w:rFonts w:hint="eastAsia"/>
          <w:b/>
        </w:rPr>
        <w:t>tab</w:t>
      </w:r>
      <w:r w:rsidRPr="007647BA">
        <w:rPr>
          <w:rFonts w:hint="eastAsia"/>
          <w:b/>
        </w:rPr>
        <w:t>详细信息</w:t>
      </w:r>
    </w:p>
    <w:p w14:paraId="6EC1965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"id" : 10001,</w:t>
      </w:r>
    </w:p>
    <w:p w14:paraId="13B11D7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 xml:space="preserve">"name" : </w:t>
      </w:r>
      <w:r>
        <w:rPr>
          <w:rFonts w:hint="eastAsia"/>
          <w:b/>
        </w:rPr>
        <w:t>"</w:t>
      </w:r>
      <w:r w:rsidRPr="007647BA">
        <w:rPr>
          <w:b/>
        </w:rPr>
        <w:t>{</w:t>
      </w:r>
    </w:p>
    <w:p w14:paraId="0CC4F96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Pr>
          <w:rFonts w:hint="eastAsia"/>
          <w:b/>
        </w:rPr>
        <w:t>\</w:t>
      </w:r>
      <w:r w:rsidRPr="007647BA">
        <w:rPr>
          <w:rFonts w:hint="eastAsia"/>
          <w:b/>
        </w:rPr>
        <w:t>"</w:t>
      </w:r>
      <w:r>
        <w:rPr>
          <w:rFonts w:hint="eastAsia"/>
          <w:b/>
        </w:rPr>
        <w:t>CN \</w:t>
      </w:r>
      <w:r w:rsidRPr="007647BA">
        <w:rPr>
          <w:rFonts w:hint="eastAsia"/>
          <w:b/>
        </w:rPr>
        <w:t>" :</w:t>
      </w:r>
      <w:r>
        <w:rPr>
          <w:rFonts w:hint="eastAsia"/>
          <w:b/>
        </w:rPr>
        <w:t>\</w:t>
      </w:r>
      <w:r w:rsidRPr="007647BA">
        <w:rPr>
          <w:rFonts w:hint="eastAsia"/>
          <w:b/>
        </w:rPr>
        <w:t xml:space="preserve"> "</w:t>
      </w:r>
      <w:r w:rsidRPr="007647BA">
        <w:rPr>
          <w:rFonts w:hint="eastAsia"/>
          <w:b/>
        </w:rPr>
        <w:t>简体名</w:t>
      </w:r>
      <w:r>
        <w:rPr>
          <w:rFonts w:hint="eastAsia"/>
          <w:b/>
        </w:rPr>
        <w:t>\</w:t>
      </w:r>
      <w:r w:rsidRPr="007647BA">
        <w:rPr>
          <w:rFonts w:hint="eastAsia"/>
          <w:b/>
        </w:rPr>
        <w:t>",</w:t>
      </w:r>
    </w:p>
    <w:p w14:paraId="7BA00E8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Pr>
          <w:rFonts w:hint="eastAsia"/>
          <w:b/>
        </w:rPr>
        <w:t>\"</w:t>
      </w:r>
      <w:r w:rsidRPr="007647BA">
        <w:rPr>
          <w:rFonts w:hint="eastAsia"/>
          <w:b/>
        </w:rPr>
        <w:t>TW</w:t>
      </w:r>
      <w:r>
        <w:rPr>
          <w:rFonts w:hint="eastAsia"/>
          <w:b/>
        </w:rPr>
        <w:t>\</w:t>
      </w:r>
      <w:r w:rsidRPr="007647BA">
        <w:rPr>
          <w:rFonts w:hint="eastAsia"/>
          <w:b/>
        </w:rPr>
        <w:t xml:space="preserve">" : </w:t>
      </w:r>
      <w:r>
        <w:rPr>
          <w:rFonts w:hint="eastAsia"/>
          <w:b/>
        </w:rPr>
        <w:t>\</w:t>
      </w:r>
      <w:r w:rsidRPr="007647BA">
        <w:rPr>
          <w:rFonts w:hint="eastAsia"/>
          <w:b/>
        </w:rPr>
        <w:t>"</w:t>
      </w:r>
      <w:r w:rsidRPr="007647BA">
        <w:rPr>
          <w:rFonts w:hint="eastAsia"/>
          <w:b/>
        </w:rPr>
        <w:t>繁体名</w:t>
      </w:r>
      <w:r>
        <w:rPr>
          <w:rFonts w:hint="eastAsia"/>
          <w:b/>
        </w:rPr>
        <w:t>\</w:t>
      </w:r>
      <w:r w:rsidRPr="007647BA">
        <w:rPr>
          <w:rFonts w:hint="eastAsia"/>
          <w:b/>
        </w:rPr>
        <w:t>",</w:t>
      </w:r>
    </w:p>
    <w:p w14:paraId="465B0AE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Pr>
          <w:rFonts w:hint="eastAsia"/>
          <w:b/>
        </w:rPr>
        <w:t>\</w:t>
      </w:r>
      <w:r w:rsidRPr="007647BA">
        <w:rPr>
          <w:rFonts w:hint="eastAsia"/>
          <w:b/>
        </w:rPr>
        <w:t>"</w:t>
      </w:r>
      <w:r>
        <w:rPr>
          <w:rFonts w:hint="eastAsia"/>
          <w:b/>
        </w:rPr>
        <w:t>en\</w:t>
      </w:r>
      <w:r w:rsidRPr="007647BA">
        <w:rPr>
          <w:rFonts w:hint="eastAsia"/>
          <w:b/>
        </w:rPr>
        <w:t>" :</w:t>
      </w:r>
      <w:r>
        <w:rPr>
          <w:rFonts w:hint="eastAsia"/>
          <w:b/>
        </w:rPr>
        <w:t>\</w:t>
      </w:r>
      <w:r w:rsidRPr="007647BA">
        <w:rPr>
          <w:rFonts w:hint="eastAsia"/>
          <w:b/>
        </w:rPr>
        <w:t>"</w:t>
      </w:r>
      <w:r w:rsidRPr="007647BA">
        <w:rPr>
          <w:rFonts w:hint="eastAsia"/>
          <w:b/>
        </w:rPr>
        <w:t>英文名</w:t>
      </w:r>
      <w:r>
        <w:rPr>
          <w:rFonts w:hint="eastAsia"/>
          <w:b/>
        </w:rPr>
        <w:t>\</w:t>
      </w:r>
      <w:r w:rsidRPr="007647BA">
        <w:rPr>
          <w:rFonts w:hint="eastAsia"/>
          <w:b/>
        </w:rPr>
        <w:t>"</w:t>
      </w:r>
    </w:p>
    <w:p w14:paraId="2DBEAF2A"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 //tab</w:t>
      </w:r>
      <w:r w:rsidRPr="007647BA">
        <w:rPr>
          <w:rFonts w:hint="eastAsia"/>
          <w:b/>
        </w:rPr>
        <w:t>名称</w:t>
      </w:r>
    </w:p>
    <w:p w14:paraId="0752B747"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"marging" : 30, //</w:t>
      </w:r>
      <w:r w:rsidRPr="007647BA">
        <w:rPr>
          <w:rFonts w:hint="eastAsia"/>
          <w:b/>
        </w:rPr>
        <w:t>跟前一个</w:t>
      </w:r>
      <w:r w:rsidRPr="007647BA">
        <w:rPr>
          <w:rFonts w:hint="eastAsia"/>
          <w:b/>
        </w:rPr>
        <w:t>tab</w:t>
      </w:r>
      <w:r w:rsidRPr="007647BA">
        <w:rPr>
          <w:rFonts w:hint="eastAsia"/>
          <w:b/>
        </w:rPr>
        <w:t>的边距</w:t>
      </w:r>
    </w:p>
    <w:p w14:paraId="0B4DCA2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"sort" : 1, //</w:t>
      </w:r>
      <w:r w:rsidRPr="007647BA">
        <w:rPr>
          <w:rFonts w:hint="eastAsia"/>
          <w:b/>
        </w:rPr>
        <w:t>排序值</w:t>
      </w:r>
    </w:p>
    <w:p w14:paraId="425200B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"bgUrl" : "http://xx.bb.png", //</w:t>
      </w:r>
      <w:r w:rsidRPr="007647BA">
        <w:rPr>
          <w:rFonts w:hint="eastAsia"/>
          <w:b/>
        </w:rPr>
        <w:t>背景图</w:t>
      </w:r>
    </w:p>
    <w:p w14:paraId="5EF1E9D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"font" : "",</w:t>
      </w:r>
    </w:p>
    <w:p w14:paraId="01A5690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"left" : 1,</w:t>
      </w:r>
    </w:p>
    <w:p w14:paraId="41BBE02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"right" : 2,</w:t>
      </w:r>
    </w:p>
    <w:p w14:paraId="5F9410F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"up" : 3,</w:t>
      </w:r>
    </w:p>
    <w:p w14:paraId="4E5C9BC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"down" : 2,</w:t>
      </w:r>
    </w:p>
    <w:p w14:paraId="51D0909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"stateStlye" : [{ //</w:t>
      </w:r>
      <w:r w:rsidRPr="007647BA">
        <w:rPr>
          <w:rFonts w:hint="eastAsia"/>
          <w:b/>
        </w:rPr>
        <w:t>控制</w:t>
      </w:r>
      <w:r w:rsidRPr="007647BA">
        <w:rPr>
          <w:rFonts w:hint="eastAsia"/>
          <w:b/>
        </w:rPr>
        <w:t>tab</w:t>
      </w:r>
      <w:r w:rsidRPr="007647BA">
        <w:rPr>
          <w:rFonts w:hint="eastAsia"/>
          <w:b/>
        </w:rPr>
        <w:t>状态</w:t>
      </w:r>
    </w:p>
    <w:p w14:paraId="494790E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"state" : 1, // 1:</w:t>
      </w:r>
      <w:r w:rsidRPr="007647BA">
        <w:rPr>
          <w:rFonts w:hint="eastAsia"/>
          <w:b/>
        </w:rPr>
        <w:t>当前聚焦状态</w:t>
      </w:r>
      <w:r w:rsidRPr="007647BA">
        <w:rPr>
          <w:rFonts w:hint="eastAsia"/>
          <w:b/>
        </w:rPr>
        <w:t xml:space="preserve"> 2:</w:t>
      </w:r>
      <w:r w:rsidRPr="007647BA">
        <w:rPr>
          <w:rFonts w:hint="eastAsia"/>
          <w:b/>
        </w:rPr>
        <w:t>聚焦但没有焦点</w:t>
      </w:r>
      <w:r w:rsidRPr="007647BA">
        <w:rPr>
          <w:rFonts w:hint="eastAsia"/>
          <w:b/>
        </w:rPr>
        <w:t xml:space="preserve"> 3:</w:t>
      </w:r>
      <w:r w:rsidRPr="007647BA">
        <w:rPr>
          <w:rFonts w:hint="eastAsia"/>
          <w:b/>
        </w:rPr>
        <w:t>非聚焦状态</w:t>
      </w:r>
    </w:p>
    <w:p w14:paraId="598FA40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"size" : 30, //tab</w:t>
      </w:r>
      <w:r w:rsidRPr="007647BA">
        <w:rPr>
          <w:rFonts w:hint="eastAsia"/>
          <w:b/>
        </w:rPr>
        <w:t>文本大小</w:t>
      </w:r>
    </w:p>
    <w:p w14:paraId="769532E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"color" : "#fffffff", //tab</w:t>
      </w:r>
      <w:r w:rsidRPr="007647BA">
        <w:rPr>
          <w:rFonts w:hint="eastAsia"/>
          <w:b/>
        </w:rPr>
        <w:t>文本颜色</w:t>
      </w:r>
    </w:p>
    <w:p w14:paraId="54CFB4B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"alpah" : 0.5 //</w:t>
      </w:r>
      <w:r w:rsidRPr="007647BA">
        <w:rPr>
          <w:rFonts w:hint="eastAsia"/>
          <w:b/>
        </w:rPr>
        <w:t>透明度</w:t>
      </w:r>
    </w:p>
    <w:p w14:paraId="3F55C69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58B0B2C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"state" : 2, //</w:t>
      </w:r>
      <w:r w:rsidRPr="007647BA">
        <w:rPr>
          <w:rFonts w:hint="eastAsia"/>
          <w:b/>
        </w:rPr>
        <w:t>聚焦但没有焦点</w:t>
      </w:r>
    </w:p>
    <w:p w14:paraId="0DC8267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5277407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43F22F9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3D196DF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139C144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"state" : 3, //</w:t>
      </w:r>
      <w:r w:rsidRPr="007647BA">
        <w:rPr>
          <w:rFonts w:hint="eastAsia"/>
          <w:b/>
        </w:rPr>
        <w:t>非聚焦状态</w:t>
      </w:r>
    </w:p>
    <w:p w14:paraId="65C23A6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6746BEF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2018926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69B615C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w:t>
      </w:r>
    </w:p>
    <w:p w14:paraId="096E0CE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p>
    <w:p w14:paraId="5DF271D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"animation" : [{ //</w:t>
      </w:r>
      <w:r w:rsidRPr="007647BA">
        <w:rPr>
          <w:rFonts w:hint="eastAsia"/>
          <w:b/>
        </w:rPr>
        <w:t>翻页动画属性</w:t>
      </w:r>
    </w:p>
    <w:p w14:paraId="3906BA46"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0, // 0:in  1:out</w:t>
      </w:r>
    </w:p>
    <w:p w14:paraId="5224CF7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"type" : "moveBy", //</w:t>
      </w:r>
      <w:r w:rsidRPr="007647BA">
        <w:rPr>
          <w:rFonts w:hint="eastAsia"/>
          <w:b/>
        </w:rPr>
        <w:t>动作类型</w:t>
      </w:r>
    </w:p>
    <w:p w14:paraId="6938FA3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"delay" : 0,</w:t>
      </w:r>
    </w:p>
    <w:p w14:paraId="49E45AA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"duration" : 100, //</w:t>
      </w:r>
      <w:r w:rsidRPr="007647BA">
        <w:rPr>
          <w:rFonts w:hint="eastAsia"/>
          <w:b/>
        </w:rPr>
        <w:t>单位</w:t>
      </w:r>
      <w:r w:rsidRPr="007647BA">
        <w:rPr>
          <w:rFonts w:hint="eastAsia"/>
          <w:b/>
        </w:rPr>
        <w:t>ms</w:t>
      </w:r>
    </w:p>
    <w:p w14:paraId="5876EC3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"para" : []</w:t>
      </w:r>
    </w:p>
    <w:p w14:paraId="65501C1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4D52AE1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1, // 0:in  1:out</w:t>
      </w:r>
    </w:p>
    <w:p w14:paraId="77ECAAD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"type" : "moveBy", //</w:t>
      </w:r>
      <w:r w:rsidRPr="007647BA">
        <w:rPr>
          <w:rFonts w:hint="eastAsia"/>
          <w:b/>
        </w:rPr>
        <w:t>动作类型</w:t>
      </w:r>
    </w:p>
    <w:p w14:paraId="4D633D8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"delay" : 0,</w:t>
      </w:r>
    </w:p>
    <w:p w14:paraId="733BE65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"duration" : 100, //</w:t>
      </w:r>
      <w:r w:rsidRPr="007647BA">
        <w:rPr>
          <w:rFonts w:hint="eastAsia"/>
          <w:b/>
        </w:rPr>
        <w:t>单位</w:t>
      </w:r>
      <w:r w:rsidRPr="007647BA">
        <w:rPr>
          <w:rFonts w:hint="eastAsia"/>
          <w:b/>
        </w:rPr>
        <w:t>ms</w:t>
      </w:r>
    </w:p>
    <w:p w14:paraId="5C016FD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"para" : []</w:t>
      </w:r>
    </w:p>
    <w:p w14:paraId="3E2BDD2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w:t>
      </w:r>
    </w:p>
    <w:p w14:paraId="33D0D3E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r>
        <w:rPr>
          <w:rFonts w:hint="eastAsia"/>
          <w:b/>
        </w:rPr>
        <w:t>,</w:t>
      </w:r>
    </w:p>
    <w:p w14:paraId="6D5EF6F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t>}, {</w:t>
      </w:r>
    </w:p>
    <w:p w14:paraId="6F3694E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"id" : 10002,</w:t>
      </w:r>
    </w:p>
    <w:p w14:paraId="1BFBADA7"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"name" : {</w:t>
      </w:r>
    </w:p>
    <w:p w14:paraId="21418EA6"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 xml:space="preserve">" </w:t>
      </w:r>
      <w:r>
        <w:rPr>
          <w:rFonts w:hint="eastAsia"/>
          <w:b/>
        </w:rPr>
        <w:t>CN</w:t>
      </w:r>
      <w:r w:rsidRPr="007647BA">
        <w:rPr>
          <w:rFonts w:hint="eastAsia"/>
          <w:b/>
        </w:rPr>
        <w:t>" : "</w:t>
      </w:r>
      <w:r w:rsidRPr="007647BA">
        <w:rPr>
          <w:rFonts w:hint="eastAsia"/>
          <w:b/>
        </w:rPr>
        <w:t>简体名</w:t>
      </w:r>
      <w:r w:rsidRPr="007647BA">
        <w:rPr>
          <w:rFonts w:hint="eastAsia"/>
          <w:b/>
        </w:rPr>
        <w:t>",</w:t>
      </w:r>
    </w:p>
    <w:p w14:paraId="6B0A4BD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t>"</w:t>
      </w:r>
      <w:r w:rsidRPr="007647BA">
        <w:rPr>
          <w:rFonts w:hint="eastAsia"/>
          <w:b/>
        </w:rPr>
        <w:t>TW" : "</w:t>
      </w:r>
      <w:r w:rsidRPr="007647BA">
        <w:rPr>
          <w:rFonts w:hint="eastAsia"/>
          <w:b/>
        </w:rPr>
        <w:t>繁体名</w:t>
      </w:r>
      <w:r w:rsidRPr="007647BA">
        <w:rPr>
          <w:rFonts w:hint="eastAsia"/>
          <w:b/>
        </w:rPr>
        <w:t>",</w:t>
      </w:r>
    </w:p>
    <w:p w14:paraId="050D947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w:t>
      </w:r>
      <w:r>
        <w:rPr>
          <w:rFonts w:hint="eastAsia"/>
          <w:b/>
        </w:rPr>
        <w:t>en</w:t>
      </w:r>
      <w:r w:rsidRPr="007647BA">
        <w:rPr>
          <w:rFonts w:hint="eastAsia"/>
          <w:b/>
        </w:rPr>
        <w:t>" : "</w:t>
      </w:r>
      <w:r w:rsidRPr="007647BA">
        <w:rPr>
          <w:rFonts w:hint="eastAsia"/>
          <w:b/>
        </w:rPr>
        <w:t>英文名</w:t>
      </w:r>
      <w:r w:rsidRPr="007647BA">
        <w:rPr>
          <w:rFonts w:hint="eastAsia"/>
          <w:b/>
        </w:rPr>
        <w:t>"</w:t>
      </w:r>
    </w:p>
    <w:p w14:paraId="7506373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p>
    <w:p w14:paraId="0A81B8A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"marging" : 30,</w:t>
      </w:r>
    </w:p>
    <w:p w14:paraId="2D9515C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"sort" : 2,</w:t>
      </w:r>
    </w:p>
    <w:p w14:paraId="4B70BDC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"bgUrl" : "http://xx.bb.png",</w:t>
      </w:r>
    </w:p>
    <w:p w14:paraId="3F2DFA6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"left" : 1,</w:t>
      </w:r>
    </w:p>
    <w:p w14:paraId="61ECEDB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"right" : 2,</w:t>
      </w:r>
    </w:p>
    <w:p w14:paraId="5968F95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"up" : 3,</w:t>
      </w:r>
    </w:p>
    <w:p w14:paraId="2B33949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"down" : 2,</w:t>
      </w:r>
    </w:p>
    <w:p w14:paraId="74D75D7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stateStly : [{</w:t>
      </w:r>
    </w:p>
    <w:p w14:paraId="0529491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1,</w:t>
      </w:r>
    </w:p>
    <w:p w14:paraId="1BE5CD4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5A01C38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10B834D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05CF170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74B3775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2,</w:t>
      </w:r>
    </w:p>
    <w:p w14:paraId="23F5C12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26000E4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6B2F643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1425AB2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042441DA"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3,</w:t>
      </w:r>
    </w:p>
    <w:p w14:paraId="7DFF08A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3BFB10C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29BFB21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3A1F98E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w:t>
      </w:r>
    </w:p>
    <w:p w14:paraId="6939EED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p>
    <w:p w14:paraId="6E8CCA4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"animation" : [{</w:t>
      </w:r>
    </w:p>
    <w:p w14:paraId="2A380E2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0, // 0:in  1:out</w:t>
      </w:r>
    </w:p>
    <w:p w14:paraId="4383053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"type" : "moveBy", //</w:t>
      </w:r>
      <w:r w:rsidRPr="007647BA">
        <w:rPr>
          <w:rFonts w:hint="eastAsia"/>
          <w:b/>
        </w:rPr>
        <w:t>动作类型</w:t>
      </w:r>
    </w:p>
    <w:p w14:paraId="146B16A6"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"delay" : 0,</w:t>
      </w:r>
    </w:p>
    <w:p w14:paraId="6B509CB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"duration" : 100, //</w:t>
      </w:r>
      <w:r w:rsidRPr="007647BA">
        <w:rPr>
          <w:rFonts w:hint="eastAsia"/>
          <w:b/>
        </w:rPr>
        <w:t>单位</w:t>
      </w:r>
      <w:r w:rsidRPr="007647BA">
        <w:rPr>
          <w:rFonts w:hint="eastAsia"/>
          <w:b/>
        </w:rPr>
        <w:t>ms</w:t>
      </w:r>
    </w:p>
    <w:p w14:paraId="0E99247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"para" : []</w:t>
      </w:r>
    </w:p>
    <w:p w14:paraId="24180EF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4A02121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1, // 0:in  1:out</w:t>
      </w:r>
    </w:p>
    <w:p w14:paraId="4C7D9EDA"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"type" : "moveBy", //</w:t>
      </w:r>
      <w:r w:rsidRPr="007647BA">
        <w:rPr>
          <w:rFonts w:hint="eastAsia"/>
          <w:b/>
        </w:rPr>
        <w:t>动作类型</w:t>
      </w:r>
    </w:p>
    <w:p w14:paraId="0A43F38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"delay" : 0,</w:t>
      </w:r>
    </w:p>
    <w:p w14:paraId="6BE15B5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"duration" : 100, //</w:t>
      </w:r>
      <w:r w:rsidRPr="007647BA">
        <w:rPr>
          <w:rFonts w:hint="eastAsia"/>
          <w:b/>
        </w:rPr>
        <w:t>单位</w:t>
      </w:r>
      <w:r w:rsidRPr="007647BA">
        <w:rPr>
          <w:rFonts w:hint="eastAsia"/>
          <w:b/>
        </w:rPr>
        <w:t>ms</w:t>
      </w:r>
    </w:p>
    <w:p w14:paraId="3F797996"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"para" : []</w:t>
      </w:r>
    </w:p>
    <w:p w14:paraId="323A41D7"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w:t>
      </w:r>
    </w:p>
    <w:p w14:paraId="7FFCA07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p>
    <w:p w14:paraId="19A5848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t>}, {</w:t>
      </w:r>
    </w:p>
    <w:p w14:paraId="7DDABE0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"id" : 10003,</w:t>
      </w:r>
    </w:p>
    <w:p w14:paraId="4BBA1F1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"name" : {</w:t>
      </w:r>
    </w:p>
    <w:p w14:paraId="3E468BF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 xml:space="preserve">" </w:t>
      </w:r>
      <w:r>
        <w:rPr>
          <w:rFonts w:hint="eastAsia"/>
          <w:b/>
        </w:rPr>
        <w:t>CN</w:t>
      </w:r>
      <w:r w:rsidRPr="007647BA">
        <w:rPr>
          <w:rFonts w:hint="eastAsia"/>
          <w:b/>
        </w:rPr>
        <w:t>" : "</w:t>
      </w:r>
      <w:r w:rsidRPr="007647BA">
        <w:rPr>
          <w:rFonts w:hint="eastAsia"/>
          <w:b/>
        </w:rPr>
        <w:t>简体名</w:t>
      </w:r>
      <w:r w:rsidRPr="007647BA">
        <w:rPr>
          <w:rFonts w:hint="eastAsia"/>
          <w:b/>
        </w:rPr>
        <w:t>",</w:t>
      </w:r>
    </w:p>
    <w:p w14:paraId="3373824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t>"</w:t>
      </w:r>
      <w:r w:rsidRPr="007647BA">
        <w:rPr>
          <w:rFonts w:hint="eastAsia"/>
          <w:b/>
        </w:rPr>
        <w:t>TW" : "</w:t>
      </w:r>
      <w:r w:rsidRPr="007647BA">
        <w:rPr>
          <w:rFonts w:hint="eastAsia"/>
          <w:b/>
        </w:rPr>
        <w:t>繁体名</w:t>
      </w:r>
      <w:r w:rsidRPr="007647BA">
        <w:rPr>
          <w:rFonts w:hint="eastAsia"/>
          <w:b/>
        </w:rPr>
        <w:t>",</w:t>
      </w:r>
    </w:p>
    <w:p w14:paraId="715AB76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w:t>
      </w:r>
      <w:r>
        <w:rPr>
          <w:rFonts w:hint="eastAsia"/>
          <w:b/>
        </w:rPr>
        <w:t>en</w:t>
      </w:r>
      <w:r w:rsidRPr="007647BA">
        <w:rPr>
          <w:rFonts w:hint="eastAsia"/>
          <w:b/>
        </w:rPr>
        <w:t>" : "</w:t>
      </w:r>
      <w:r w:rsidRPr="007647BA">
        <w:rPr>
          <w:rFonts w:hint="eastAsia"/>
          <w:b/>
        </w:rPr>
        <w:t>英文名</w:t>
      </w:r>
      <w:r w:rsidRPr="007647BA">
        <w:rPr>
          <w:rFonts w:hint="eastAsia"/>
          <w:b/>
        </w:rPr>
        <w:t>"</w:t>
      </w:r>
    </w:p>
    <w:p w14:paraId="403C1A0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p>
    <w:p w14:paraId="5CBE7BC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"marging" : 30,</w:t>
      </w:r>
    </w:p>
    <w:p w14:paraId="129FF60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"sort" : 3,</w:t>
      </w:r>
    </w:p>
    <w:p w14:paraId="1DAD8DB6"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"bgUrl" : "http://xx.bb.png",</w:t>
      </w:r>
    </w:p>
    <w:p w14:paraId="2622309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"left" : 1,</w:t>
      </w:r>
    </w:p>
    <w:p w14:paraId="08AE266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"right" : 2,</w:t>
      </w:r>
    </w:p>
    <w:p w14:paraId="1C03532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"up" : 3,</w:t>
      </w:r>
    </w:p>
    <w:p w14:paraId="469A831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"down" : 2,</w:t>
      </w:r>
    </w:p>
    <w:p w14:paraId="30A40DD4"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stateStly : [{</w:t>
      </w:r>
    </w:p>
    <w:p w14:paraId="20B35D4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1,</w:t>
      </w:r>
    </w:p>
    <w:p w14:paraId="1C0D34E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41B3FEF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3148997A"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4934B80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0685F00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2,</w:t>
      </w:r>
    </w:p>
    <w:p w14:paraId="5B5597C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7DAB99D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3B396E9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2554C4EA"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40131CF9"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3,</w:t>
      </w:r>
    </w:p>
    <w:p w14:paraId="384B5FB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"size" : 30,</w:t>
      </w:r>
    </w:p>
    <w:p w14:paraId="3EA4A2F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"color" : "#fffffff",</w:t>
      </w:r>
    </w:p>
    <w:p w14:paraId="4D0D88C5"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"alpah" : 0.5</w:t>
      </w:r>
    </w:p>
    <w:p w14:paraId="1B44C4A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w:t>
      </w:r>
    </w:p>
    <w:p w14:paraId="3838573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p>
    <w:p w14:paraId="6477979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"animation" : [{</w:t>
      </w:r>
    </w:p>
    <w:p w14:paraId="5AFEC92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0, // 0:in  1:out</w:t>
      </w:r>
    </w:p>
    <w:p w14:paraId="7B76D1F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"type" : "moveBy", //</w:t>
      </w:r>
      <w:r w:rsidRPr="007647BA">
        <w:rPr>
          <w:rFonts w:hint="eastAsia"/>
          <w:b/>
        </w:rPr>
        <w:t>动作类型</w:t>
      </w:r>
    </w:p>
    <w:p w14:paraId="186144C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"delay" : 0,</w:t>
      </w:r>
    </w:p>
    <w:p w14:paraId="66973BC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"duration" : 100, //</w:t>
      </w:r>
      <w:r w:rsidRPr="007647BA">
        <w:rPr>
          <w:rFonts w:hint="eastAsia"/>
          <w:b/>
        </w:rPr>
        <w:t>单位</w:t>
      </w:r>
      <w:r w:rsidRPr="007647BA">
        <w:rPr>
          <w:rFonts w:hint="eastAsia"/>
          <w:b/>
        </w:rPr>
        <w:t>ms</w:t>
      </w:r>
    </w:p>
    <w:p w14:paraId="52DC82A7"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 {</w:t>
      </w:r>
    </w:p>
    <w:p w14:paraId="708D203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"state" : 1, // 0:in  1:out</w:t>
      </w:r>
    </w:p>
    <w:p w14:paraId="7119351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"type" : "moveBy", //</w:t>
      </w:r>
      <w:r w:rsidRPr="007647BA">
        <w:rPr>
          <w:rFonts w:hint="eastAsia"/>
          <w:b/>
        </w:rPr>
        <w:t>动作类型</w:t>
      </w:r>
    </w:p>
    <w:p w14:paraId="6F15C6C8"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r>
      <w:r w:rsidRPr="007647BA">
        <w:rPr>
          <w:b/>
        </w:rPr>
        <w:tab/>
        <w:t>"delay" : 0,</w:t>
      </w:r>
    </w:p>
    <w:p w14:paraId="3177DF5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r>
      <w:r w:rsidRPr="007647BA">
        <w:rPr>
          <w:rFonts w:hint="eastAsia"/>
          <w:b/>
        </w:rPr>
        <w:tab/>
        <w:t>"duration" : 100, //</w:t>
      </w:r>
      <w:r w:rsidRPr="007647BA">
        <w:rPr>
          <w:rFonts w:hint="eastAsia"/>
          <w:b/>
        </w:rPr>
        <w:t>单位</w:t>
      </w:r>
      <w:r w:rsidRPr="007647BA">
        <w:rPr>
          <w:rFonts w:hint="eastAsia"/>
          <w:b/>
        </w:rPr>
        <w:t>ms</w:t>
      </w:r>
    </w:p>
    <w:p w14:paraId="5EC0E49A"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r>
      <w:r w:rsidRPr="007647BA">
        <w:rPr>
          <w:b/>
        </w:rPr>
        <w:tab/>
        <w:t>}</w:t>
      </w:r>
    </w:p>
    <w:p w14:paraId="290EBE6A"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r>
      <w:r w:rsidRPr="007647BA">
        <w:rPr>
          <w:b/>
        </w:rPr>
        <w:tab/>
        <w:t>]</w:t>
      </w:r>
    </w:p>
    <w:p w14:paraId="35ABB383"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r>
      <w:r w:rsidRPr="007647BA">
        <w:rPr>
          <w:b/>
        </w:rPr>
        <w:tab/>
        <w:t>}</w:t>
      </w:r>
    </w:p>
    <w:p w14:paraId="17127B9D"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w:t>
      </w:r>
    </w:p>
    <w:p w14:paraId="3B1CF367"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t>}, {</w:t>
      </w:r>
    </w:p>
    <w:p w14:paraId="60B2873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"templateId" : 2</w:t>
      </w:r>
    </w:p>
    <w:p w14:paraId="3BF9354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"templateName" : ""</w:t>
      </w:r>
    </w:p>
    <w:p w14:paraId="627E7DEC"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"resolution" : ""</w:t>
      </w:r>
    </w:p>
    <w:p w14:paraId="29B1B45B"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"templateDetail" : ""</w:t>
      </w:r>
    </w:p>
    <w:p w14:paraId="2160D6EF"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"backgroundImage" : ""</w:t>
      </w:r>
    </w:p>
    <w:p w14:paraId="1B225A6E"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"backgroundColor" : ""</w:t>
      </w:r>
    </w:p>
    <w:p w14:paraId="0FF3EC01"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t>"x" : 200 //</w:t>
      </w:r>
      <w:r w:rsidRPr="007647BA">
        <w:rPr>
          <w:rFonts w:hint="eastAsia"/>
          <w:b/>
        </w:rPr>
        <w:t>布局模板左上角</w:t>
      </w:r>
      <w:r w:rsidRPr="007647BA">
        <w:rPr>
          <w:rFonts w:hint="eastAsia"/>
          <w:b/>
        </w:rPr>
        <w:t>X</w:t>
      </w:r>
      <w:r w:rsidRPr="007647BA">
        <w:rPr>
          <w:rFonts w:hint="eastAsia"/>
          <w:b/>
        </w:rPr>
        <w:t>坐标</w:t>
      </w:r>
    </w:p>
    <w:p w14:paraId="1BB1A520"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rFonts w:hint="eastAsia"/>
          <w:b/>
        </w:rPr>
        <w:tab/>
      </w:r>
      <w:r w:rsidRPr="007647BA">
        <w:rPr>
          <w:rFonts w:hint="eastAsia"/>
          <w:b/>
        </w:rPr>
        <w:tab/>
      </w:r>
      <w:r w:rsidRPr="007647BA">
        <w:rPr>
          <w:rFonts w:hint="eastAsia"/>
          <w:b/>
        </w:rPr>
        <w:tab/>
        <w:t>"y" : 200 //</w:t>
      </w:r>
      <w:r w:rsidRPr="007647BA">
        <w:rPr>
          <w:rFonts w:hint="eastAsia"/>
          <w:b/>
        </w:rPr>
        <w:t>布局模板左上角</w:t>
      </w:r>
      <w:r w:rsidRPr="007647BA">
        <w:rPr>
          <w:rFonts w:hint="eastAsia"/>
          <w:b/>
        </w:rPr>
        <w:t>y</w:t>
      </w:r>
      <w:r w:rsidRPr="007647BA">
        <w:rPr>
          <w:rFonts w:hint="eastAsia"/>
          <w:b/>
        </w:rPr>
        <w:t>坐标</w:t>
      </w:r>
    </w:p>
    <w:p w14:paraId="09189066"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r>
      <w:r w:rsidRPr="007647BA">
        <w:rPr>
          <w:b/>
        </w:rPr>
        <w:tab/>
      </w:r>
      <w:r w:rsidRPr="007647BA">
        <w:rPr>
          <w:b/>
        </w:rPr>
        <w:tab/>
        <w:t>"tabList" : []</w:t>
      </w:r>
    </w:p>
    <w:p w14:paraId="0E684F62" w14:textId="77777777" w:rsidR="003B3D5D" w:rsidRPr="007647BA"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Pr>
          <w:b/>
        </w:rPr>
        <w:tab/>
      </w:r>
      <w:r>
        <w:rPr>
          <w:b/>
        </w:rPr>
        <w:tab/>
        <w:t>}</w:t>
      </w:r>
    </w:p>
    <w:p w14:paraId="52BA0A2A"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1"/>
        <w:rPr>
          <w:b/>
        </w:rPr>
      </w:pPr>
      <w:r w:rsidRPr="007647BA">
        <w:rPr>
          <w:b/>
        </w:rPr>
        <w:tab/>
        <w:t>}</w:t>
      </w:r>
    </w:p>
    <w:p w14:paraId="4624C380" w14:textId="77777777" w:rsidR="003B3D5D" w:rsidRDefault="003B3D5D" w:rsidP="0004024C">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p>
    <w:p w14:paraId="0B6CE1F7" w14:textId="77777777" w:rsidR="009B38F2" w:rsidRPr="009B38F2" w:rsidRDefault="009B38F2" w:rsidP="009B38F2">
      <w:pPr>
        <w:ind w:leftChars="450" w:left="945" w:firstLineChars="100" w:firstLine="210"/>
      </w:pPr>
    </w:p>
    <w:p w14:paraId="6B2579C0" w14:textId="77777777" w:rsidR="008B00D9" w:rsidRDefault="008B00D9" w:rsidP="008B00D9">
      <w:pPr>
        <w:pStyle w:val="3"/>
        <w:tabs>
          <w:tab w:val="left" w:pos="720"/>
        </w:tabs>
        <w:spacing w:before="0" w:after="0" w:line="360" w:lineRule="auto"/>
      </w:pPr>
      <w:bookmarkStart w:id="152" w:name="_Toc457553442"/>
      <w:r>
        <w:rPr>
          <w:rFonts w:hint="eastAsia"/>
        </w:rPr>
        <w:t>获取</w:t>
      </w:r>
      <w:r w:rsidR="00510B96">
        <w:rPr>
          <w:rFonts w:hint="eastAsia"/>
        </w:rPr>
        <w:t>组件元素</w:t>
      </w:r>
      <w:bookmarkEnd w:id="152"/>
    </w:p>
    <w:p w14:paraId="17BC9D5C" w14:textId="77777777" w:rsidR="00954EEC" w:rsidRDefault="008B00D9">
      <w:pPr>
        <w:widowControl/>
        <w:numPr>
          <w:ilvl w:val="0"/>
          <w:numId w:val="5"/>
        </w:numPr>
        <w:spacing w:beforeLines="50" w:before="156" w:afterLines="50" w:after="156" w:line="360" w:lineRule="auto"/>
        <w:rPr>
          <w:b/>
          <w:szCs w:val="21"/>
        </w:rPr>
      </w:pPr>
      <w:r>
        <w:rPr>
          <w:rFonts w:hint="eastAsia"/>
          <w:b/>
          <w:szCs w:val="21"/>
        </w:rPr>
        <w:t>功能描述</w:t>
      </w:r>
    </w:p>
    <w:p w14:paraId="39ED8766" w14:textId="77777777" w:rsidR="008B00D9" w:rsidRPr="00920EBC" w:rsidRDefault="008B00D9" w:rsidP="008B00D9">
      <w:pPr>
        <w:ind w:firstLineChars="200" w:firstLine="420"/>
      </w:pPr>
      <w:r>
        <w:rPr>
          <w:rFonts w:hint="eastAsia"/>
        </w:rPr>
        <w:t>获取</w:t>
      </w:r>
      <w:r w:rsidR="00B6793F">
        <w:rPr>
          <w:rFonts w:hint="eastAsia"/>
        </w:rPr>
        <w:t>组件元素</w:t>
      </w:r>
      <w:r w:rsidR="00995539">
        <w:rPr>
          <w:rFonts w:hint="eastAsia"/>
        </w:rPr>
        <w:t>cell</w:t>
      </w:r>
      <w:r>
        <w:rPr>
          <w:rFonts w:hint="eastAsia"/>
        </w:rPr>
        <w:t>的描述信息。</w:t>
      </w:r>
    </w:p>
    <w:p w14:paraId="687017A3" w14:textId="77777777" w:rsidR="008B00D9" w:rsidRDefault="008B00D9" w:rsidP="001F1BA6">
      <w:pPr>
        <w:widowControl/>
        <w:numPr>
          <w:ilvl w:val="0"/>
          <w:numId w:val="4"/>
        </w:numPr>
        <w:spacing w:beforeLines="50" w:before="156" w:afterLines="50" w:after="156" w:line="360" w:lineRule="auto"/>
        <w:rPr>
          <w:b/>
          <w:szCs w:val="21"/>
        </w:rPr>
      </w:pPr>
      <w:r>
        <w:rPr>
          <w:rFonts w:hint="eastAsia"/>
          <w:b/>
          <w:szCs w:val="21"/>
        </w:rPr>
        <w:t>请求格式</w:t>
      </w:r>
    </w:p>
    <w:p w14:paraId="2F47C246" w14:textId="77777777" w:rsidR="008B00D9" w:rsidRDefault="008B00D9" w:rsidP="009521C1">
      <w:pPr>
        <w:ind w:firstLine="420"/>
        <w:rPr>
          <w:rFonts w:ascii="宋体" w:hAnsi="宋体" w:cs="Arial"/>
          <w:szCs w:val="21"/>
        </w:rPr>
      </w:pPr>
      <w:r>
        <w:rPr>
          <w:rFonts w:ascii="宋体" w:hAnsi="宋体" w:cs="Arial"/>
          <w:szCs w:val="21"/>
        </w:rPr>
        <w:t>laun</w:t>
      </w:r>
      <w:r>
        <w:rPr>
          <w:rFonts w:ascii="宋体" w:hAnsi="宋体" w:cs="Arial" w:hint="eastAsia"/>
          <w:szCs w:val="21"/>
        </w:rPr>
        <w:t>cher</w:t>
      </w:r>
      <w:r>
        <w:rPr>
          <w:rFonts w:ascii="宋体" w:hAnsi="宋体" w:cs="Arial"/>
          <w:szCs w:val="21"/>
        </w:rPr>
        <w:t>_</w:t>
      </w:r>
      <w:r w:rsidR="008562C3">
        <w:rPr>
          <w:rFonts w:ascii="宋体" w:hAnsi="宋体" w:cs="Arial" w:hint="eastAsia"/>
          <w:szCs w:val="21"/>
        </w:rPr>
        <w:t>cell</w:t>
      </w:r>
    </w:p>
    <w:p w14:paraId="6EF4CD25" w14:textId="77777777" w:rsidR="008B00D9" w:rsidRDefault="008B00D9" w:rsidP="001F1BA6">
      <w:pPr>
        <w:widowControl/>
        <w:numPr>
          <w:ilvl w:val="0"/>
          <w:numId w:val="4"/>
        </w:numPr>
        <w:spacing w:beforeLines="50" w:before="156" w:afterLines="50" w:after="156" w:line="360" w:lineRule="auto"/>
        <w:rPr>
          <w:rFonts w:ascii="Times New Roman" w:hAnsi="Times New Roman" w:cs="Times New Roman"/>
          <w:b/>
          <w:szCs w:val="21"/>
        </w:rPr>
      </w:pPr>
      <w:r>
        <w:rPr>
          <w:rFonts w:hint="eastAsia"/>
          <w:b/>
          <w:szCs w:val="21"/>
        </w:rPr>
        <w:t>请求参数</w:t>
      </w:r>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276"/>
        <w:gridCol w:w="1076"/>
        <w:gridCol w:w="1134"/>
        <w:gridCol w:w="4310"/>
      </w:tblGrid>
      <w:tr w:rsidR="008B00D9" w14:paraId="1254EACB" w14:textId="77777777" w:rsidTr="00A07819">
        <w:trPr>
          <w:trHeight w:val="303"/>
          <w:jc w:val="center"/>
        </w:trPr>
        <w:tc>
          <w:tcPr>
            <w:tcW w:w="1565" w:type="dxa"/>
            <w:tcBorders>
              <w:top w:val="single" w:sz="4" w:space="0" w:color="auto"/>
              <w:left w:val="single" w:sz="4" w:space="0" w:color="auto"/>
              <w:bottom w:val="single" w:sz="4" w:space="0" w:color="auto"/>
              <w:right w:val="single" w:sz="4" w:space="0" w:color="auto"/>
            </w:tcBorders>
            <w:shd w:val="clear" w:color="auto" w:fill="D9D9D9"/>
          </w:tcPr>
          <w:p w14:paraId="406EFCDA" w14:textId="77777777" w:rsidR="008B00D9" w:rsidRDefault="008B00D9" w:rsidP="00A07819">
            <w:r>
              <w:rPr>
                <w:rFonts w:hint="eastAsia"/>
              </w:rPr>
              <w:t>英文名称</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7CE70D22" w14:textId="77777777" w:rsidR="008B00D9" w:rsidRDefault="008B00D9" w:rsidP="00A07819">
            <w:r>
              <w:rPr>
                <w:rFonts w:hint="eastAsia"/>
              </w:rPr>
              <w:t>中文名称</w:t>
            </w:r>
          </w:p>
        </w:tc>
        <w:tc>
          <w:tcPr>
            <w:tcW w:w="1076" w:type="dxa"/>
            <w:tcBorders>
              <w:top w:val="single" w:sz="4" w:space="0" w:color="auto"/>
              <w:left w:val="single" w:sz="4" w:space="0" w:color="auto"/>
              <w:bottom w:val="single" w:sz="4" w:space="0" w:color="auto"/>
              <w:right w:val="single" w:sz="4" w:space="0" w:color="auto"/>
            </w:tcBorders>
            <w:shd w:val="clear" w:color="auto" w:fill="D9D9D9"/>
          </w:tcPr>
          <w:p w14:paraId="46EFDEAB" w14:textId="77777777" w:rsidR="008B00D9" w:rsidRDefault="008B00D9" w:rsidP="00A07819">
            <w:r>
              <w:rPr>
                <w:rFonts w:hint="eastAsia"/>
              </w:rPr>
              <w:t>是否</w:t>
            </w:r>
            <w:r>
              <w:t>必须</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B3E0FC6" w14:textId="77777777" w:rsidR="008B00D9" w:rsidRDefault="008B00D9" w:rsidP="00A07819">
            <w:r>
              <w:rPr>
                <w:rFonts w:hint="eastAsia"/>
              </w:rPr>
              <w:t>参数类型</w:t>
            </w:r>
          </w:p>
        </w:tc>
        <w:tc>
          <w:tcPr>
            <w:tcW w:w="4310" w:type="dxa"/>
            <w:tcBorders>
              <w:top w:val="single" w:sz="4" w:space="0" w:color="auto"/>
              <w:left w:val="single" w:sz="4" w:space="0" w:color="auto"/>
              <w:bottom w:val="single" w:sz="4" w:space="0" w:color="auto"/>
              <w:right w:val="single" w:sz="4" w:space="0" w:color="auto"/>
            </w:tcBorders>
            <w:shd w:val="clear" w:color="auto" w:fill="D9D9D9"/>
          </w:tcPr>
          <w:p w14:paraId="16F00DFA" w14:textId="77777777" w:rsidR="008B00D9" w:rsidRDefault="008B00D9" w:rsidP="00A07819">
            <w:r>
              <w:rPr>
                <w:rFonts w:hint="eastAsia"/>
              </w:rPr>
              <w:t>参数说明</w:t>
            </w:r>
          </w:p>
        </w:tc>
      </w:tr>
      <w:tr w:rsidR="008B00D9" w14:paraId="29620A1D" w14:textId="77777777" w:rsidTr="00A07819">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5EC01F59" w14:textId="77777777" w:rsidR="008B00D9" w:rsidRDefault="008B00D9" w:rsidP="00A07819">
            <w:pPr>
              <w:rPr>
                <w:rFonts w:ascii="Courier New" w:hAnsi="Courier New" w:cs="Courier New"/>
                <w:bCs/>
                <w:color w:val="000000"/>
                <w:sz w:val="20"/>
                <w:szCs w:val="20"/>
              </w:rPr>
            </w:pPr>
            <w:del w:id="153" w:author="lenovo" w:date="2016-11-28T18:15:00Z">
              <w:r w:rsidDel="00AE5C61">
                <w:rPr>
                  <w:rFonts w:ascii="Courier New" w:hAnsi="Courier New" w:cs="Courier New" w:hint="eastAsia"/>
                  <w:bCs/>
                  <w:color w:val="000000"/>
                  <w:sz w:val="20"/>
                  <w:szCs w:val="20"/>
                </w:rPr>
                <w:delText>areaCode</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0B7F7C9E" w14:textId="77777777" w:rsidR="008B00D9" w:rsidRDefault="008B00D9" w:rsidP="00A07819">
            <w:del w:id="154" w:author="lenovo" w:date="2016-11-28T18:15:00Z">
              <w:r w:rsidDel="00AE5C61">
                <w:rPr>
                  <w:rFonts w:hint="eastAsia"/>
                </w:rPr>
                <w:delText>区域码</w:delText>
              </w:r>
            </w:del>
          </w:p>
        </w:tc>
        <w:tc>
          <w:tcPr>
            <w:tcW w:w="1076" w:type="dxa"/>
            <w:tcBorders>
              <w:top w:val="single" w:sz="4" w:space="0" w:color="auto"/>
              <w:left w:val="single" w:sz="4" w:space="0" w:color="auto"/>
              <w:bottom w:val="single" w:sz="4" w:space="0" w:color="auto"/>
              <w:right w:val="single" w:sz="4" w:space="0" w:color="auto"/>
            </w:tcBorders>
          </w:tcPr>
          <w:p w14:paraId="34DC605D" w14:textId="77777777" w:rsidR="008B00D9" w:rsidRDefault="008B00D9" w:rsidP="00A07819">
            <w:pPr>
              <w:rPr>
                <w:szCs w:val="21"/>
              </w:rPr>
            </w:pPr>
            <w:del w:id="155" w:author="lenovo" w:date="2016-11-28T18:15:00Z">
              <w:r w:rsidDel="00AE5C61">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056994A6" w14:textId="77777777" w:rsidR="008B00D9" w:rsidRDefault="002E4C39" w:rsidP="00A07819">
            <w:del w:id="156" w:author="lenovo" w:date="2016-11-28T18:15:00Z">
              <w:r w:rsidDel="00AE5C61">
                <w:rPr>
                  <w:rFonts w:hint="eastAsia"/>
                </w:rPr>
                <w:delText>String</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3E785502" w14:textId="77777777" w:rsidR="008B00D9" w:rsidRDefault="007B4546" w:rsidP="00A07819">
            <w:del w:id="157" w:author="lenovo" w:date="2016-11-28T18:15:00Z">
              <w:r w:rsidDel="00AE5C61">
                <w:rPr>
                  <w:rFonts w:hint="eastAsia"/>
                </w:rPr>
                <w:delText>区域</w:delText>
              </w:r>
              <w:r w:rsidR="008B00D9" w:rsidDel="00AE5C61">
                <w:rPr>
                  <w:rFonts w:hint="eastAsia"/>
                </w:rPr>
                <w:delText>码：可使用邮政编码，也可由运营人员统一分配</w:delText>
              </w:r>
            </w:del>
          </w:p>
        </w:tc>
      </w:tr>
      <w:tr w:rsidR="003A3116" w14:paraId="2FA21AA9" w14:textId="77777777" w:rsidTr="00A07819">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312AD2F4" w14:textId="77777777" w:rsidR="003A3116" w:rsidRDefault="003A3116" w:rsidP="003A3116">
            <w:pPr>
              <w:rPr>
                <w:rFonts w:ascii="Courier New" w:hAnsi="Courier New" w:cs="Courier New"/>
                <w:bCs/>
                <w:color w:val="000000"/>
                <w:sz w:val="20"/>
                <w:szCs w:val="20"/>
              </w:rPr>
            </w:pPr>
            <w:ins w:id="158" w:author="huatao hu" w:date="2016-11-28T17:00:00Z">
              <w:del w:id="159" w:author="lenovo" w:date="2016-11-28T18:15:00Z">
                <w:r w:rsidDel="00AE5C61">
                  <w:rPr>
                    <w:rFonts w:ascii="Courier New" w:hAnsi="Courier New" w:cs="Courier New" w:hint="eastAsia"/>
                    <w:bCs/>
                    <w:color w:val="000000"/>
                    <w:sz w:val="20"/>
                    <w:szCs w:val="20"/>
                  </w:rPr>
                  <w:delText>version</w:delText>
                </w:r>
              </w:del>
            </w:ins>
            <w:del w:id="160" w:author="lenovo" w:date="2016-11-28T18:15:00Z">
              <w:r w:rsidDel="00AE5C61">
                <w:rPr>
                  <w:rFonts w:ascii="Courier New" w:hAnsi="Courier New" w:cs="Courier New" w:hint="eastAsia"/>
                  <w:bCs/>
                  <w:color w:val="000000"/>
                  <w:sz w:val="20"/>
                  <w:szCs w:val="20"/>
                </w:rPr>
                <w:delText>version</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52EB9B01" w14:textId="77777777" w:rsidR="003A3116" w:rsidRDefault="003A3116" w:rsidP="003A3116">
            <w:ins w:id="161" w:author="huatao hu" w:date="2016-11-28T17:00:00Z">
              <w:del w:id="162" w:author="lenovo" w:date="2016-11-28T18:15:00Z">
                <w:r w:rsidDel="00AE5C61">
                  <w:rPr>
                    <w:rFonts w:hint="eastAsia"/>
                  </w:rPr>
                  <w:delText>版本标记</w:delText>
                </w:r>
              </w:del>
            </w:ins>
            <w:del w:id="163" w:author="lenovo" w:date="2016-11-28T18:15:00Z">
              <w:r w:rsidDel="00AE5C61">
                <w:rPr>
                  <w:rFonts w:hint="eastAsia"/>
                </w:rPr>
                <w:delText>版本标记</w:delText>
              </w:r>
            </w:del>
          </w:p>
        </w:tc>
        <w:tc>
          <w:tcPr>
            <w:tcW w:w="1076" w:type="dxa"/>
            <w:tcBorders>
              <w:top w:val="single" w:sz="4" w:space="0" w:color="auto"/>
              <w:left w:val="single" w:sz="4" w:space="0" w:color="auto"/>
              <w:bottom w:val="single" w:sz="4" w:space="0" w:color="auto"/>
              <w:right w:val="single" w:sz="4" w:space="0" w:color="auto"/>
            </w:tcBorders>
          </w:tcPr>
          <w:p w14:paraId="33A65054" w14:textId="77777777" w:rsidR="003A3116" w:rsidRDefault="003A3116" w:rsidP="003A3116">
            <w:pPr>
              <w:rPr>
                <w:szCs w:val="21"/>
              </w:rPr>
            </w:pPr>
            <w:ins w:id="164" w:author="huatao hu" w:date="2016-11-28T17:00:00Z">
              <w:del w:id="165" w:author="lenovo" w:date="2016-11-28T18:15:00Z">
                <w:r w:rsidDel="00AE5C61">
                  <w:rPr>
                    <w:rFonts w:hint="eastAsia"/>
                    <w:szCs w:val="21"/>
                  </w:rPr>
                  <w:delText>Y</w:delText>
                </w:r>
              </w:del>
            </w:ins>
            <w:del w:id="166" w:author="lenovo" w:date="2016-11-28T18:15:00Z">
              <w:r w:rsidDel="00AE5C61">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0E646DA0" w14:textId="77777777" w:rsidR="003A3116" w:rsidRDefault="003A3116" w:rsidP="003A3116">
            <w:ins w:id="167" w:author="huatao hu" w:date="2016-11-28T17:00:00Z">
              <w:del w:id="168" w:author="lenovo" w:date="2016-11-28T18:15:00Z">
                <w:r w:rsidDel="00AE5C61">
                  <w:rPr>
                    <w:rFonts w:hint="eastAsia"/>
                  </w:rPr>
                  <w:delText>String</w:delText>
                </w:r>
              </w:del>
            </w:ins>
            <w:del w:id="169" w:author="lenovo" w:date="2016-11-28T18:15:00Z">
              <w:r w:rsidDel="00AE5C61">
                <w:rPr>
                  <w:rFonts w:hint="eastAsia"/>
                </w:rPr>
                <w:delText>String</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3DCE5510" w14:textId="77777777" w:rsidR="003A3116" w:rsidRDefault="003A3116" w:rsidP="003A3116">
            <w:ins w:id="170" w:author="huatao hu" w:date="2016-11-28T17:00:00Z">
              <w:del w:id="171" w:author="lenovo" w:date="2016-11-28T18:15:00Z">
                <w:r w:rsidDel="00AE5C61">
                  <w:rPr>
                    <w:rFonts w:hint="eastAsia"/>
                  </w:rPr>
                  <w:delText>launcher</w:delText>
                </w:r>
                <w:r w:rsidDel="00AE5C61">
                  <w:rPr>
                    <w:rFonts w:hint="eastAsia"/>
                  </w:rPr>
                  <w:delText>版本号</w:delText>
                </w:r>
              </w:del>
            </w:ins>
            <w:del w:id="172" w:author="lenovo" w:date="2016-11-28T18:15:00Z">
              <w:r w:rsidDel="00AE5C61">
                <w:rPr>
                  <w:rFonts w:hint="eastAsia"/>
                </w:rPr>
                <w:delText>终端设备版本号</w:delText>
              </w:r>
            </w:del>
          </w:p>
        </w:tc>
      </w:tr>
      <w:tr w:rsidR="003A3116" w14:paraId="24C32C67" w14:textId="77777777" w:rsidTr="00A07819">
        <w:trPr>
          <w:trHeight w:val="405"/>
          <w:jc w:val="center"/>
          <w:ins w:id="173" w:author="huatao hu" w:date="2016-11-28T16:59:00Z"/>
        </w:trPr>
        <w:tc>
          <w:tcPr>
            <w:tcW w:w="1565" w:type="dxa"/>
            <w:tcBorders>
              <w:top w:val="single" w:sz="4" w:space="0" w:color="auto"/>
              <w:left w:val="single" w:sz="4" w:space="0" w:color="auto"/>
              <w:bottom w:val="single" w:sz="4" w:space="0" w:color="auto"/>
              <w:right w:val="single" w:sz="4" w:space="0" w:color="auto"/>
            </w:tcBorders>
            <w:vAlign w:val="center"/>
          </w:tcPr>
          <w:p w14:paraId="78E582AF" w14:textId="77777777" w:rsidR="003A3116" w:rsidRDefault="003A3116" w:rsidP="003A3116">
            <w:pPr>
              <w:rPr>
                <w:ins w:id="174" w:author="huatao hu" w:date="2016-11-28T16:59:00Z"/>
                <w:rFonts w:ascii="Courier New" w:hAnsi="Courier New" w:cs="Courier New"/>
                <w:bCs/>
                <w:color w:val="000000"/>
                <w:sz w:val="20"/>
                <w:szCs w:val="20"/>
              </w:rPr>
            </w:pPr>
            <w:ins w:id="175" w:author="huatao hu" w:date="2016-11-28T17:00:00Z">
              <w:del w:id="176" w:author="lenovo" w:date="2016-11-28T18:15:00Z">
                <w:r w:rsidDel="00AE5C61">
                  <w:rPr>
                    <w:rFonts w:ascii="Courier New" w:hAnsi="Courier New" w:cs="Courier New"/>
                    <w:bCs/>
                    <w:color w:val="000000"/>
                    <w:sz w:val="20"/>
                    <w:szCs w:val="20"/>
                  </w:rPr>
                  <w:delText>versionSw</w:delText>
                </w:r>
              </w:del>
            </w:ins>
          </w:p>
        </w:tc>
        <w:tc>
          <w:tcPr>
            <w:tcW w:w="1276" w:type="dxa"/>
            <w:tcBorders>
              <w:top w:val="single" w:sz="4" w:space="0" w:color="auto"/>
              <w:left w:val="single" w:sz="4" w:space="0" w:color="auto"/>
              <w:bottom w:val="single" w:sz="4" w:space="0" w:color="auto"/>
              <w:right w:val="single" w:sz="4" w:space="0" w:color="auto"/>
            </w:tcBorders>
            <w:vAlign w:val="center"/>
          </w:tcPr>
          <w:p w14:paraId="17D363BF" w14:textId="77777777" w:rsidR="003A3116" w:rsidRDefault="003A3116" w:rsidP="003A3116">
            <w:pPr>
              <w:rPr>
                <w:ins w:id="177" w:author="huatao hu" w:date="2016-11-28T16:59:00Z"/>
              </w:rPr>
            </w:pPr>
            <w:ins w:id="178" w:author="huatao hu" w:date="2016-11-28T17:00:00Z">
              <w:del w:id="179" w:author="lenovo" w:date="2016-11-28T18:15:00Z">
                <w:r w:rsidDel="00AE5C61">
                  <w:rPr>
                    <w:rFonts w:hint="eastAsia"/>
                  </w:rPr>
                  <w:delText>系统版本号</w:delText>
                </w:r>
              </w:del>
            </w:ins>
          </w:p>
        </w:tc>
        <w:tc>
          <w:tcPr>
            <w:tcW w:w="1076" w:type="dxa"/>
            <w:tcBorders>
              <w:top w:val="single" w:sz="4" w:space="0" w:color="auto"/>
              <w:left w:val="single" w:sz="4" w:space="0" w:color="auto"/>
              <w:bottom w:val="single" w:sz="4" w:space="0" w:color="auto"/>
              <w:right w:val="single" w:sz="4" w:space="0" w:color="auto"/>
            </w:tcBorders>
          </w:tcPr>
          <w:p w14:paraId="23A646B8" w14:textId="77777777" w:rsidR="003A3116" w:rsidRDefault="003A3116" w:rsidP="003A3116">
            <w:pPr>
              <w:rPr>
                <w:ins w:id="180" w:author="huatao hu" w:date="2016-11-28T16:59:00Z"/>
                <w:szCs w:val="21"/>
              </w:rPr>
            </w:pPr>
            <w:ins w:id="181" w:author="huatao hu" w:date="2016-11-28T17:00:00Z">
              <w:del w:id="182" w:author="lenovo" w:date="2016-11-28T18:15:00Z">
                <w:r w:rsidDel="00AE5C61">
                  <w:rPr>
                    <w:rFonts w:hint="eastAsia"/>
                    <w:szCs w:val="21"/>
                  </w:rPr>
                  <w:delText>Y</w:delText>
                </w:r>
              </w:del>
            </w:ins>
          </w:p>
        </w:tc>
        <w:tc>
          <w:tcPr>
            <w:tcW w:w="1134" w:type="dxa"/>
            <w:tcBorders>
              <w:top w:val="single" w:sz="4" w:space="0" w:color="auto"/>
              <w:left w:val="single" w:sz="4" w:space="0" w:color="auto"/>
              <w:bottom w:val="single" w:sz="4" w:space="0" w:color="auto"/>
              <w:right w:val="single" w:sz="4" w:space="0" w:color="auto"/>
            </w:tcBorders>
            <w:vAlign w:val="center"/>
          </w:tcPr>
          <w:p w14:paraId="3CF3BA64" w14:textId="77777777" w:rsidR="003A3116" w:rsidRDefault="003A3116" w:rsidP="003A3116">
            <w:pPr>
              <w:rPr>
                <w:ins w:id="183" w:author="huatao hu" w:date="2016-11-28T16:59:00Z"/>
              </w:rPr>
            </w:pPr>
            <w:ins w:id="184" w:author="huatao hu" w:date="2016-11-28T17:00:00Z">
              <w:del w:id="185" w:author="lenovo" w:date="2016-11-28T18:15:00Z">
                <w:r w:rsidDel="00AE5C61">
                  <w:rPr>
                    <w:rFonts w:hint="eastAsia"/>
                  </w:rPr>
                  <w:delText>String</w:delText>
                </w:r>
              </w:del>
            </w:ins>
          </w:p>
        </w:tc>
        <w:tc>
          <w:tcPr>
            <w:tcW w:w="4310" w:type="dxa"/>
            <w:tcBorders>
              <w:top w:val="single" w:sz="4" w:space="0" w:color="auto"/>
              <w:left w:val="single" w:sz="4" w:space="0" w:color="auto"/>
              <w:bottom w:val="single" w:sz="4" w:space="0" w:color="auto"/>
              <w:right w:val="single" w:sz="4" w:space="0" w:color="auto"/>
            </w:tcBorders>
            <w:vAlign w:val="center"/>
          </w:tcPr>
          <w:p w14:paraId="6D4254FC" w14:textId="77777777" w:rsidR="003A3116" w:rsidRDefault="003A3116" w:rsidP="003A3116">
            <w:pPr>
              <w:rPr>
                <w:ins w:id="186" w:author="huatao hu" w:date="2016-11-28T16:59:00Z"/>
              </w:rPr>
            </w:pPr>
            <w:ins w:id="187" w:author="huatao hu" w:date="2016-11-28T17:00:00Z">
              <w:del w:id="188" w:author="lenovo" w:date="2016-11-28T18:15:00Z">
                <w:r w:rsidDel="00AE5C61">
                  <w:delText>R</w:delText>
                </w:r>
                <w:r w:rsidDel="00AE5C61">
                  <w:rPr>
                    <w:rFonts w:hint="eastAsia"/>
                  </w:rPr>
                  <w:delText>om</w:delText>
                </w:r>
                <w:r w:rsidDel="00AE5C61">
                  <w:rPr>
                    <w:rFonts w:hint="eastAsia"/>
                  </w:rPr>
                  <w:delText>系统版本号</w:delText>
                </w:r>
              </w:del>
            </w:ins>
          </w:p>
        </w:tc>
      </w:tr>
      <w:tr w:rsidR="003A3116" w14:paraId="3D06A1BA" w14:textId="77777777" w:rsidTr="00A07819">
        <w:trPr>
          <w:trHeight w:val="405"/>
          <w:jc w:val="center"/>
          <w:ins w:id="189"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6E8B31C6" w14:textId="77777777" w:rsidR="003A3116" w:rsidRDefault="003A3116" w:rsidP="003A3116">
            <w:pPr>
              <w:rPr>
                <w:ins w:id="190" w:author="huatao hu" w:date="2016-11-28T17:00:00Z"/>
                <w:rFonts w:ascii="Courier New" w:hAnsi="Courier New" w:cs="Courier New"/>
                <w:bCs/>
                <w:color w:val="000000"/>
                <w:sz w:val="20"/>
                <w:szCs w:val="20"/>
              </w:rPr>
            </w:pPr>
            <w:ins w:id="191" w:author="huatao hu" w:date="2016-11-28T17:00:00Z">
              <w:del w:id="192" w:author="lenovo" w:date="2016-11-28T18:15:00Z">
                <w:r w:rsidDel="00AE5C61">
                  <w:rPr>
                    <w:rFonts w:ascii="Courier New" w:hAnsi="Courier New" w:cs="Courier New"/>
                    <w:bCs/>
                    <w:color w:val="000000"/>
                    <w:sz w:val="20"/>
                    <w:szCs w:val="20"/>
                  </w:rPr>
                  <w:delText>devCode</w:delText>
                </w:r>
              </w:del>
            </w:ins>
          </w:p>
        </w:tc>
        <w:tc>
          <w:tcPr>
            <w:tcW w:w="1276" w:type="dxa"/>
            <w:tcBorders>
              <w:top w:val="single" w:sz="4" w:space="0" w:color="auto"/>
              <w:left w:val="single" w:sz="4" w:space="0" w:color="auto"/>
              <w:bottom w:val="single" w:sz="4" w:space="0" w:color="auto"/>
              <w:right w:val="single" w:sz="4" w:space="0" w:color="auto"/>
            </w:tcBorders>
            <w:vAlign w:val="center"/>
          </w:tcPr>
          <w:p w14:paraId="6D016845" w14:textId="77777777" w:rsidR="003A3116" w:rsidRDefault="003A3116" w:rsidP="003A3116">
            <w:pPr>
              <w:rPr>
                <w:ins w:id="193" w:author="huatao hu" w:date="2016-11-28T17:00:00Z"/>
              </w:rPr>
            </w:pPr>
            <w:ins w:id="194" w:author="huatao hu" w:date="2016-11-28T17:00:00Z">
              <w:del w:id="195" w:author="lenovo" w:date="2016-11-28T18:15:00Z">
                <w:r w:rsidDel="00AE5C61">
                  <w:rPr>
                    <w:rFonts w:hint="eastAsia"/>
                  </w:rPr>
                  <w:delText>机型号</w:delText>
                </w:r>
              </w:del>
            </w:ins>
          </w:p>
        </w:tc>
        <w:tc>
          <w:tcPr>
            <w:tcW w:w="1076" w:type="dxa"/>
            <w:tcBorders>
              <w:top w:val="single" w:sz="4" w:space="0" w:color="auto"/>
              <w:left w:val="single" w:sz="4" w:space="0" w:color="auto"/>
              <w:bottom w:val="single" w:sz="4" w:space="0" w:color="auto"/>
              <w:right w:val="single" w:sz="4" w:space="0" w:color="auto"/>
            </w:tcBorders>
          </w:tcPr>
          <w:p w14:paraId="6A0A1C45" w14:textId="77777777" w:rsidR="003A3116" w:rsidRDefault="003A3116" w:rsidP="003A3116">
            <w:pPr>
              <w:rPr>
                <w:ins w:id="196" w:author="huatao hu" w:date="2016-11-28T17:00:00Z"/>
                <w:szCs w:val="21"/>
              </w:rPr>
            </w:pPr>
            <w:ins w:id="197" w:author="huatao hu" w:date="2016-11-28T17:00:00Z">
              <w:del w:id="198" w:author="lenovo" w:date="2016-11-28T18:15:00Z">
                <w:r w:rsidDel="00AE5C61">
                  <w:rPr>
                    <w:rFonts w:hint="eastAsia"/>
                    <w:szCs w:val="21"/>
                  </w:rPr>
                  <w:delText>Y</w:delText>
                </w:r>
              </w:del>
            </w:ins>
          </w:p>
        </w:tc>
        <w:tc>
          <w:tcPr>
            <w:tcW w:w="1134" w:type="dxa"/>
            <w:tcBorders>
              <w:top w:val="single" w:sz="4" w:space="0" w:color="auto"/>
              <w:left w:val="single" w:sz="4" w:space="0" w:color="auto"/>
              <w:bottom w:val="single" w:sz="4" w:space="0" w:color="auto"/>
              <w:right w:val="single" w:sz="4" w:space="0" w:color="auto"/>
            </w:tcBorders>
            <w:vAlign w:val="center"/>
          </w:tcPr>
          <w:p w14:paraId="20EB70FD" w14:textId="77777777" w:rsidR="003A3116" w:rsidRDefault="003A3116" w:rsidP="003A3116">
            <w:pPr>
              <w:rPr>
                <w:ins w:id="199" w:author="huatao hu" w:date="2016-11-28T17:00:00Z"/>
              </w:rPr>
            </w:pPr>
            <w:ins w:id="200" w:author="huatao hu" w:date="2016-11-28T17:00:00Z">
              <w:del w:id="201" w:author="lenovo" w:date="2016-11-28T18:15:00Z">
                <w:r w:rsidDel="00AE5C61">
                  <w:rPr>
                    <w:rFonts w:hint="eastAsia"/>
                  </w:rPr>
                  <w:delText>String</w:delText>
                </w:r>
              </w:del>
            </w:ins>
          </w:p>
        </w:tc>
        <w:tc>
          <w:tcPr>
            <w:tcW w:w="4310" w:type="dxa"/>
            <w:tcBorders>
              <w:top w:val="single" w:sz="4" w:space="0" w:color="auto"/>
              <w:left w:val="single" w:sz="4" w:space="0" w:color="auto"/>
              <w:bottom w:val="single" w:sz="4" w:space="0" w:color="auto"/>
              <w:right w:val="single" w:sz="4" w:space="0" w:color="auto"/>
            </w:tcBorders>
            <w:vAlign w:val="center"/>
          </w:tcPr>
          <w:p w14:paraId="035A5F4C" w14:textId="77777777" w:rsidR="003A3116" w:rsidRDefault="003A3116" w:rsidP="003A3116">
            <w:pPr>
              <w:rPr>
                <w:ins w:id="202" w:author="huatao hu" w:date="2016-11-28T17:00:00Z"/>
              </w:rPr>
            </w:pPr>
            <w:ins w:id="203" w:author="huatao hu" w:date="2016-11-28T17:00:00Z">
              <w:del w:id="204" w:author="lenovo" w:date="2016-11-28T18:15:00Z">
                <w:r w:rsidDel="00AE5C61">
                  <w:rPr>
                    <w:rFonts w:hint="eastAsia"/>
                  </w:rPr>
                  <w:delText>机型号</w:delText>
                </w:r>
              </w:del>
            </w:ins>
          </w:p>
        </w:tc>
      </w:tr>
      <w:tr w:rsidR="003A3116" w14:paraId="7AE957ED" w14:textId="77777777" w:rsidTr="00A07819">
        <w:trPr>
          <w:trHeight w:val="405"/>
          <w:jc w:val="center"/>
          <w:ins w:id="205"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42774279" w14:textId="77777777" w:rsidR="003A3116" w:rsidRDefault="003A3116" w:rsidP="003A3116">
            <w:pPr>
              <w:rPr>
                <w:ins w:id="206" w:author="huatao hu" w:date="2016-11-28T17:00:00Z"/>
                <w:rFonts w:ascii="Courier New" w:hAnsi="Courier New" w:cs="Courier New"/>
                <w:bCs/>
                <w:color w:val="000000"/>
                <w:sz w:val="20"/>
                <w:szCs w:val="20"/>
              </w:rPr>
            </w:pPr>
            <w:ins w:id="207" w:author="huatao hu" w:date="2016-11-28T17:00:00Z">
              <w:del w:id="208" w:author="lenovo" w:date="2016-11-28T18:15:00Z">
                <w:r w:rsidDel="00AE5C61">
                  <w:rPr>
                    <w:rFonts w:ascii="Courier New" w:hAnsi="Courier New" w:cs="Courier New"/>
                    <w:bCs/>
                    <w:color w:val="000000"/>
                    <w:sz w:val="20"/>
                    <w:szCs w:val="20"/>
                  </w:rPr>
                  <w:delText>v</w:delText>
                </w:r>
                <w:r w:rsidDel="00AE5C61">
                  <w:rPr>
                    <w:rFonts w:ascii="Courier New" w:hAnsi="Courier New" w:cs="Courier New" w:hint="eastAsia"/>
                    <w:bCs/>
                    <w:color w:val="000000"/>
                    <w:sz w:val="20"/>
                    <w:szCs w:val="20"/>
                  </w:rPr>
                  <w:delText>ersionH</w:delText>
                </w:r>
                <w:r w:rsidDel="00AE5C61">
                  <w:rPr>
                    <w:rFonts w:ascii="Courier New" w:hAnsi="Courier New" w:cs="Courier New"/>
                    <w:bCs/>
                    <w:color w:val="000000"/>
                    <w:sz w:val="20"/>
                    <w:szCs w:val="20"/>
                  </w:rPr>
                  <w:delText>w</w:delText>
                </w:r>
              </w:del>
            </w:ins>
          </w:p>
        </w:tc>
        <w:tc>
          <w:tcPr>
            <w:tcW w:w="1276" w:type="dxa"/>
            <w:tcBorders>
              <w:top w:val="single" w:sz="4" w:space="0" w:color="auto"/>
              <w:left w:val="single" w:sz="4" w:space="0" w:color="auto"/>
              <w:bottom w:val="single" w:sz="4" w:space="0" w:color="auto"/>
              <w:right w:val="single" w:sz="4" w:space="0" w:color="auto"/>
            </w:tcBorders>
            <w:vAlign w:val="center"/>
          </w:tcPr>
          <w:p w14:paraId="743DF6FE" w14:textId="77777777" w:rsidR="003A3116" w:rsidRDefault="003A3116" w:rsidP="003A3116">
            <w:pPr>
              <w:rPr>
                <w:ins w:id="209" w:author="huatao hu" w:date="2016-11-28T17:00:00Z"/>
              </w:rPr>
            </w:pPr>
            <w:ins w:id="210" w:author="huatao hu" w:date="2016-11-28T17:00:00Z">
              <w:del w:id="211" w:author="lenovo" w:date="2016-11-28T18:15:00Z">
                <w:r w:rsidDel="00AE5C61">
                  <w:rPr>
                    <w:rFonts w:hint="eastAsia"/>
                  </w:rPr>
                  <w:delText>硬件版本号</w:delText>
                </w:r>
              </w:del>
            </w:ins>
          </w:p>
        </w:tc>
        <w:tc>
          <w:tcPr>
            <w:tcW w:w="1076" w:type="dxa"/>
            <w:tcBorders>
              <w:top w:val="single" w:sz="4" w:space="0" w:color="auto"/>
              <w:left w:val="single" w:sz="4" w:space="0" w:color="auto"/>
              <w:bottom w:val="single" w:sz="4" w:space="0" w:color="auto"/>
              <w:right w:val="single" w:sz="4" w:space="0" w:color="auto"/>
            </w:tcBorders>
          </w:tcPr>
          <w:p w14:paraId="083962B7" w14:textId="77777777" w:rsidR="003A3116" w:rsidRDefault="003A3116" w:rsidP="003A3116">
            <w:pPr>
              <w:rPr>
                <w:ins w:id="212" w:author="huatao hu" w:date="2016-11-28T17:00:00Z"/>
                <w:szCs w:val="21"/>
              </w:rPr>
            </w:pPr>
            <w:ins w:id="213" w:author="huatao hu" w:date="2016-11-28T17:00:00Z">
              <w:del w:id="214" w:author="lenovo" w:date="2016-11-28T18:15:00Z">
                <w:r w:rsidDel="00AE5C61">
                  <w:rPr>
                    <w:rFonts w:hint="eastAsia"/>
                    <w:szCs w:val="21"/>
                  </w:rPr>
                  <w:delText>Y</w:delText>
                </w:r>
              </w:del>
            </w:ins>
          </w:p>
        </w:tc>
        <w:tc>
          <w:tcPr>
            <w:tcW w:w="1134" w:type="dxa"/>
            <w:tcBorders>
              <w:top w:val="single" w:sz="4" w:space="0" w:color="auto"/>
              <w:left w:val="single" w:sz="4" w:space="0" w:color="auto"/>
              <w:bottom w:val="single" w:sz="4" w:space="0" w:color="auto"/>
              <w:right w:val="single" w:sz="4" w:space="0" w:color="auto"/>
            </w:tcBorders>
            <w:vAlign w:val="center"/>
          </w:tcPr>
          <w:p w14:paraId="1C8CC473" w14:textId="77777777" w:rsidR="003A3116" w:rsidRDefault="003A3116" w:rsidP="003A3116">
            <w:pPr>
              <w:rPr>
                <w:ins w:id="215" w:author="huatao hu" w:date="2016-11-28T17:00:00Z"/>
              </w:rPr>
            </w:pPr>
            <w:ins w:id="216" w:author="huatao hu" w:date="2016-11-28T17:00:00Z">
              <w:del w:id="217" w:author="lenovo" w:date="2016-11-28T18:15:00Z">
                <w:r w:rsidDel="00AE5C61">
                  <w:rPr>
                    <w:rFonts w:hint="eastAsia"/>
                  </w:rPr>
                  <w:delText>String</w:delText>
                </w:r>
              </w:del>
            </w:ins>
          </w:p>
        </w:tc>
        <w:tc>
          <w:tcPr>
            <w:tcW w:w="4310" w:type="dxa"/>
            <w:tcBorders>
              <w:top w:val="single" w:sz="4" w:space="0" w:color="auto"/>
              <w:left w:val="single" w:sz="4" w:space="0" w:color="auto"/>
              <w:bottom w:val="single" w:sz="4" w:space="0" w:color="auto"/>
              <w:right w:val="single" w:sz="4" w:space="0" w:color="auto"/>
            </w:tcBorders>
            <w:vAlign w:val="center"/>
          </w:tcPr>
          <w:p w14:paraId="5F592B92" w14:textId="77777777" w:rsidR="003A3116" w:rsidRDefault="003A3116" w:rsidP="003A3116">
            <w:pPr>
              <w:rPr>
                <w:ins w:id="218" w:author="huatao hu" w:date="2016-11-28T17:00:00Z"/>
              </w:rPr>
            </w:pPr>
            <w:ins w:id="219" w:author="huatao hu" w:date="2016-11-28T17:00:00Z">
              <w:del w:id="220" w:author="lenovo" w:date="2016-11-28T18:15:00Z">
                <w:r w:rsidDel="00AE5C61">
                  <w:rPr>
                    <w:rFonts w:hint="eastAsia"/>
                  </w:rPr>
                  <w:delText>硬件版本号</w:delText>
                </w:r>
              </w:del>
            </w:ins>
          </w:p>
        </w:tc>
      </w:tr>
      <w:tr w:rsidR="003A3116" w14:paraId="236BCC30" w14:textId="77777777" w:rsidTr="00A07819">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64DF21C5" w14:textId="77777777" w:rsidR="003A3116" w:rsidRDefault="003A3116" w:rsidP="003A3116">
            <w:pPr>
              <w:rPr>
                <w:rFonts w:ascii="Courier New" w:hAnsi="Courier New" w:cs="Courier New"/>
                <w:bCs/>
                <w:color w:val="000000"/>
                <w:sz w:val="20"/>
                <w:szCs w:val="20"/>
              </w:rPr>
            </w:pPr>
            <w:r>
              <w:rPr>
                <w:rFonts w:ascii="Courier New" w:hAnsi="Courier New" w:cs="Courier New" w:hint="eastAsia"/>
                <w:bCs/>
                <w:color w:val="000000"/>
                <w:sz w:val="20"/>
                <w:szCs w:val="20"/>
              </w:rPr>
              <w:t>type</w:t>
            </w:r>
          </w:p>
        </w:tc>
        <w:tc>
          <w:tcPr>
            <w:tcW w:w="1276" w:type="dxa"/>
            <w:tcBorders>
              <w:top w:val="single" w:sz="4" w:space="0" w:color="auto"/>
              <w:left w:val="single" w:sz="4" w:space="0" w:color="auto"/>
              <w:bottom w:val="single" w:sz="4" w:space="0" w:color="auto"/>
              <w:right w:val="single" w:sz="4" w:space="0" w:color="auto"/>
            </w:tcBorders>
            <w:vAlign w:val="center"/>
          </w:tcPr>
          <w:p w14:paraId="5F1F7A60" w14:textId="77777777" w:rsidR="003A3116" w:rsidRDefault="003A3116" w:rsidP="003A3116">
            <w:r>
              <w:rPr>
                <w:rFonts w:hint="eastAsia"/>
              </w:rPr>
              <w:t>类型</w:t>
            </w:r>
          </w:p>
        </w:tc>
        <w:tc>
          <w:tcPr>
            <w:tcW w:w="1076" w:type="dxa"/>
            <w:tcBorders>
              <w:top w:val="single" w:sz="4" w:space="0" w:color="auto"/>
              <w:left w:val="single" w:sz="4" w:space="0" w:color="auto"/>
              <w:bottom w:val="single" w:sz="4" w:space="0" w:color="auto"/>
              <w:right w:val="single" w:sz="4" w:space="0" w:color="auto"/>
            </w:tcBorders>
          </w:tcPr>
          <w:p w14:paraId="55A69FB9" w14:textId="77777777" w:rsidR="003A3116" w:rsidRDefault="003A3116" w:rsidP="003A3116">
            <w:pPr>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744A56CB" w14:textId="77777777" w:rsidR="003A3116" w:rsidRDefault="003A3116" w:rsidP="003A3116">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62F09ABC" w14:textId="77777777" w:rsidR="003A3116" w:rsidRDefault="003A3116" w:rsidP="003A3116">
            <w:r>
              <w:rPr>
                <w:rFonts w:hint="eastAsia"/>
              </w:rPr>
              <w:t>发起请求的业务类型：</w:t>
            </w:r>
          </w:p>
          <w:p w14:paraId="436D1B34" w14:textId="77777777" w:rsidR="003A3116" w:rsidRDefault="003A3116" w:rsidP="003A3116">
            <w:pPr>
              <w:ind w:firstLineChars="300" w:firstLine="630"/>
              <w:rPr>
                <w:rFonts w:ascii="宋体" w:hAnsi="宋体" w:cs="Arial"/>
                <w:szCs w:val="21"/>
              </w:rPr>
            </w:pPr>
            <w:r w:rsidRPr="00EE4506">
              <w:rPr>
                <w:rFonts w:ascii="宋体" w:hAnsi="宋体" w:cs="Arial"/>
                <w:szCs w:val="21"/>
              </w:rPr>
              <w:t>launcher</w:t>
            </w:r>
            <w:r>
              <w:rPr>
                <w:rFonts w:ascii="宋体" w:hAnsi="宋体" w:cs="Arial" w:hint="eastAsia"/>
                <w:szCs w:val="21"/>
              </w:rPr>
              <w:t>：桌面</w:t>
            </w:r>
          </w:p>
          <w:p w14:paraId="4BB96BDD" w14:textId="77777777" w:rsidR="003A3116" w:rsidRDefault="003A3116" w:rsidP="003A3116">
            <w:pPr>
              <w:ind w:firstLineChars="300" w:firstLine="630"/>
            </w:pPr>
            <w:r>
              <w:rPr>
                <w:rFonts w:ascii="宋体" w:hAnsi="宋体" w:cs="Arial" w:hint="eastAsia"/>
                <w:szCs w:val="21"/>
              </w:rPr>
              <w:t>appStore：应用商店</w:t>
            </w:r>
          </w:p>
        </w:tc>
      </w:tr>
      <w:tr w:rsidR="003A3116" w14:paraId="5746EC7C" w14:textId="77777777" w:rsidTr="00A07819">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79850B2D" w14:textId="77777777" w:rsidR="003A3116" w:rsidRPr="003942C6" w:rsidRDefault="003A3116" w:rsidP="003A3116">
            <w:pPr>
              <w:rPr>
                <w:rFonts w:ascii="Courier New" w:hAnsi="Courier New" w:cs="Courier New"/>
                <w:bCs/>
                <w:color w:val="000000"/>
                <w:sz w:val="20"/>
                <w:szCs w:val="20"/>
              </w:rPr>
            </w:pPr>
            <w:del w:id="221" w:author="lenovo" w:date="2016-11-28T18:15:00Z">
              <w:r w:rsidRPr="003942C6" w:rsidDel="00AE5C61">
                <w:rPr>
                  <w:rFonts w:ascii="Courier New" w:hAnsi="Courier New" w:cs="Courier New" w:hint="eastAsia"/>
                  <w:bCs/>
                  <w:color w:val="000000"/>
                  <w:sz w:val="20"/>
                  <w:szCs w:val="20"/>
                </w:rPr>
                <w:delText>userI</w:delText>
              </w:r>
              <w:r w:rsidRPr="003942C6" w:rsidDel="00AE5C61">
                <w:rPr>
                  <w:rFonts w:ascii="Courier New" w:hAnsi="Courier New" w:cs="Courier New"/>
                  <w:bCs/>
                  <w:color w:val="000000"/>
                  <w:sz w:val="20"/>
                  <w:szCs w:val="20"/>
                </w:rPr>
                <w:delText>d</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000AB0F7" w14:textId="77777777" w:rsidR="003A3116" w:rsidRDefault="003A3116" w:rsidP="003A3116">
            <w:pPr>
              <w:rPr>
                <w:rFonts w:eastAsia="宋体"/>
              </w:rPr>
            </w:pPr>
            <w:del w:id="222" w:author="lenovo" w:date="2016-11-28T18:15:00Z">
              <w:r w:rsidDel="00AE5C61">
                <w:rPr>
                  <w:rFonts w:hint="eastAsia"/>
                </w:rPr>
                <w:delText>用户标识</w:delText>
              </w:r>
            </w:del>
          </w:p>
        </w:tc>
        <w:tc>
          <w:tcPr>
            <w:tcW w:w="1076" w:type="dxa"/>
            <w:tcBorders>
              <w:top w:val="single" w:sz="4" w:space="0" w:color="auto"/>
              <w:left w:val="single" w:sz="4" w:space="0" w:color="auto"/>
              <w:bottom w:val="single" w:sz="4" w:space="0" w:color="auto"/>
              <w:right w:val="single" w:sz="4" w:space="0" w:color="auto"/>
            </w:tcBorders>
          </w:tcPr>
          <w:p w14:paraId="3533B1B2" w14:textId="77777777" w:rsidR="003A3116" w:rsidRDefault="003A3116" w:rsidP="003A3116">
            <w:pPr>
              <w:rPr>
                <w:rFonts w:eastAsia="宋体"/>
                <w:szCs w:val="21"/>
              </w:rPr>
            </w:pPr>
            <w:del w:id="223" w:author="lenovo" w:date="2016-11-28T18:15:00Z">
              <w:r w:rsidDel="00AE5C61">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1B34DBD3" w14:textId="77777777" w:rsidR="003A3116" w:rsidRDefault="003A3116" w:rsidP="003A3116">
            <w:del w:id="224" w:author="lenovo" w:date="2016-11-28T18:15:00Z">
              <w:r w:rsidDel="00AE5C61">
                <w:rPr>
                  <w:rFonts w:hint="eastAsia"/>
                </w:rPr>
                <w:delText>String</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55E1ECD1" w14:textId="77777777" w:rsidR="003A3116" w:rsidRDefault="003A3116" w:rsidP="003A3116">
            <w:del w:id="225" w:author="lenovo" w:date="2016-11-28T18:15:00Z">
              <w:r w:rsidDel="00AE5C61">
                <w:rPr>
                  <w:rFonts w:hint="eastAsia"/>
                </w:rPr>
                <w:delText>终端设备唯一标识</w:delText>
              </w:r>
            </w:del>
          </w:p>
        </w:tc>
      </w:tr>
      <w:tr w:rsidR="003A3116" w14:paraId="3103F3DC" w14:textId="77777777" w:rsidTr="00A07819">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56EB33BA" w14:textId="77777777" w:rsidR="003A3116" w:rsidRPr="003942C6" w:rsidRDefault="003A3116" w:rsidP="003A3116">
            <w:pPr>
              <w:rPr>
                <w:rFonts w:ascii="Courier New" w:hAnsi="Courier New" w:cs="Courier New"/>
                <w:bCs/>
                <w:color w:val="000000"/>
                <w:sz w:val="20"/>
                <w:szCs w:val="20"/>
              </w:rPr>
            </w:pPr>
            <w:del w:id="226" w:author="lenovo" w:date="2016-11-28T18:15:00Z">
              <w:r w:rsidDel="00AE5C61">
                <w:rPr>
                  <w:rFonts w:ascii="Courier New" w:hAnsi="Courier New" w:cs="Courier New"/>
                  <w:bCs/>
                  <w:color w:val="000000"/>
                  <w:sz w:val="20"/>
                  <w:szCs w:val="20"/>
                </w:rPr>
                <w:delText>templateId</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182C48E1" w14:textId="77777777" w:rsidR="003A3116" w:rsidRDefault="003A3116" w:rsidP="003A3116">
            <w:del w:id="227" w:author="lenovo" w:date="2016-11-28T18:15:00Z">
              <w:r w:rsidDel="00AE5C61">
                <w:rPr>
                  <w:rFonts w:hint="eastAsia"/>
                </w:rPr>
                <w:delText>模板</w:delText>
              </w:r>
              <w:r w:rsidDel="00AE5C61">
                <w:rPr>
                  <w:rFonts w:hint="eastAsia"/>
                </w:rPr>
                <w:delText>ID</w:delText>
              </w:r>
            </w:del>
          </w:p>
        </w:tc>
        <w:tc>
          <w:tcPr>
            <w:tcW w:w="1076" w:type="dxa"/>
            <w:tcBorders>
              <w:top w:val="single" w:sz="4" w:space="0" w:color="auto"/>
              <w:left w:val="single" w:sz="4" w:space="0" w:color="auto"/>
              <w:bottom w:val="single" w:sz="4" w:space="0" w:color="auto"/>
              <w:right w:val="single" w:sz="4" w:space="0" w:color="auto"/>
            </w:tcBorders>
          </w:tcPr>
          <w:p w14:paraId="75F49F33" w14:textId="77777777" w:rsidR="003A3116" w:rsidRDefault="003A3116" w:rsidP="003A3116">
            <w:pPr>
              <w:rPr>
                <w:szCs w:val="21"/>
              </w:rPr>
            </w:pPr>
            <w:del w:id="228" w:author="lenovo" w:date="2016-11-28T18:15:00Z">
              <w:r w:rsidDel="00AE5C61">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448C61F6" w14:textId="77777777" w:rsidR="003A3116" w:rsidRDefault="003A3116" w:rsidP="003A3116">
            <w:del w:id="229" w:author="lenovo" w:date="2016-11-28T18:15:00Z">
              <w:r w:rsidDel="00AE5C61">
                <w:delText>I</w:delText>
              </w:r>
              <w:r w:rsidDel="00AE5C61">
                <w:rPr>
                  <w:rFonts w:hint="eastAsia"/>
                </w:rPr>
                <w:delText>nt</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5896ECB6" w14:textId="77777777" w:rsidR="003A3116" w:rsidRDefault="003A3116" w:rsidP="003A3116">
            <w:del w:id="230" w:author="lenovo" w:date="2016-11-28T18:15:00Z">
              <w:r w:rsidDel="00AE5C61">
                <w:rPr>
                  <w:rFonts w:hint="eastAsia"/>
                </w:rPr>
                <w:delText>模板唯一标识</w:delText>
              </w:r>
            </w:del>
          </w:p>
        </w:tc>
      </w:tr>
      <w:tr w:rsidR="003A3116" w14:paraId="67556E55" w14:textId="77777777" w:rsidTr="00A07819">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7FAF0E6B" w14:textId="77777777" w:rsidR="003A3116" w:rsidRPr="003942C6" w:rsidRDefault="003A3116" w:rsidP="003A3116">
            <w:pPr>
              <w:rPr>
                <w:rFonts w:ascii="Courier New" w:hAnsi="Courier New" w:cs="Courier New"/>
                <w:bCs/>
                <w:color w:val="000000"/>
                <w:sz w:val="20"/>
                <w:szCs w:val="20"/>
              </w:rPr>
            </w:pPr>
            <w:r>
              <w:rPr>
                <w:rFonts w:ascii="Courier New" w:hAnsi="Courier New" w:cs="Courier New" w:hint="eastAsia"/>
                <w:bCs/>
                <w:color w:val="000000"/>
                <w:sz w:val="20"/>
                <w:szCs w:val="20"/>
              </w:rPr>
              <w:t>tabId</w:t>
            </w:r>
          </w:p>
        </w:tc>
        <w:tc>
          <w:tcPr>
            <w:tcW w:w="1276" w:type="dxa"/>
            <w:tcBorders>
              <w:top w:val="single" w:sz="4" w:space="0" w:color="auto"/>
              <w:left w:val="single" w:sz="4" w:space="0" w:color="auto"/>
              <w:bottom w:val="single" w:sz="4" w:space="0" w:color="auto"/>
              <w:right w:val="single" w:sz="4" w:space="0" w:color="auto"/>
            </w:tcBorders>
            <w:vAlign w:val="center"/>
          </w:tcPr>
          <w:p w14:paraId="79C9145B" w14:textId="77777777" w:rsidR="003A3116" w:rsidRDefault="003A3116" w:rsidP="003A3116">
            <w:r>
              <w:rPr>
                <w:rFonts w:hint="eastAsia"/>
              </w:rPr>
              <w:t>标签页</w:t>
            </w:r>
            <w:r>
              <w:rPr>
                <w:rFonts w:hint="eastAsia"/>
              </w:rPr>
              <w:t>ID</w:t>
            </w:r>
          </w:p>
        </w:tc>
        <w:tc>
          <w:tcPr>
            <w:tcW w:w="1076" w:type="dxa"/>
            <w:tcBorders>
              <w:top w:val="single" w:sz="4" w:space="0" w:color="auto"/>
              <w:left w:val="single" w:sz="4" w:space="0" w:color="auto"/>
              <w:bottom w:val="single" w:sz="4" w:space="0" w:color="auto"/>
              <w:right w:val="single" w:sz="4" w:space="0" w:color="auto"/>
            </w:tcBorders>
          </w:tcPr>
          <w:p w14:paraId="321EE012" w14:textId="77777777" w:rsidR="003A3116" w:rsidRDefault="003A3116" w:rsidP="003A3116">
            <w:pPr>
              <w:rPr>
                <w:szCs w:val="21"/>
              </w:rPr>
            </w:pPr>
            <w:r>
              <w:rPr>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6586D380" w14:textId="77777777" w:rsidR="003A3116" w:rsidRDefault="003A3116" w:rsidP="003A3116">
            <w:r>
              <w:t>I</w:t>
            </w:r>
            <w:r>
              <w:rPr>
                <w:rFonts w:hint="eastAsia"/>
              </w:rPr>
              <w:t>nt</w:t>
            </w:r>
          </w:p>
        </w:tc>
        <w:tc>
          <w:tcPr>
            <w:tcW w:w="4310" w:type="dxa"/>
            <w:tcBorders>
              <w:top w:val="single" w:sz="4" w:space="0" w:color="auto"/>
              <w:left w:val="single" w:sz="4" w:space="0" w:color="auto"/>
              <w:bottom w:val="single" w:sz="4" w:space="0" w:color="auto"/>
              <w:right w:val="single" w:sz="4" w:space="0" w:color="auto"/>
            </w:tcBorders>
            <w:vAlign w:val="center"/>
          </w:tcPr>
          <w:p w14:paraId="006CC1DA" w14:textId="77777777" w:rsidR="003A3116" w:rsidRDefault="003A3116" w:rsidP="003A3116">
            <w:r>
              <w:rPr>
                <w:rFonts w:hint="eastAsia"/>
              </w:rPr>
              <w:t>标签页的唯一标识</w:t>
            </w:r>
          </w:p>
        </w:tc>
      </w:tr>
    </w:tbl>
    <w:p w14:paraId="53769E2D" w14:textId="77777777" w:rsidR="008B00D9" w:rsidRDefault="008B00D9" w:rsidP="001F1BA6">
      <w:pPr>
        <w:widowControl/>
        <w:numPr>
          <w:ilvl w:val="0"/>
          <w:numId w:val="4"/>
        </w:numPr>
        <w:spacing w:beforeLines="50" w:before="156" w:afterLines="50" w:after="156" w:line="360" w:lineRule="auto"/>
        <w:rPr>
          <w:b/>
          <w:szCs w:val="21"/>
        </w:rPr>
      </w:pPr>
      <w:r w:rsidRPr="0063659A">
        <w:rPr>
          <w:rFonts w:hint="eastAsia"/>
          <w:b/>
          <w:szCs w:val="21"/>
        </w:rPr>
        <w:t>返回参数</w:t>
      </w:r>
    </w:p>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159"/>
        <w:gridCol w:w="4097"/>
      </w:tblGrid>
      <w:tr w:rsidR="00500A2E" w14:paraId="2ABB2CEB" w14:textId="77777777" w:rsidTr="001A1504">
        <w:trPr>
          <w:trHeight w:val="313"/>
          <w:jc w:val="center"/>
        </w:trPr>
        <w:tc>
          <w:tcPr>
            <w:tcW w:w="1913" w:type="dxa"/>
            <w:shd w:val="clear" w:color="auto" w:fill="AEAAAA" w:themeFill="background2" w:themeFillShade="BF"/>
          </w:tcPr>
          <w:p w14:paraId="089F0DDA" w14:textId="77777777" w:rsidR="00500A2E" w:rsidRPr="00C40C3D" w:rsidRDefault="00500A2E" w:rsidP="001A1504">
            <w:r w:rsidRPr="00C40C3D">
              <w:rPr>
                <w:rFonts w:hint="eastAsia"/>
              </w:rPr>
              <w:t>参数名</w:t>
            </w:r>
          </w:p>
        </w:tc>
        <w:tc>
          <w:tcPr>
            <w:tcW w:w="1159" w:type="dxa"/>
            <w:shd w:val="clear" w:color="auto" w:fill="AEAAAA" w:themeFill="background2" w:themeFillShade="BF"/>
          </w:tcPr>
          <w:p w14:paraId="58E30E14" w14:textId="77777777" w:rsidR="00500A2E" w:rsidRDefault="00500A2E" w:rsidP="001A1504">
            <w:r w:rsidRPr="00C40C3D">
              <w:rPr>
                <w:rFonts w:hint="eastAsia"/>
              </w:rPr>
              <w:t>类型</w:t>
            </w:r>
          </w:p>
        </w:tc>
        <w:tc>
          <w:tcPr>
            <w:tcW w:w="4097" w:type="dxa"/>
            <w:shd w:val="clear" w:color="auto" w:fill="AEAAAA" w:themeFill="background2" w:themeFillShade="BF"/>
          </w:tcPr>
          <w:p w14:paraId="19A003B6" w14:textId="77777777" w:rsidR="00500A2E" w:rsidRDefault="00500A2E" w:rsidP="001A1504">
            <w:r w:rsidRPr="00C40C3D">
              <w:rPr>
                <w:rFonts w:hint="eastAsia"/>
              </w:rPr>
              <w:t>参数说明</w:t>
            </w:r>
          </w:p>
        </w:tc>
      </w:tr>
      <w:tr w:rsidR="00500A2E" w14:paraId="2F380446" w14:textId="77777777" w:rsidTr="001A1504">
        <w:trPr>
          <w:trHeight w:val="313"/>
          <w:jc w:val="center"/>
        </w:trPr>
        <w:tc>
          <w:tcPr>
            <w:tcW w:w="1913" w:type="dxa"/>
          </w:tcPr>
          <w:p w14:paraId="69B6F801" w14:textId="77777777" w:rsidR="00500A2E" w:rsidRPr="00C40C3D" w:rsidRDefault="00500A2E" w:rsidP="001A1504">
            <w:r w:rsidRPr="00616FB9">
              <w:t>ret</w:t>
            </w:r>
          </w:p>
        </w:tc>
        <w:tc>
          <w:tcPr>
            <w:tcW w:w="1159" w:type="dxa"/>
          </w:tcPr>
          <w:p w14:paraId="2B5526E4" w14:textId="77777777" w:rsidR="00500A2E" w:rsidRDefault="00500A2E" w:rsidP="001A1504">
            <w:r>
              <w:t>Int</w:t>
            </w:r>
          </w:p>
        </w:tc>
        <w:tc>
          <w:tcPr>
            <w:tcW w:w="4097" w:type="dxa"/>
          </w:tcPr>
          <w:p w14:paraId="7CC1BB36" w14:textId="77777777" w:rsidR="00500A2E" w:rsidRDefault="00500A2E" w:rsidP="001A1504">
            <w:r>
              <w:rPr>
                <w:rFonts w:hint="eastAsia"/>
              </w:rPr>
              <w:t>返回值</w:t>
            </w:r>
          </w:p>
        </w:tc>
      </w:tr>
      <w:tr w:rsidR="00500A2E" w14:paraId="4D0013CD" w14:textId="77777777" w:rsidTr="001A1504">
        <w:trPr>
          <w:trHeight w:val="313"/>
          <w:jc w:val="center"/>
        </w:trPr>
        <w:tc>
          <w:tcPr>
            <w:tcW w:w="1913" w:type="dxa"/>
          </w:tcPr>
          <w:p w14:paraId="1308BC70" w14:textId="77777777" w:rsidR="00500A2E" w:rsidRPr="00C40C3D" w:rsidRDefault="00500A2E" w:rsidP="001A1504">
            <w:r w:rsidRPr="00616FB9">
              <w:t>msg</w:t>
            </w:r>
          </w:p>
        </w:tc>
        <w:tc>
          <w:tcPr>
            <w:tcW w:w="1159" w:type="dxa"/>
          </w:tcPr>
          <w:p w14:paraId="5131C158" w14:textId="77777777" w:rsidR="00500A2E" w:rsidRDefault="00500A2E" w:rsidP="001A1504">
            <w:r>
              <w:rPr>
                <w:rFonts w:hint="eastAsia"/>
              </w:rPr>
              <w:t>String</w:t>
            </w:r>
          </w:p>
        </w:tc>
        <w:tc>
          <w:tcPr>
            <w:tcW w:w="4097" w:type="dxa"/>
          </w:tcPr>
          <w:p w14:paraId="7CD330B2" w14:textId="77777777" w:rsidR="00500A2E" w:rsidRDefault="00500A2E" w:rsidP="001A1504">
            <w:r>
              <w:rPr>
                <w:rFonts w:hint="eastAsia"/>
              </w:rPr>
              <w:t>返回信息</w:t>
            </w:r>
          </w:p>
        </w:tc>
      </w:tr>
      <w:tr w:rsidR="00500A2E" w14:paraId="485C06B2" w14:textId="77777777" w:rsidTr="001A1504">
        <w:trPr>
          <w:trHeight w:val="313"/>
          <w:jc w:val="center"/>
        </w:trPr>
        <w:tc>
          <w:tcPr>
            <w:tcW w:w="1913" w:type="dxa"/>
          </w:tcPr>
          <w:p w14:paraId="1704721F" w14:textId="77777777" w:rsidR="00500A2E" w:rsidRPr="00616FB9" w:rsidRDefault="00500A2E" w:rsidP="001A1504">
            <w:r>
              <w:rPr>
                <w:rFonts w:hint="eastAsia"/>
              </w:rPr>
              <w:t>version</w:t>
            </w:r>
          </w:p>
        </w:tc>
        <w:tc>
          <w:tcPr>
            <w:tcW w:w="1159" w:type="dxa"/>
          </w:tcPr>
          <w:p w14:paraId="209AD027" w14:textId="77777777" w:rsidR="00500A2E" w:rsidRDefault="00500A2E" w:rsidP="001A1504">
            <w:r>
              <w:rPr>
                <w:rFonts w:hint="eastAsia"/>
              </w:rPr>
              <w:t>String</w:t>
            </w:r>
          </w:p>
        </w:tc>
        <w:tc>
          <w:tcPr>
            <w:tcW w:w="4097" w:type="dxa"/>
          </w:tcPr>
          <w:p w14:paraId="6E30272E" w14:textId="77777777" w:rsidR="00500A2E" w:rsidRDefault="00500A2E" w:rsidP="001A1504">
            <w:r>
              <w:rPr>
                <w:rFonts w:hint="eastAsia"/>
              </w:rPr>
              <w:t>终端根据这个判断是否需要解析</w:t>
            </w:r>
          </w:p>
        </w:tc>
      </w:tr>
      <w:tr w:rsidR="00500A2E" w14:paraId="70DCF859" w14:textId="77777777" w:rsidTr="001A1504">
        <w:trPr>
          <w:trHeight w:val="313"/>
          <w:jc w:val="center"/>
        </w:trPr>
        <w:tc>
          <w:tcPr>
            <w:tcW w:w="1913" w:type="dxa"/>
          </w:tcPr>
          <w:p w14:paraId="0D79C597" w14:textId="77777777" w:rsidR="00500A2E" w:rsidRDefault="00500A2E" w:rsidP="001A1504">
            <w:r>
              <w:t>cellist</w:t>
            </w:r>
          </w:p>
        </w:tc>
        <w:tc>
          <w:tcPr>
            <w:tcW w:w="1159" w:type="dxa"/>
          </w:tcPr>
          <w:p w14:paraId="139DED0D" w14:textId="77777777" w:rsidR="00500A2E" w:rsidRDefault="00500A2E" w:rsidP="001A1504">
            <w:r>
              <w:rPr>
                <w:rFonts w:hint="eastAsia"/>
              </w:rPr>
              <w:t>List</w:t>
            </w:r>
          </w:p>
        </w:tc>
        <w:tc>
          <w:tcPr>
            <w:tcW w:w="4097" w:type="dxa"/>
          </w:tcPr>
          <w:p w14:paraId="2C9BD23B" w14:textId="77777777" w:rsidR="00500A2E" w:rsidRDefault="00500A2E" w:rsidP="001A1504">
            <w:r>
              <w:rPr>
                <w:rFonts w:hint="eastAsia"/>
              </w:rPr>
              <w:t>组件列表</w:t>
            </w:r>
          </w:p>
        </w:tc>
      </w:tr>
    </w:tbl>
    <w:p w14:paraId="68306325" w14:textId="77777777" w:rsidR="00500A2E" w:rsidRPr="0063659A" w:rsidRDefault="00500A2E" w:rsidP="001F1BA6">
      <w:pPr>
        <w:widowControl/>
        <w:numPr>
          <w:ilvl w:val="0"/>
          <w:numId w:val="4"/>
        </w:numPr>
        <w:spacing w:beforeLines="50" w:before="156" w:afterLines="50" w:after="156" w:line="360" w:lineRule="auto"/>
        <w:rPr>
          <w:b/>
          <w:szCs w:val="21"/>
        </w:rPr>
      </w:pPr>
    </w:p>
    <w:p w14:paraId="2358632D" w14:textId="77777777" w:rsidR="008B00D9" w:rsidRDefault="008B00D9" w:rsidP="008B00D9">
      <w:pPr>
        <w:numPr>
          <w:ilvl w:val="0"/>
          <w:numId w:val="32"/>
        </w:numPr>
      </w:pPr>
      <w:r w:rsidRPr="00616FB9">
        <w:rPr>
          <w:rFonts w:hint="eastAsia"/>
          <w:b/>
        </w:rPr>
        <w:t>JSON</w:t>
      </w:r>
      <w:r w:rsidRPr="00616FB9">
        <w:rPr>
          <w:rFonts w:hint="eastAsia"/>
          <w:b/>
        </w:rPr>
        <w:t>格式</w:t>
      </w:r>
    </w:p>
    <w:p w14:paraId="10E17BEF" w14:textId="77777777" w:rsidR="008B00D9" w:rsidRDefault="008B00D9" w:rsidP="00225D88">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w:t>
      </w:r>
    </w:p>
    <w:p w14:paraId="355C3759" w14:textId="77777777" w:rsidR="008B00D9" w:rsidRPr="00616FB9" w:rsidRDefault="008B00D9" w:rsidP="009A3C81">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300" w:firstLine="630"/>
      </w:pPr>
      <w:r w:rsidRPr="00616FB9">
        <w:t>"ret" : 0,</w:t>
      </w:r>
    </w:p>
    <w:p w14:paraId="2DC41BAA" w14:textId="77777777" w:rsidR="008B00D9" w:rsidRPr="00616FB9" w:rsidRDefault="008B00D9" w:rsidP="00225D88">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 xml:space="preserve">    "msg" : "</w:t>
      </w:r>
      <w:r w:rsidRPr="00616FB9">
        <w:t>下载成功</w:t>
      </w:r>
      <w:r w:rsidR="00132329">
        <w:t>"</w:t>
      </w:r>
    </w:p>
    <w:p w14:paraId="5766036D" w14:textId="77777777" w:rsidR="008B00D9" w:rsidRDefault="00BB55EC" w:rsidP="00225D88">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t>"</w:t>
      </w:r>
      <w:r>
        <w:rPr>
          <w:rFonts w:hint="eastAsia"/>
        </w:rPr>
        <w:t>cell</w:t>
      </w:r>
      <w:r w:rsidR="00DA1659">
        <w:rPr>
          <w:rFonts w:hint="eastAsia"/>
        </w:rPr>
        <w:t>List</w:t>
      </w:r>
      <w:r w:rsidR="008B00D9" w:rsidRPr="00616FB9">
        <w:t xml:space="preserve">" </w:t>
      </w:r>
      <w:r w:rsidR="008B00D9">
        <w:t>: [ ] //</w:t>
      </w:r>
      <w:r w:rsidR="00581B42">
        <w:rPr>
          <w:rFonts w:hint="eastAsia"/>
        </w:rPr>
        <w:t>cell</w:t>
      </w:r>
      <w:r w:rsidR="008B00D9">
        <w:rPr>
          <w:rFonts w:hint="eastAsia"/>
        </w:rPr>
        <w:t>数组</w:t>
      </w:r>
    </w:p>
    <w:p w14:paraId="7F9E4F0D" w14:textId="77777777" w:rsidR="008B00D9" w:rsidRDefault="008B00D9" w:rsidP="00225D88">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t>}</w:t>
      </w:r>
    </w:p>
    <w:p w14:paraId="774B997C" w14:textId="77777777" w:rsidR="008B00D9" w:rsidRPr="00225D88" w:rsidRDefault="008B00D9" w:rsidP="00225D88">
      <w:pPr>
        <w:numPr>
          <w:ilvl w:val="0"/>
          <w:numId w:val="32"/>
        </w:numPr>
      </w:pPr>
      <w:r w:rsidRPr="00225D88">
        <w:rPr>
          <w:rFonts w:hint="eastAsia"/>
        </w:rPr>
        <w:t>示例：</w:t>
      </w:r>
    </w:p>
    <w:p w14:paraId="2A4C1C50"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9B38F2">
        <w:t>{</w:t>
      </w:r>
    </w:p>
    <w:p w14:paraId="44E7030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"msg" : "</w:t>
      </w:r>
      <w:r w:rsidRPr="00EC2DE6">
        <w:t>下载成功</w:t>
      </w:r>
      <w:r w:rsidRPr="00EC2DE6">
        <w:t>"</w:t>
      </w:r>
    </w:p>
    <w:p w14:paraId="6D6CE954"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"ret" : 0,</w:t>
      </w:r>
    </w:p>
    <w:p w14:paraId="0640330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"cell</w:t>
      </w:r>
      <w:r w:rsidR="00DA1659">
        <w:t>List</w:t>
      </w:r>
      <w:r w:rsidRPr="00EC2DE6">
        <w:t>"[{</w:t>
      </w:r>
    </w:p>
    <w:p w14:paraId="67F26297"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"tabId" : 10001,</w:t>
      </w:r>
    </w:p>
    <w:p w14:paraId="58BD2CE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"cellId" : 10001,</w:t>
      </w:r>
    </w:p>
    <w:p w14:paraId="6C703890"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1, //</w:t>
      </w:r>
      <w:r w:rsidRPr="00EC2DE6">
        <w:t>类型</w:t>
      </w:r>
      <w:r w:rsidRPr="00EC2DE6">
        <w:t>, 1:</w:t>
      </w:r>
      <w:r w:rsidRPr="00EC2DE6">
        <w:t>直播</w:t>
      </w:r>
      <w:r w:rsidRPr="00EC2DE6">
        <w:t xml:space="preserve"> 2:</w:t>
      </w:r>
      <w:r w:rsidRPr="00EC2DE6">
        <w:t>点播</w:t>
      </w:r>
      <w:r w:rsidRPr="00EC2DE6">
        <w:t xml:space="preserve"> 3:</w:t>
      </w:r>
      <w:r w:rsidRPr="00EC2DE6">
        <w:t>应用</w:t>
      </w:r>
      <w:r w:rsidRPr="00EC2DE6">
        <w:t xml:space="preserve"> 4.widget ...</w:t>
      </w:r>
    </w:p>
    <w:p w14:paraId="2836D15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"x" : 200, //x</w:t>
      </w:r>
      <w:r w:rsidRPr="00EC2DE6">
        <w:t>坐标</w:t>
      </w:r>
    </w:p>
    <w:p w14:paraId="5A08E49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"y" : 200, //y</w:t>
      </w:r>
      <w:r w:rsidRPr="00EC2DE6">
        <w:t>坐标</w:t>
      </w:r>
    </w:p>
    <w:p w14:paraId="22358E3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"width" : 100, //</w:t>
      </w:r>
      <w:r w:rsidRPr="00EC2DE6">
        <w:t>宽</w:t>
      </w:r>
    </w:p>
    <w:p w14:paraId="7B9D409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"height" : 100, //</w:t>
      </w:r>
      <w:r w:rsidRPr="00EC2DE6">
        <w:t>高</w:t>
      </w:r>
    </w:p>
    <w:p w14:paraId="5AC31F84"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"text":"</w:t>
      </w:r>
      <w:r w:rsidRPr="00A24141">
        <w:rPr>
          <w:rFonts w:hint="eastAsia"/>
        </w:rPr>
        <w:t>{</w:t>
      </w:r>
      <w:r>
        <w:rPr>
          <w:rFonts w:hint="eastAsia"/>
        </w:rPr>
        <w:t>/</w:t>
      </w:r>
      <w:r w:rsidRPr="00A24141">
        <w:rPr>
          <w:rFonts w:hint="eastAsia"/>
        </w:rPr>
        <w:t>"</w:t>
      </w:r>
      <w:r>
        <w:rPr>
          <w:rFonts w:hint="eastAsia"/>
        </w:rPr>
        <w:t>CN/</w:t>
      </w:r>
      <w:r w:rsidRPr="00A24141">
        <w:rPr>
          <w:rFonts w:hint="eastAsia"/>
        </w:rPr>
        <w:t>":</w:t>
      </w:r>
      <w:r>
        <w:rPr>
          <w:rFonts w:hint="eastAsia"/>
        </w:rPr>
        <w:t>/</w:t>
      </w:r>
      <w:r w:rsidRPr="00A24141">
        <w:rPr>
          <w:rFonts w:hint="eastAsia"/>
        </w:rPr>
        <w:t>"</w:t>
      </w:r>
      <w:r w:rsidRPr="00A24141">
        <w:rPr>
          <w:rFonts w:hint="eastAsia"/>
        </w:rPr>
        <w:t>简体名</w:t>
      </w:r>
      <w:r>
        <w:rPr>
          <w:rFonts w:hint="eastAsia"/>
        </w:rPr>
        <w:t>/</w:t>
      </w:r>
      <w:r w:rsidRPr="00A24141">
        <w:rPr>
          <w:rFonts w:hint="eastAsia"/>
        </w:rPr>
        <w:t>",</w:t>
      </w:r>
      <w:r>
        <w:rPr>
          <w:rFonts w:hint="eastAsia"/>
        </w:rPr>
        <w:t>/"</w:t>
      </w:r>
      <w:r w:rsidRPr="00A24141">
        <w:rPr>
          <w:rFonts w:hint="eastAsia"/>
        </w:rPr>
        <w:t>TW</w:t>
      </w:r>
      <w:r>
        <w:rPr>
          <w:rFonts w:hint="eastAsia"/>
        </w:rPr>
        <w:t>/</w:t>
      </w:r>
      <w:r w:rsidRPr="00A24141">
        <w:rPr>
          <w:rFonts w:hint="eastAsia"/>
        </w:rPr>
        <w:t>":</w:t>
      </w:r>
      <w:r>
        <w:rPr>
          <w:rFonts w:hint="eastAsia"/>
        </w:rPr>
        <w:t>/</w:t>
      </w:r>
      <w:r w:rsidRPr="00A24141">
        <w:rPr>
          <w:rFonts w:hint="eastAsia"/>
        </w:rPr>
        <w:t>"</w:t>
      </w:r>
      <w:r w:rsidRPr="00A24141">
        <w:rPr>
          <w:rFonts w:hint="eastAsia"/>
        </w:rPr>
        <w:t>繁体名</w:t>
      </w:r>
      <w:r>
        <w:rPr>
          <w:rFonts w:hint="eastAsia"/>
        </w:rPr>
        <w:t>/</w:t>
      </w:r>
      <w:r w:rsidRPr="00A24141">
        <w:rPr>
          <w:rFonts w:hint="eastAsia"/>
        </w:rPr>
        <w:t>",</w:t>
      </w:r>
      <w:r>
        <w:rPr>
          <w:rFonts w:hint="eastAsia"/>
        </w:rPr>
        <w:t>/</w:t>
      </w:r>
      <w:r w:rsidRPr="00A24141">
        <w:rPr>
          <w:rFonts w:hint="eastAsia"/>
        </w:rPr>
        <w:t>"</w:t>
      </w:r>
      <w:r>
        <w:rPr>
          <w:rFonts w:hint="eastAsia"/>
        </w:rPr>
        <w:t>en/</w:t>
      </w:r>
      <w:r w:rsidRPr="00A24141">
        <w:rPr>
          <w:rFonts w:hint="eastAsia"/>
        </w:rPr>
        <w:t>":</w:t>
      </w:r>
      <w:r>
        <w:rPr>
          <w:rFonts w:hint="eastAsia"/>
        </w:rPr>
        <w:t>/</w:t>
      </w:r>
      <w:r w:rsidRPr="00A24141">
        <w:rPr>
          <w:rFonts w:hint="eastAsia"/>
        </w:rPr>
        <w:t>"</w:t>
      </w:r>
      <w:r w:rsidRPr="00A24141">
        <w:rPr>
          <w:rFonts w:hint="eastAsia"/>
        </w:rPr>
        <w:t>英文名</w:t>
      </w:r>
      <w:r>
        <w:rPr>
          <w:rFonts w:hint="eastAsia"/>
        </w:rPr>
        <w:t>/</w:t>
      </w:r>
      <w:r w:rsidRPr="00A24141">
        <w:rPr>
          <w:rFonts w:hint="eastAsia"/>
        </w:rPr>
        <w:t>"}</w:t>
      </w:r>
      <w:r>
        <w:rPr>
          <w:rFonts w:hint="eastAsia"/>
        </w:rPr>
        <w:t>",</w:t>
      </w:r>
    </w:p>
    <w:p w14:paraId="0A9CFC2C"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"textx":200,</w:t>
      </w:r>
    </w:p>
    <w:p w14:paraId="4382E912"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"texty":200,</w:t>
      </w:r>
    </w:p>
    <w:p w14:paraId="10341D27"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"textw":50,</w:t>
      </w:r>
    </w:p>
    <w:p w14:paraId="3A4F0AD4"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"texth":50,</w:t>
      </w:r>
    </w:p>
    <w:p w14:paraId="055F408F"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"font":"",</w:t>
      </w:r>
    </w:p>
    <w:p w14:paraId="323C63C0"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"size":24,</w:t>
      </w:r>
    </w:p>
    <w:p w14:paraId="51CB8042"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"color":"#FFFFFFFF",</w:t>
      </w:r>
    </w:p>
    <w:p w14:paraId="07045712"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"left":1,</w:t>
      </w:r>
    </w:p>
    <w:p w14:paraId="4C8D0104"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"right":2,</w:t>
      </w:r>
    </w:p>
    <w:p w14:paraId="586CC820"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"up":3,</w:t>
      </w:r>
    </w:p>
    <w:p w14:paraId="60464D03"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"down":2,</w:t>
      </w:r>
    </w:p>
    <w:p w14:paraId="040560AF"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"adsId":301,</w:t>
      </w:r>
    </w:p>
    <w:p w14:paraId="5D5ABEF6" w14:textId="77777777" w:rsidR="003B3D5D" w:rsidRDefault="003B3D5D"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p>
    <w:p w14:paraId="7D5CD5B4"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"stateStly" : [{ //</w:t>
      </w:r>
      <w:r w:rsidRPr="00EC2DE6">
        <w:t>控制</w:t>
      </w:r>
      <w:r w:rsidRPr="00EC2DE6">
        <w:t>cell</w:t>
      </w:r>
      <w:r w:rsidRPr="00EC2DE6">
        <w:t>显示状态</w:t>
      </w:r>
    </w:p>
    <w:p w14:paraId="6D7F61A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1, // 1:</w:t>
      </w:r>
      <w:r w:rsidRPr="00EC2DE6">
        <w:t>当前聚焦状态</w:t>
      </w:r>
      <w:r w:rsidRPr="00EC2DE6">
        <w:t xml:space="preserve"> 2:</w:t>
      </w:r>
      <w:r w:rsidRPr="00EC2DE6">
        <w:t>非聚焦状态</w:t>
      </w:r>
    </w:p>
    <w:p w14:paraId="4AD17ECF"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"size" : 30, //tab</w:t>
      </w:r>
      <w:r w:rsidRPr="00EC2DE6">
        <w:t>文本大小</w:t>
      </w:r>
    </w:p>
    <w:p w14:paraId="61FAA7E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"color" : "#fffffff", //tab</w:t>
      </w:r>
      <w:r w:rsidRPr="00EC2DE6">
        <w:t>文本颜色</w:t>
      </w:r>
    </w:p>
    <w:p w14:paraId="68077D6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"alpah" : 0.5 //</w:t>
      </w:r>
      <w:r w:rsidRPr="00EC2DE6">
        <w:t>透明度</w:t>
      </w:r>
    </w:p>
    <w:p w14:paraId="02623B9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0D942C8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2, //</w:t>
      </w:r>
      <w:r w:rsidRPr="00EC2DE6">
        <w:t>聚焦但没有焦点</w:t>
      </w:r>
    </w:p>
    <w:p w14:paraId="087C09E4"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"size" : 30,</w:t>
      </w:r>
    </w:p>
    <w:p w14:paraId="19941CB6"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"color" : "#fffffff",</w:t>
      </w:r>
    </w:p>
    <w:p w14:paraId="621E446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"alpah" : 0.5</w:t>
      </w:r>
    </w:p>
    <w:p w14:paraId="3E3274B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30B54A4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35EF7AE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"imgUrl" : "http://aaa.bbb.png", //</w:t>
      </w:r>
      <w:r w:rsidRPr="00EC2DE6">
        <w:t>图片</w:t>
      </w:r>
      <w:r w:rsidRPr="00EC2DE6">
        <w:t>URL</w:t>
      </w:r>
    </w:p>
    <w:p w14:paraId="3F4AEC7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r w:rsidR="00725906">
        <w:rPr>
          <w:rFonts w:hint="eastAsia"/>
        </w:rPr>
        <w:t>a</w:t>
      </w:r>
      <w:r w:rsidR="00725906">
        <w:t>ction</w:t>
      </w:r>
      <w:r w:rsidRPr="00EC2DE6">
        <w:t>" : "", //</w:t>
      </w:r>
      <w:r w:rsidRPr="00EC2DE6">
        <w:t>将要执行的操作</w:t>
      </w:r>
      <w:r w:rsidRPr="00EC2DE6">
        <w:t>,</w:t>
      </w:r>
      <w:r w:rsidRPr="00EC2DE6">
        <w:t>跟</w:t>
      </w:r>
      <w:r w:rsidRPr="00EC2DE6">
        <w:t>type</w:t>
      </w:r>
      <w:r w:rsidRPr="00EC2DE6">
        <w:t>属性一起使用</w:t>
      </w:r>
    </w:p>
    <w:p w14:paraId="385DCD4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"animation" : [{</w:t>
      </w:r>
    </w:p>
    <w:p w14:paraId="0198B39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0, // 0:in  1:out</w:t>
      </w:r>
    </w:p>
    <w:p w14:paraId="5A2DCA4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"moveBy", //</w:t>
      </w:r>
      <w:r w:rsidRPr="00EC2DE6">
        <w:t>动画类型</w:t>
      </w:r>
    </w:p>
    <w:p w14:paraId="29B597EE"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"delay" : 0,</w:t>
      </w:r>
    </w:p>
    <w:p w14:paraId="369242C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"duration" : 100, //</w:t>
      </w:r>
      <w:r w:rsidRPr="00EC2DE6">
        <w:t>单位</w:t>
      </w:r>
      <w:r w:rsidRPr="00EC2DE6">
        <w:t>ms</w:t>
      </w:r>
    </w:p>
    <w:p w14:paraId="2417AFE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3BC4A0F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1, // 0:in  1:out</w:t>
      </w:r>
    </w:p>
    <w:p w14:paraId="0160E2D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"moveBy", //</w:t>
      </w:r>
      <w:r w:rsidRPr="00EC2DE6">
        <w:t>动作类型</w:t>
      </w:r>
    </w:p>
    <w:p w14:paraId="7CEB8FF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"delay" : 0,</w:t>
      </w:r>
    </w:p>
    <w:p w14:paraId="73FF27EF"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"duration" : 100, //</w:t>
      </w:r>
      <w:r w:rsidRPr="00EC2DE6">
        <w:t>单位</w:t>
      </w:r>
      <w:r w:rsidRPr="00EC2DE6">
        <w:t>ms</w:t>
      </w:r>
    </w:p>
    <w:p w14:paraId="1EABF78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4643F20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37A9A7C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02973D77"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"tabId" : 10001,</w:t>
      </w:r>
    </w:p>
    <w:p w14:paraId="7F1DB779"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"cellId" : 10002,</w:t>
      </w:r>
    </w:p>
    <w:p w14:paraId="32149479"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3, //</w:t>
      </w:r>
      <w:r w:rsidRPr="00EC2DE6">
        <w:t>类型</w:t>
      </w:r>
      <w:r w:rsidRPr="00EC2DE6">
        <w:t>, 1:</w:t>
      </w:r>
      <w:r w:rsidRPr="00EC2DE6">
        <w:t>直播</w:t>
      </w:r>
      <w:r w:rsidRPr="00EC2DE6">
        <w:t xml:space="preserve"> 2:</w:t>
      </w:r>
      <w:r w:rsidRPr="00EC2DE6">
        <w:t>点播</w:t>
      </w:r>
      <w:r w:rsidRPr="00EC2DE6">
        <w:t xml:space="preserve"> 3:</w:t>
      </w:r>
      <w:r w:rsidRPr="00EC2DE6">
        <w:t>应用</w:t>
      </w:r>
      <w:r w:rsidRPr="00EC2DE6">
        <w:t xml:space="preserve"> ...</w:t>
      </w:r>
    </w:p>
    <w:p w14:paraId="5A90A59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"x" : 400, //x</w:t>
      </w:r>
      <w:r w:rsidRPr="00EC2DE6">
        <w:t>坐标</w:t>
      </w:r>
    </w:p>
    <w:p w14:paraId="7A2CB40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"y" : 200, //y</w:t>
      </w:r>
      <w:r w:rsidRPr="00EC2DE6">
        <w:t>坐标</w:t>
      </w:r>
    </w:p>
    <w:p w14:paraId="2003FA5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"width" : 100, //</w:t>
      </w:r>
      <w:r w:rsidRPr="00EC2DE6">
        <w:t>宽</w:t>
      </w:r>
    </w:p>
    <w:p w14:paraId="53A6B3B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"height" : 100, //</w:t>
      </w:r>
      <w:r w:rsidRPr="00EC2DE6">
        <w:t>高</w:t>
      </w:r>
    </w:p>
    <w:p w14:paraId="3D4864F8"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"text":"</w:t>
      </w:r>
      <w:r w:rsidRPr="00A24141">
        <w:rPr>
          <w:rFonts w:hint="eastAsia"/>
        </w:rPr>
        <w:t>{</w:t>
      </w:r>
      <w:r>
        <w:rPr>
          <w:rFonts w:hint="eastAsia"/>
        </w:rPr>
        <w:t>/</w:t>
      </w:r>
      <w:r w:rsidRPr="00A24141">
        <w:rPr>
          <w:rFonts w:hint="eastAsia"/>
        </w:rPr>
        <w:t>"</w:t>
      </w:r>
      <w:r>
        <w:rPr>
          <w:rFonts w:hint="eastAsia"/>
        </w:rPr>
        <w:t>CN/</w:t>
      </w:r>
      <w:r w:rsidRPr="00A24141">
        <w:rPr>
          <w:rFonts w:hint="eastAsia"/>
        </w:rPr>
        <w:t>":</w:t>
      </w:r>
      <w:r>
        <w:rPr>
          <w:rFonts w:hint="eastAsia"/>
        </w:rPr>
        <w:t>/</w:t>
      </w:r>
      <w:r w:rsidRPr="00A24141">
        <w:rPr>
          <w:rFonts w:hint="eastAsia"/>
        </w:rPr>
        <w:t>"</w:t>
      </w:r>
      <w:r w:rsidRPr="00A24141">
        <w:rPr>
          <w:rFonts w:hint="eastAsia"/>
        </w:rPr>
        <w:t>简体名</w:t>
      </w:r>
      <w:r>
        <w:rPr>
          <w:rFonts w:hint="eastAsia"/>
        </w:rPr>
        <w:t>/</w:t>
      </w:r>
      <w:r w:rsidRPr="00A24141">
        <w:rPr>
          <w:rFonts w:hint="eastAsia"/>
        </w:rPr>
        <w:t>",</w:t>
      </w:r>
      <w:r>
        <w:rPr>
          <w:rFonts w:hint="eastAsia"/>
        </w:rPr>
        <w:t>/"</w:t>
      </w:r>
      <w:r w:rsidRPr="00A24141">
        <w:rPr>
          <w:rFonts w:hint="eastAsia"/>
        </w:rPr>
        <w:t>TW</w:t>
      </w:r>
      <w:r>
        <w:rPr>
          <w:rFonts w:hint="eastAsia"/>
        </w:rPr>
        <w:t>/</w:t>
      </w:r>
      <w:r w:rsidRPr="00A24141">
        <w:rPr>
          <w:rFonts w:hint="eastAsia"/>
        </w:rPr>
        <w:t>":</w:t>
      </w:r>
      <w:r>
        <w:rPr>
          <w:rFonts w:hint="eastAsia"/>
        </w:rPr>
        <w:t>/</w:t>
      </w:r>
      <w:r w:rsidRPr="00A24141">
        <w:rPr>
          <w:rFonts w:hint="eastAsia"/>
        </w:rPr>
        <w:t>"</w:t>
      </w:r>
      <w:r w:rsidRPr="00A24141">
        <w:rPr>
          <w:rFonts w:hint="eastAsia"/>
        </w:rPr>
        <w:t>繁体名</w:t>
      </w:r>
      <w:r>
        <w:rPr>
          <w:rFonts w:hint="eastAsia"/>
        </w:rPr>
        <w:t>/</w:t>
      </w:r>
      <w:r w:rsidRPr="00A24141">
        <w:rPr>
          <w:rFonts w:hint="eastAsia"/>
        </w:rPr>
        <w:t>",</w:t>
      </w:r>
      <w:r>
        <w:rPr>
          <w:rFonts w:hint="eastAsia"/>
        </w:rPr>
        <w:t>/</w:t>
      </w:r>
      <w:r w:rsidRPr="00A24141">
        <w:rPr>
          <w:rFonts w:hint="eastAsia"/>
        </w:rPr>
        <w:t>"</w:t>
      </w:r>
      <w:r>
        <w:rPr>
          <w:rFonts w:hint="eastAsia"/>
        </w:rPr>
        <w:t>en/</w:t>
      </w:r>
      <w:r w:rsidRPr="00A24141">
        <w:rPr>
          <w:rFonts w:hint="eastAsia"/>
        </w:rPr>
        <w:t>":</w:t>
      </w:r>
      <w:r>
        <w:rPr>
          <w:rFonts w:hint="eastAsia"/>
        </w:rPr>
        <w:t>/</w:t>
      </w:r>
      <w:r w:rsidRPr="00A24141">
        <w:rPr>
          <w:rFonts w:hint="eastAsia"/>
        </w:rPr>
        <w:t>"</w:t>
      </w:r>
      <w:r w:rsidRPr="00A24141">
        <w:rPr>
          <w:rFonts w:hint="eastAsia"/>
        </w:rPr>
        <w:t>英文名</w:t>
      </w:r>
      <w:r>
        <w:rPr>
          <w:rFonts w:hint="eastAsia"/>
        </w:rPr>
        <w:t>/</w:t>
      </w:r>
      <w:r w:rsidRPr="00A24141">
        <w:rPr>
          <w:rFonts w:hint="eastAsia"/>
        </w:rPr>
        <w:t>"}</w:t>
      </w:r>
      <w:r>
        <w:rPr>
          <w:rFonts w:hint="eastAsia"/>
        </w:rPr>
        <w:t>",</w:t>
      </w:r>
    </w:p>
    <w:p w14:paraId="1D564581"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"textx":200,</w:t>
      </w:r>
    </w:p>
    <w:p w14:paraId="11B51D50"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"texty":200,</w:t>
      </w:r>
    </w:p>
    <w:p w14:paraId="6C32496C"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"textw":50,</w:t>
      </w:r>
    </w:p>
    <w:p w14:paraId="60379963"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"texth":50,</w:t>
      </w:r>
    </w:p>
    <w:p w14:paraId="50044D32"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"font":"",</w:t>
      </w:r>
    </w:p>
    <w:p w14:paraId="50125606"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"size":24,</w:t>
      </w:r>
    </w:p>
    <w:p w14:paraId="6A7AFC5E"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"color":"#FFFFFFFF",</w:t>
      </w:r>
    </w:p>
    <w:p w14:paraId="0B309A56"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"left":1,</w:t>
      </w:r>
    </w:p>
    <w:p w14:paraId="629D9634"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"right":2,</w:t>
      </w:r>
    </w:p>
    <w:p w14:paraId="5298353C"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"up":3,</w:t>
      </w:r>
    </w:p>
    <w:p w14:paraId="343F31AA"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"down":2,</w:t>
      </w:r>
    </w:p>
    <w:p w14:paraId="77610BB0"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"adsId":301,</w:t>
      </w:r>
    </w:p>
    <w:p w14:paraId="610A6356" w14:textId="77777777" w:rsidR="003B3D5D" w:rsidRDefault="003B3D5D"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p>
    <w:p w14:paraId="6691B29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"stateStly" : [{ //</w:t>
      </w:r>
      <w:r w:rsidRPr="00EC2DE6">
        <w:t>控制</w:t>
      </w:r>
      <w:r w:rsidRPr="00EC2DE6">
        <w:t>cell</w:t>
      </w:r>
      <w:r w:rsidRPr="00EC2DE6">
        <w:t>显示状态</w:t>
      </w:r>
    </w:p>
    <w:p w14:paraId="7E7CDDE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1, // 1:</w:t>
      </w:r>
      <w:r w:rsidRPr="00EC2DE6">
        <w:t>当前聚焦状态</w:t>
      </w:r>
      <w:r w:rsidRPr="00EC2DE6">
        <w:t xml:space="preserve"> 2:</w:t>
      </w:r>
      <w:r w:rsidRPr="00EC2DE6">
        <w:t>非聚焦状态</w:t>
      </w:r>
    </w:p>
    <w:p w14:paraId="17592C8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"size" : 30, //tab</w:t>
      </w:r>
      <w:r w:rsidRPr="00EC2DE6">
        <w:t>文本大小</w:t>
      </w:r>
    </w:p>
    <w:p w14:paraId="530EE407"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"color" : "#fffffff", //tab</w:t>
      </w:r>
      <w:r w:rsidRPr="00EC2DE6">
        <w:t>文本颜色</w:t>
      </w:r>
    </w:p>
    <w:p w14:paraId="7D4ED354"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"alpah" : 0.5 //</w:t>
      </w:r>
      <w:r w:rsidRPr="00EC2DE6">
        <w:t>透明度</w:t>
      </w:r>
    </w:p>
    <w:p w14:paraId="540E483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42F4FB7C"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2, //</w:t>
      </w:r>
      <w:r w:rsidRPr="00EC2DE6">
        <w:t>聚焦但没有焦点</w:t>
      </w:r>
    </w:p>
    <w:p w14:paraId="4B60A2E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"size" : 30,</w:t>
      </w:r>
    </w:p>
    <w:p w14:paraId="55567679"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"color" : "#fffffff",</w:t>
      </w:r>
    </w:p>
    <w:p w14:paraId="710BD1C7"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"alpah" : 0.5</w:t>
      </w:r>
    </w:p>
    <w:p w14:paraId="6D7BA69E"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3BB3E7D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7FD136D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"imgUrl" : "http://aaa.bbb.png", //</w:t>
      </w:r>
      <w:r w:rsidRPr="00EC2DE6">
        <w:t>图片</w:t>
      </w:r>
      <w:r w:rsidRPr="00EC2DE6">
        <w:t>URL</w:t>
      </w:r>
    </w:p>
    <w:p w14:paraId="18317787"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r w:rsidR="00DA5396">
        <w:rPr>
          <w:rFonts w:hint="eastAsia"/>
        </w:rPr>
        <w:t>a</w:t>
      </w:r>
      <w:r w:rsidR="00725906">
        <w:t>ction</w:t>
      </w:r>
      <w:r w:rsidRPr="00EC2DE6">
        <w:t>" : "", //</w:t>
      </w:r>
      <w:r w:rsidRPr="00EC2DE6">
        <w:t>将要执行的操作</w:t>
      </w:r>
      <w:r w:rsidRPr="00EC2DE6">
        <w:t>,</w:t>
      </w:r>
      <w:r w:rsidRPr="00EC2DE6">
        <w:t>跟</w:t>
      </w:r>
      <w:r w:rsidRPr="00EC2DE6">
        <w:t>type</w:t>
      </w:r>
      <w:r w:rsidRPr="00EC2DE6">
        <w:t>属性一起使用</w:t>
      </w:r>
    </w:p>
    <w:p w14:paraId="3CC32A1E"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"animation" : [{</w:t>
      </w:r>
    </w:p>
    <w:p w14:paraId="2633A3F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0, // 0:in  1:out</w:t>
      </w:r>
    </w:p>
    <w:p w14:paraId="2625A66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"moveBy", //</w:t>
      </w:r>
      <w:r w:rsidRPr="00EC2DE6">
        <w:t>动作类型</w:t>
      </w:r>
    </w:p>
    <w:p w14:paraId="0D6E74D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"delay" : 0,</w:t>
      </w:r>
    </w:p>
    <w:p w14:paraId="6184723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"duration" : 100, //</w:t>
      </w:r>
      <w:r w:rsidRPr="00EC2DE6">
        <w:t>单位</w:t>
      </w:r>
      <w:r w:rsidRPr="00EC2DE6">
        <w:t>ms</w:t>
      </w:r>
    </w:p>
    <w:p w14:paraId="311F286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135D2779"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1, // 0:in  1:out</w:t>
      </w:r>
    </w:p>
    <w:p w14:paraId="77C007B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"moveBy", //</w:t>
      </w:r>
      <w:r w:rsidRPr="00EC2DE6">
        <w:t>动作类型</w:t>
      </w:r>
    </w:p>
    <w:p w14:paraId="1CF44774"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"delay" : 0,</w:t>
      </w:r>
    </w:p>
    <w:p w14:paraId="6265F67E"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"duration" : 100, //</w:t>
      </w:r>
      <w:r w:rsidRPr="00EC2DE6">
        <w:t>单位</w:t>
      </w:r>
      <w:r w:rsidRPr="00EC2DE6">
        <w:t>ms</w:t>
      </w:r>
    </w:p>
    <w:p w14:paraId="7CAE394E"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42D9570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26EB89F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3518C94F"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"tabId" : 10001,</w:t>
      </w:r>
    </w:p>
    <w:p w14:paraId="12EFA9DA"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"cellId" : 10001,</w:t>
      </w:r>
    </w:p>
    <w:p w14:paraId="0F53D4FC"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1, //</w:t>
      </w:r>
      <w:r w:rsidRPr="00EC2DE6">
        <w:t>类型</w:t>
      </w:r>
      <w:r w:rsidRPr="00EC2DE6">
        <w:t>, 1:</w:t>
      </w:r>
      <w:r w:rsidRPr="00EC2DE6">
        <w:t>直播</w:t>
      </w:r>
      <w:r w:rsidRPr="00EC2DE6">
        <w:t xml:space="preserve"> 2:</w:t>
      </w:r>
      <w:r w:rsidRPr="00EC2DE6">
        <w:t>点播</w:t>
      </w:r>
      <w:r w:rsidRPr="00EC2DE6">
        <w:t xml:space="preserve"> 3:</w:t>
      </w:r>
      <w:r w:rsidRPr="00EC2DE6">
        <w:t>应用</w:t>
      </w:r>
      <w:r w:rsidRPr="00EC2DE6">
        <w:t xml:space="preserve"> ...</w:t>
      </w:r>
    </w:p>
    <w:p w14:paraId="1E1E7149"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"x" : 600, //x</w:t>
      </w:r>
      <w:r w:rsidRPr="00EC2DE6">
        <w:t>坐标</w:t>
      </w:r>
    </w:p>
    <w:p w14:paraId="10ECB7A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"y" : 200, //y</w:t>
      </w:r>
      <w:r w:rsidRPr="00EC2DE6">
        <w:t>坐标</w:t>
      </w:r>
    </w:p>
    <w:p w14:paraId="644ECCCC"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"width" : 100, //</w:t>
      </w:r>
      <w:r w:rsidRPr="00EC2DE6">
        <w:t>宽</w:t>
      </w:r>
    </w:p>
    <w:p w14:paraId="3E13985C"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"height" : 100, //</w:t>
      </w:r>
      <w:r w:rsidRPr="00EC2DE6">
        <w:t>高</w:t>
      </w:r>
    </w:p>
    <w:p w14:paraId="10C8CAA1"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"text":"</w:t>
      </w:r>
      <w:r w:rsidRPr="00A24141">
        <w:rPr>
          <w:rFonts w:hint="eastAsia"/>
        </w:rPr>
        <w:t>{</w:t>
      </w:r>
      <w:r>
        <w:rPr>
          <w:rFonts w:hint="eastAsia"/>
        </w:rPr>
        <w:t>/</w:t>
      </w:r>
      <w:r w:rsidRPr="00A24141">
        <w:rPr>
          <w:rFonts w:hint="eastAsia"/>
        </w:rPr>
        <w:t>"</w:t>
      </w:r>
      <w:r>
        <w:rPr>
          <w:rFonts w:hint="eastAsia"/>
        </w:rPr>
        <w:t>CN/</w:t>
      </w:r>
      <w:r w:rsidRPr="00A24141">
        <w:rPr>
          <w:rFonts w:hint="eastAsia"/>
        </w:rPr>
        <w:t>":</w:t>
      </w:r>
      <w:r>
        <w:rPr>
          <w:rFonts w:hint="eastAsia"/>
        </w:rPr>
        <w:t>/</w:t>
      </w:r>
      <w:r w:rsidRPr="00A24141">
        <w:rPr>
          <w:rFonts w:hint="eastAsia"/>
        </w:rPr>
        <w:t>"</w:t>
      </w:r>
      <w:r w:rsidRPr="00A24141">
        <w:rPr>
          <w:rFonts w:hint="eastAsia"/>
        </w:rPr>
        <w:t>简体名</w:t>
      </w:r>
      <w:r>
        <w:rPr>
          <w:rFonts w:hint="eastAsia"/>
        </w:rPr>
        <w:t>/</w:t>
      </w:r>
      <w:r w:rsidRPr="00A24141">
        <w:rPr>
          <w:rFonts w:hint="eastAsia"/>
        </w:rPr>
        <w:t>",</w:t>
      </w:r>
      <w:r>
        <w:rPr>
          <w:rFonts w:hint="eastAsia"/>
        </w:rPr>
        <w:t>/"</w:t>
      </w:r>
      <w:r w:rsidRPr="00A24141">
        <w:rPr>
          <w:rFonts w:hint="eastAsia"/>
        </w:rPr>
        <w:t>TW</w:t>
      </w:r>
      <w:r>
        <w:rPr>
          <w:rFonts w:hint="eastAsia"/>
        </w:rPr>
        <w:t>/</w:t>
      </w:r>
      <w:r w:rsidRPr="00A24141">
        <w:rPr>
          <w:rFonts w:hint="eastAsia"/>
        </w:rPr>
        <w:t>":</w:t>
      </w:r>
      <w:r>
        <w:rPr>
          <w:rFonts w:hint="eastAsia"/>
        </w:rPr>
        <w:t>/</w:t>
      </w:r>
      <w:r w:rsidRPr="00A24141">
        <w:rPr>
          <w:rFonts w:hint="eastAsia"/>
        </w:rPr>
        <w:t>"</w:t>
      </w:r>
      <w:r w:rsidRPr="00A24141">
        <w:rPr>
          <w:rFonts w:hint="eastAsia"/>
        </w:rPr>
        <w:t>繁体名</w:t>
      </w:r>
      <w:r>
        <w:rPr>
          <w:rFonts w:hint="eastAsia"/>
        </w:rPr>
        <w:t>/</w:t>
      </w:r>
      <w:r w:rsidRPr="00A24141">
        <w:rPr>
          <w:rFonts w:hint="eastAsia"/>
        </w:rPr>
        <w:t>",</w:t>
      </w:r>
      <w:r>
        <w:rPr>
          <w:rFonts w:hint="eastAsia"/>
        </w:rPr>
        <w:t>/</w:t>
      </w:r>
      <w:r w:rsidRPr="00A24141">
        <w:rPr>
          <w:rFonts w:hint="eastAsia"/>
        </w:rPr>
        <w:t>"</w:t>
      </w:r>
      <w:r>
        <w:rPr>
          <w:rFonts w:hint="eastAsia"/>
        </w:rPr>
        <w:t>en/</w:t>
      </w:r>
      <w:r w:rsidRPr="00A24141">
        <w:rPr>
          <w:rFonts w:hint="eastAsia"/>
        </w:rPr>
        <w:t>":</w:t>
      </w:r>
      <w:r>
        <w:rPr>
          <w:rFonts w:hint="eastAsia"/>
        </w:rPr>
        <w:t>/</w:t>
      </w:r>
      <w:r w:rsidRPr="00A24141">
        <w:rPr>
          <w:rFonts w:hint="eastAsia"/>
        </w:rPr>
        <w:t>"</w:t>
      </w:r>
      <w:r w:rsidRPr="00A24141">
        <w:rPr>
          <w:rFonts w:hint="eastAsia"/>
        </w:rPr>
        <w:t>英文名</w:t>
      </w:r>
      <w:r>
        <w:rPr>
          <w:rFonts w:hint="eastAsia"/>
        </w:rPr>
        <w:t>/</w:t>
      </w:r>
      <w:r w:rsidRPr="00A24141">
        <w:rPr>
          <w:rFonts w:hint="eastAsia"/>
        </w:rPr>
        <w:t>"}</w:t>
      </w:r>
      <w:r>
        <w:rPr>
          <w:rFonts w:hint="eastAsia"/>
        </w:rPr>
        <w:t>",</w:t>
      </w:r>
    </w:p>
    <w:p w14:paraId="021247BA"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"textx":200,</w:t>
      </w:r>
    </w:p>
    <w:p w14:paraId="125657C1"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"texty":200,</w:t>
      </w:r>
    </w:p>
    <w:p w14:paraId="15714EE6"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"textw":50,</w:t>
      </w:r>
    </w:p>
    <w:p w14:paraId="36EC987C"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"texth":50,</w:t>
      </w:r>
    </w:p>
    <w:p w14:paraId="2DA2991A"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"font":"",</w:t>
      </w:r>
    </w:p>
    <w:p w14:paraId="51D83BEF"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"size":24,</w:t>
      </w:r>
    </w:p>
    <w:p w14:paraId="6F801038"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"color":"#FFFFFFFF",</w:t>
      </w:r>
    </w:p>
    <w:p w14:paraId="1EFB30BA"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"left":1,</w:t>
      </w:r>
    </w:p>
    <w:p w14:paraId="25891721"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"right":2,</w:t>
      </w:r>
    </w:p>
    <w:p w14:paraId="17491260"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"up":3,</w:t>
      </w:r>
    </w:p>
    <w:p w14:paraId="6952A7FE" w14:textId="77777777" w:rsidR="003B3D5D" w:rsidRDefault="003B3D5D" w:rsidP="003B3D5D">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 xml:space="preserve">             "down":2,</w:t>
      </w:r>
    </w:p>
    <w:p w14:paraId="2303A12E" w14:textId="77777777" w:rsidR="003B3D5D" w:rsidRDefault="003B3D5D"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Pr>
          <w:rFonts w:hint="eastAsia"/>
        </w:rPr>
        <w:tab/>
      </w:r>
      <w:r>
        <w:rPr>
          <w:rFonts w:hint="eastAsia"/>
        </w:rPr>
        <w:tab/>
      </w:r>
      <w:r>
        <w:rPr>
          <w:rFonts w:hint="eastAsia"/>
        </w:rPr>
        <w:tab/>
      </w:r>
      <w:r>
        <w:rPr>
          <w:rFonts w:hint="eastAsia"/>
        </w:rPr>
        <w:tab/>
        <w:t>"adsId":301,</w:t>
      </w:r>
    </w:p>
    <w:p w14:paraId="5D4B166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"stateStly" : [{ //</w:t>
      </w:r>
      <w:r w:rsidRPr="00EC2DE6">
        <w:t>控制</w:t>
      </w:r>
      <w:r w:rsidRPr="00EC2DE6">
        <w:t>cell</w:t>
      </w:r>
      <w:r w:rsidRPr="00EC2DE6">
        <w:t>显示状态</w:t>
      </w:r>
    </w:p>
    <w:p w14:paraId="24A6A20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1, // 1:</w:t>
      </w:r>
      <w:r w:rsidRPr="00EC2DE6">
        <w:t>当前聚焦状态</w:t>
      </w:r>
      <w:r w:rsidRPr="00EC2DE6">
        <w:t xml:space="preserve"> 2:</w:t>
      </w:r>
      <w:r w:rsidRPr="00EC2DE6">
        <w:t>非聚焦状态</w:t>
      </w:r>
    </w:p>
    <w:p w14:paraId="27A33DD0"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"size" : 30, //tab</w:t>
      </w:r>
      <w:r w:rsidRPr="00EC2DE6">
        <w:t>文本大小</w:t>
      </w:r>
    </w:p>
    <w:p w14:paraId="3C8728C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"color" : "#fffffff", //tab</w:t>
      </w:r>
      <w:r w:rsidRPr="00EC2DE6">
        <w:t>文本颜色</w:t>
      </w:r>
    </w:p>
    <w:p w14:paraId="283460C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"alpah" : 0.5 //</w:t>
      </w:r>
      <w:r w:rsidRPr="00EC2DE6">
        <w:t>透明度</w:t>
      </w:r>
    </w:p>
    <w:p w14:paraId="7C7200F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3C9B1C6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2, //</w:t>
      </w:r>
      <w:r w:rsidRPr="00EC2DE6">
        <w:t>聚焦但没有焦点</w:t>
      </w:r>
    </w:p>
    <w:p w14:paraId="259D8931"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"size" : 30,</w:t>
      </w:r>
    </w:p>
    <w:p w14:paraId="27A4D440"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"color" : "#fffffff",</w:t>
      </w:r>
    </w:p>
    <w:p w14:paraId="796F5E9B"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"alpah" : 0.5</w:t>
      </w:r>
    </w:p>
    <w:p w14:paraId="408D6BD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0C6E5FE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01613FF7"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"imgUrl" : "http://aaa.bbb.png", //</w:t>
      </w:r>
      <w:r w:rsidRPr="00EC2DE6">
        <w:t>图片</w:t>
      </w:r>
      <w:r w:rsidRPr="00EC2DE6">
        <w:t>URL</w:t>
      </w:r>
    </w:p>
    <w:p w14:paraId="0ADF9890"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r w:rsidR="00725906">
        <w:t>Action</w:t>
      </w:r>
      <w:r w:rsidRPr="00EC2DE6">
        <w:t>" : "", //</w:t>
      </w:r>
      <w:r w:rsidRPr="00EC2DE6">
        <w:t>将要执行的操作</w:t>
      </w:r>
      <w:r w:rsidRPr="00EC2DE6">
        <w:t>,</w:t>
      </w:r>
      <w:r w:rsidRPr="00EC2DE6">
        <w:t>跟</w:t>
      </w:r>
      <w:r w:rsidRPr="00EC2DE6">
        <w:t>type</w:t>
      </w:r>
      <w:r w:rsidRPr="00EC2DE6">
        <w:t>属性一起使用</w:t>
      </w:r>
    </w:p>
    <w:p w14:paraId="3EEC77C6"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"animation" : [{</w:t>
      </w:r>
    </w:p>
    <w:p w14:paraId="10BBB366"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0, // 0:in  1:out</w:t>
      </w:r>
    </w:p>
    <w:p w14:paraId="0BDDFE5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"moveBy", //</w:t>
      </w:r>
      <w:r w:rsidRPr="00EC2DE6">
        <w:t>动作类型</w:t>
      </w:r>
    </w:p>
    <w:p w14:paraId="5E73F300"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"delay" : 0,</w:t>
      </w:r>
    </w:p>
    <w:p w14:paraId="213E3034"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"duration" : 100, //</w:t>
      </w:r>
      <w:r w:rsidRPr="00EC2DE6">
        <w:t>单位</w:t>
      </w:r>
      <w:r w:rsidRPr="00EC2DE6">
        <w:t>ms</w:t>
      </w:r>
    </w:p>
    <w:p w14:paraId="69CBEF43"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 {</w:t>
      </w:r>
    </w:p>
    <w:p w14:paraId="4FA6DC45"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"state" : 1, // 0:in  1:out</w:t>
      </w:r>
    </w:p>
    <w:p w14:paraId="4F5D115E"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"type" : "moveBy", //</w:t>
      </w:r>
      <w:r w:rsidRPr="00EC2DE6">
        <w:t>动作类型</w:t>
      </w:r>
    </w:p>
    <w:p w14:paraId="407015DF"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"delay" : 0,</w:t>
      </w:r>
    </w:p>
    <w:p w14:paraId="2703D3DF"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"duration" : 100, //</w:t>
      </w:r>
      <w:r w:rsidRPr="00EC2DE6">
        <w:t>单位</w:t>
      </w:r>
      <w:r w:rsidRPr="00EC2DE6">
        <w:t>ms</w:t>
      </w:r>
    </w:p>
    <w:p w14:paraId="58E3CCE7"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3638B148"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37F5D832"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6D73C31D" w14:textId="77777777" w:rsidR="00EC2DE6"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 xml:space="preserve">    ]</w:t>
      </w:r>
    </w:p>
    <w:p w14:paraId="0D111E48" w14:textId="77777777" w:rsidR="008B00D9" w:rsidRDefault="00EC2DE6" w:rsidP="009B38F2">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EC2DE6">
        <w:t>}</w:t>
      </w:r>
    </w:p>
    <w:p w14:paraId="64C3759D" w14:textId="77777777" w:rsidR="00D5153C" w:rsidRDefault="00D5153C" w:rsidP="00D5153C">
      <w:pPr>
        <w:pStyle w:val="3"/>
        <w:tabs>
          <w:tab w:val="left" w:pos="720"/>
        </w:tabs>
        <w:spacing w:before="0" w:after="0" w:line="360" w:lineRule="auto"/>
      </w:pPr>
      <w:bookmarkStart w:id="231" w:name="_Toc457553443"/>
      <w:bookmarkStart w:id="232" w:name="_Toc418723502"/>
      <w:bookmarkStart w:id="233" w:name="_Toc267902753"/>
      <w:bookmarkStart w:id="234" w:name="_Toc266087252"/>
      <w:commentRangeStart w:id="235"/>
      <w:r>
        <w:rPr>
          <w:rFonts w:hint="eastAsia"/>
        </w:rPr>
        <w:t>获取版本信息</w:t>
      </w:r>
    </w:p>
    <w:p w14:paraId="3983F07C" w14:textId="77777777" w:rsidR="00954EEC" w:rsidRDefault="00D5153C">
      <w:pPr>
        <w:widowControl/>
        <w:numPr>
          <w:ilvl w:val="0"/>
          <w:numId w:val="5"/>
        </w:numPr>
        <w:spacing w:beforeLines="50" w:before="156" w:afterLines="50" w:after="156" w:line="360" w:lineRule="auto"/>
        <w:rPr>
          <w:b/>
          <w:szCs w:val="21"/>
        </w:rPr>
      </w:pPr>
      <w:r>
        <w:rPr>
          <w:rFonts w:hint="eastAsia"/>
          <w:b/>
          <w:szCs w:val="21"/>
        </w:rPr>
        <w:t>功能描述</w:t>
      </w:r>
    </w:p>
    <w:p w14:paraId="15ADA6D5" w14:textId="77777777" w:rsidR="00D5153C" w:rsidRPr="00920EBC" w:rsidRDefault="00D5153C" w:rsidP="00D5153C">
      <w:pPr>
        <w:ind w:firstLineChars="200" w:firstLine="420"/>
      </w:pPr>
      <w:r>
        <w:rPr>
          <w:rFonts w:hint="eastAsia"/>
        </w:rPr>
        <w:t>获取布局版本信息。</w:t>
      </w:r>
    </w:p>
    <w:p w14:paraId="41E5EE6E" w14:textId="77777777" w:rsidR="00D5153C" w:rsidRDefault="00D5153C" w:rsidP="001F1BA6">
      <w:pPr>
        <w:widowControl/>
        <w:numPr>
          <w:ilvl w:val="0"/>
          <w:numId w:val="4"/>
        </w:numPr>
        <w:spacing w:beforeLines="50" w:before="156" w:afterLines="50" w:after="156" w:line="360" w:lineRule="auto"/>
        <w:rPr>
          <w:b/>
          <w:szCs w:val="21"/>
        </w:rPr>
      </w:pPr>
      <w:r>
        <w:rPr>
          <w:rFonts w:hint="eastAsia"/>
          <w:b/>
          <w:szCs w:val="21"/>
        </w:rPr>
        <w:t>请求格式</w:t>
      </w:r>
      <w:r w:rsidR="009044EE" w:rsidRPr="00891196">
        <w:t>launcher_version.json?areaCode=101010100&amp;type=launcher&amp;version=v1.0.0</w:t>
      </w:r>
    </w:p>
    <w:p w14:paraId="2CF8BC84" w14:textId="77777777" w:rsidR="00954EEC" w:rsidRDefault="00D5153C">
      <w:pPr>
        <w:widowControl/>
        <w:numPr>
          <w:ilvl w:val="0"/>
          <w:numId w:val="4"/>
        </w:numPr>
        <w:spacing w:beforeLines="50" w:before="156" w:afterLines="50" w:after="156" w:line="360" w:lineRule="auto"/>
        <w:rPr>
          <w:rFonts w:ascii="Times New Roman" w:hAnsi="Times New Roman" w:cs="Times New Roman"/>
          <w:b/>
          <w:szCs w:val="21"/>
        </w:rPr>
      </w:pPr>
      <w:r>
        <w:rPr>
          <w:rFonts w:hint="eastAsia"/>
          <w:b/>
          <w:szCs w:val="21"/>
        </w:rPr>
        <w:t>请求参数</w:t>
      </w:r>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276"/>
        <w:gridCol w:w="1076"/>
        <w:gridCol w:w="1134"/>
        <w:gridCol w:w="4310"/>
      </w:tblGrid>
      <w:tr w:rsidR="00D5153C" w14:paraId="621F7C0A" w14:textId="77777777" w:rsidTr="001A1504">
        <w:trPr>
          <w:trHeight w:val="303"/>
          <w:jc w:val="center"/>
        </w:trPr>
        <w:tc>
          <w:tcPr>
            <w:tcW w:w="1565" w:type="dxa"/>
            <w:tcBorders>
              <w:top w:val="single" w:sz="4" w:space="0" w:color="auto"/>
              <w:left w:val="single" w:sz="4" w:space="0" w:color="auto"/>
              <w:bottom w:val="single" w:sz="4" w:space="0" w:color="auto"/>
              <w:right w:val="single" w:sz="4" w:space="0" w:color="auto"/>
            </w:tcBorders>
            <w:shd w:val="clear" w:color="auto" w:fill="D9D9D9"/>
          </w:tcPr>
          <w:p w14:paraId="5D64E387" w14:textId="77777777" w:rsidR="00D5153C" w:rsidRDefault="00D5153C" w:rsidP="001A1504">
            <w:r>
              <w:rPr>
                <w:rFonts w:hint="eastAsia"/>
              </w:rPr>
              <w:t>英文名称</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02798824" w14:textId="77777777" w:rsidR="00D5153C" w:rsidRDefault="00D5153C" w:rsidP="001A1504">
            <w:r>
              <w:rPr>
                <w:rFonts w:hint="eastAsia"/>
              </w:rPr>
              <w:t>中文名称</w:t>
            </w:r>
          </w:p>
        </w:tc>
        <w:tc>
          <w:tcPr>
            <w:tcW w:w="1076" w:type="dxa"/>
            <w:tcBorders>
              <w:top w:val="single" w:sz="4" w:space="0" w:color="auto"/>
              <w:left w:val="single" w:sz="4" w:space="0" w:color="auto"/>
              <w:bottom w:val="single" w:sz="4" w:space="0" w:color="auto"/>
              <w:right w:val="single" w:sz="4" w:space="0" w:color="auto"/>
            </w:tcBorders>
            <w:shd w:val="clear" w:color="auto" w:fill="D9D9D9"/>
          </w:tcPr>
          <w:p w14:paraId="0B68753E" w14:textId="77777777" w:rsidR="00D5153C" w:rsidRDefault="00D5153C" w:rsidP="001A1504">
            <w:r>
              <w:rPr>
                <w:rFonts w:hint="eastAsia"/>
              </w:rPr>
              <w:t>是否</w:t>
            </w:r>
            <w:r>
              <w:t>必须</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1668CCA" w14:textId="77777777" w:rsidR="00D5153C" w:rsidRDefault="00D5153C" w:rsidP="001A1504">
            <w:r>
              <w:rPr>
                <w:rFonts w:hint="eastAsia"/>
              </w:rPr>
              <w:t>参数类型</w:t>
            </w:r>
          </w:p>
        </w:tc>
        <w:tc>
          <w:tcPr>
            <w:tcW w:w="4310" w:type="dxa"/>
            <w:tcBorders>
              <w:top w:val="single" w:sz="4" w:space="0" w:color="auto"/>
              <w:left w:val="single" w:sz="4" w:space="0" w:color="auto"/>
              <w:bottom w:val="single" w:sz="4" w:space="0" w:color="auto"/>
              <w:right w:val="single" w:sz="4" w:space="0" w:color="auto"/>
            </w:tcBorders>
            <w:shd w:val="clear" w:color="auto" w:fill="D9D9D9"/>
          </w:tcPr>
          <w:p w14:paraId="1633F3DF" w14:textId="77777777" w:rsidR="00D5153C" w:rsidRDefault="00D5153C" w:rsidP="001A1504">
            <w:r>
              <w:rPr>
                <w:rFonts w:hint="eastAsia"/>
              </w:rPr>
              <w:t>参数说明</w:t>
            </w:r>
          </w:p>
        </w:tc>
      </w:tr>
      <w:tr w:rsidR="00D5153C" w14:paraId="57491059" w14:textId="77777777" w:rsidTr="001A1504">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6CE67727" w14:textId="77777777" w:rsidR="00D5153C" w:rsidRDefault="00D5153C" w:rsidP="001A1504">
            <w:pPr>
              <w:rPr>
                <w:rFonts w:ascii="Courier New" w:hAnsi="Courier New" w:cs="Courier New"/>
                <w:bCs/>
                <w:color w:val="000000"/>
                <w:sz w:val="20"/>
                <w:szCs w:val="20"/>
              </w:rPr>
            </w:pPr>
            <w:r>
              <w:rPr>
                <w:rFonts w:ascii="Courier New" w:hAnsi="Courier New" w:cs="Courier New" w:hint="eastAsia"/>
                <w:bCs/>
                <w:color w:val="000000"/>
                <w:sz w:val="20"/>
                <w:szCs w:val="20"/>
              </w:rPr>
              <w:t>areaCode</w:t>
            </w:r>
          </w:p>
        </w:tc>
        <w:tc>
          <w:tcPr>
            <w:tcW w:w="1276" w:type="dxa"/>
            <w:tcBorders>
              <w:top w:val="single" w:sz="4" w:space="0" w:color="auto"/>
              <w:left w:val="single" w:sz="4" w:space="0" w:color="auto"/>
              <w:bottom w:val="single" w:sz="4" w:space="0" w:color="auto"/>
              <w:right w:val="single" w:sz="4" w:space="0" w:color="auto"/>
            </w:tcBorders>
            <w:vAlign w:val="center"/>
          </w:tcPr>
          <w:p w14:paraId="6076061B" w14:textId="77777777" w:rsidR="00D5153C" w:rsidRDefault="00D5153C" w:rsidP="001A1504">
            <w:r>
              <w:rPr>
                <w:rFonts w:hint="eastAsia"/>
              </w:rPr>
              <w:t>区域码</w:t>
            </w:r>
          </w:p>
        </w:tc>
        <w:tc>
          <w:tcPr>
            <w:tcW w:w="1076" w:type="dxa"/>
            <w:tcBorders>
              <w:top w:val="single" w:sz="4" w:space="0" w:color="auto"/>
              <w:left w:val="single" w:sz="4" w:space="0" w:color="auto"/>
              <w:bottom w:val="single" w:sz="4" w:space="0" w:color="auto"/>
              <w:right w:val="single" w:sz="4" w:space="0" w:color="auto"/>
            </w:tcBorders>
          </w:tcPr>
          <w:p w14:paraId="2AD52C3A" w14:textId="77777777" w:rsidR="00D5153C" w:rsidRDefault="00D5153C" w:rsidP="001A1504">
            <w:pPr>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4F0E6E8F" w14:textId="77777777" w:rsidR="00D5153C" w:rsidRDefault="00D5153C" w:rsidP="001A1504">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77B43458" w14:textId="77777777" w:rsidR="00D5153C" w:rsidRDefault="00D5153C" w:rsidP="001A1504">
            <w:r>
              <w:rPr>
                <w:rFonts w:hint="eastAsia"/>
              </w:rPr>
              <w:t>区域码：可使用邮政编码，也可由运营人员统一分配</w:t>
            </w:r>
          </w:p>
        </w:tc>
      </w:tr>
      <w:tr w:rsidR="0079360A" w14:paraId="181378AB" w14:textId="77777777" w:rsidTr="001A1504">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29051441" w14:textId="77777777" w:rsidR="0079360A" w:rsidRDefault="0079360A" w:rsidP="0079360A">
            <w:pPr>
              <w:rPr>
                <w:rFonts w:ascii="Courier New" w:hAnsi="Courier New" w:cs="Courier New"/>
                <w:bCs/>
                <w:color w:val="000000"/>
                <w:sz w:val="20"/>
                <w:szCs w:val="20"/>
              </w:rPr>
            </w:pPr>
            <w:ins w:id="236" w:author="huatao hu" w:date="2016-11-28T17:00:00Z">
              <w:r>
                <w:rPr>
                  <w:rFonts w:ascii="Courier New" w:hAnsi="Courier New" w:cs="Courier New" w:hint="eastAsia"/>
                  <w:bCs/>
                  <w:color w:val="000000"/>
                  <w:sz w:val="20"/>
                  <w:szCs w:val="20"/>
                </w:rPr>
                <w:t>version</w:t>
              </w:r>
            </w:ins>
            <w:del w:id="237" w:author="huatao hu" w:date="2016-11-28T17:00:00Z">
              <w:r w:rsidDel="0091434D">
                <w:rPr>
                  <w:rFonts w:ascii="Courier New" w:hAnsi="Courier New" w:cs="Courier New" w:hint="eastAsia"/>
                  <w:bCs/>
                  <w:color w:val="000000"/>
                  <w:sz w:val="20"/>
                  <w:szCs w:val="20"/>
                </w:rPr>
                <w:delText>version</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42E6C6FF" w14:textId="77777777" w:rsidR="0079360A" w:rsidRDefault="0079360A" w:rsidP="0079360A">
            <w:ins w:id="238" w:author="huatao hu" w:date="2016-11-28T17:00:00Z">
              <w:r>
                <w:rPr>
                  <w:rFonts w:hint="eastAsia"/>
                </w:rPr>
                <w:t>版本标记</w:t>
              </w:r>
            </w:ins>
            <w:del w:id="239" w:author="huatao hu" w:date="2016-11-28T17:00:00Z">
              <w:r w:rsidDel="0091434D">
                <w:rPr>
                  <w:rFonts w:hint="eastAsia"/>
                </w:rPr>
                <w:delText>版本标记</w:delText>
              </w:r>
            </w:del>
          </w:p>
        </w:tc>
        <w:tc>
          <w:tcPr>
            <w:tcW w:w="1076" w:type="dxa"/>
            <w:tcBorders>
              <w:top w:val="single" w:sz="4" w:space="0" w:color="auto"/>
              <w:left w:val="single" w:sz="4" w:space="0" w:color="auto"/>
              <w:bottom w:val="single" w:sz="4" w:space="0" w:color="auto"/>
              <w:right w:val="single" w:sz="4" w:space="0" w:color="auto"/>
            </w:tcBorders>
          </w:tcPr>
          <w:p w14:paraId="2A6D061F" w14:textId="77777777" w:rsidR="0079360A" w:rsidRDefault="0079360A" w:rsidP="0079360A">
            <w:pPr>
              <w:rPr>
                <w:szCs w:val="21"/>
              </w:rPr>
            </w:pPr>
            <w:ins w:id="240" w:author="huatao hu" w:date="2016-11-28T17:00:00Z">
              <w:r>
                <w:rPr>
                  <w:rFonts w:hint="eastAsia"/>
                  <w:szCs w:val="21"/>
                </w:rPr>
                <w:t>Y</w:t>
              </w:r>
            </w:ins>
            <w:del w:id="241" w:author="huatao hu" w:date="2016-11-28T17:00:00Z">
              <w:r w:rsidDel="0091434D">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339092CD" w14:textId="77777777" w:rsidR="0079360A" w:rsidRDefault="0079360A" w:rsidP="0079360A">
            <w:ins w:id="242" w:author="huatao hu" w:date="2016-11-28T17:00:00Z">
              <w:r>
                <w:rPr>
                  <w:rFonts w:hint="eastAsia"/>
                </w:rPr>
                <w:t>String</w:t>
              </w:r>
            </w:ins>
            <w:del w:id="243" w:author="huatao hu" w:date="2016-11-28T17:00:00Z">
              <w:r w:rsidDel="0091434D">
                <w:rPr>
                  <w:rFonts w:hint="eastAsia"/>
                </w:rPr>
                <w:delText>String</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4C5C9D83" w14:textId="77777777" w:rsidR="0079360A" w:rsidRDefault="0079360A" w:rsidP="0079360A">
            <w:ins w:id="244" w:author="huatao hu" w:date="2016-11-28T17:00:00Z">
              <w:r>
                <w:rPr>
                  <w:rFonts w:hint="eastAsia"/>
                </w:rPr>
                <w:t>launcher</w:t>
              </w:r>
              <w:r>
                <w:rPr>
                  <w:rFonts w:hint="eastAsia"/>
                </w:rPr>
                <w:t>版本号</w:t>
              </w:r>
            </w:ins>
            <w:del w:id="245" w:author="huatao hu" w:date="2016-11-28T17:00:00Z">
              <w:r w:rsidDel="0091434D">
                <w:rPr>
                  <w:rFonts w:hint="eastAsia"/>
                </w:rPr>
                <w:delText>终端设备版本号</w:delText>
              </w:r>
            </w:del>
          </w:p>
        </w:tc>
      </w:tr>
      <w:tr w:rsidR="0079360A" w14:paraId="4906E8A1" w14:textId="77777777" w:rsidTr="001A1504">
        <w:trPr>
          <w:trHeight w:val="405"/>
          <w:jc w:val="center"/>
          <w:ins w:id="246"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3E08F5F0" w14:textId="77777777" w:rsidR="0079360A" w:rsidRDefault="0079360A" w:rsidP="0079360A">
            <w:pPr>
              <w:rPr>
                <w:ins w:id="247" w:author="huatao hu" w:date="2016-11-28T17:00:00Z"/>
                <w:rFonts w:ascii="Courier New" w:hAnsi="Courier New" w:cs="Courier New"/>
                <w:bCs/>
                <w:color w:val="000000"/>
                <w:sz w:val="20"/>
                <w:szCs w:val="20"/>
              </w:rPr>
            </w:pPr>
            <w:ins w:id="248" w:author="huatao hu" w:date="2016-11-28T17:00:00Z">
              <w:r>
                <w:rPr>
                  <w:rFonts w:ascii="Courier New" w:hAnsi="Courier New" w:cs="Courier New"/>
                  <w:bCs/>
                  <w:color w:val="000000"/>
                  <w:sz w:val="20"/>
                  <w:szCs w:val="20"/>
                </w:rPr>
                <w:t>versionSw</w:t>
              </w:r>
            </w:ins>
          </w:p>
        </w:tc>
        <w:tc>
          <w:tcPr>
            <w:tcW w:w="1276" w:type="dxa"/>
            <w:tcBorders>
              <w:top w:val="single" w:sz="4" w:space="0" w:color="auto"/>
              <w:left w:val="single" w:sz="4" w:space="0" w:color="auto"/>
              <w:bottom w:val="single" w:sz="4" w:space="0" w:color="auto"/>
              <w:right w:val="single" w:sz="4" w:space="0" w:color="auto"/>
            </w:tcBorders>
            <w:vAlign w:val="center"/>
          </w:tcPr>
          <w:p w14:paraId="78CFCC67" w14:textId="77777777" w:rsidR="0079360A" w:rsidRDefault="0079360A" w:rsidP="0079360A">
            <w:pPr>
              <w:rPr>
                <w:ins w:id="249" w:author="huatao hu" w:date="2016-11-28T17:00:00Z"/>
              </w:rPr>
            </w:pPr>
            <w:ins w:id="250" w:author="huatao hu" w:date="2016-11-28T17:00:00Z">
              <w:r>
                <w:rPr>
                  <w:rFonts w:hint="eastAsia"/>
                </w:rPr>
                <w:t>系统版本号</w:t>
              </w:r>
            </w:ins>
          </w:p>
        </w:tc>
        <w:tc>
          <w:tcPr>
            <w:tcW w:w="1076" w:type="dxa"/>
            <w:tcBorders>
              <w:top w:val="single" w:sz="4" w:space="0" w:color="auto"/>
              <w:left w:val="single" w:sz="4" w:space="0" w:color="auto"/>
              <w:bottom w:val="single" w:sz="4" w:space="0" w:color="auto"/>
              <w:right w:val="single" w:sz="4" w:space="0" w:color="auto"/>
            </w:tcBorders>
          </w:tcPr>
          <w:p w14:paraId="56E191EA" w14:textId="77777777" w:rsidR="0079360A" w:rsidRDefault="0079360A" w:rsidP="0079360A">
            <w:pPr>
              <w:rPr>
                <w:ins w:id="251" w:author="huatao hu" w:date="2016-11-28T17:00:00Z"/>
                <w:szCs w:val="21"/>
              </w:rPr>
            </w:pPr>
            <w:ins w:id="252" w:author="huatao hu" w:date="2016-11-28T17:00:00Z">
              <w:r>
                <w:rPr>
                  <w:rFonts w:hint="eastAsia"/>
                  <w:szCs w:val="21"/>
                </w:rPr>
                <w:t>Y</w:t>
              </w:r>
            </w:ins>
          </w:p>
        </w:tc>
        <w:tc>
          <w:tcPr>
            <w:tcW w:w="1134" w:type="dxa"/>
            <w:tcBorders>
              <w:top w:val="single" w:sz="4" w:space="0" w:color="auto"/>
              <w:left w:val="single" w:sz="4" w:space="0" w:color="auto"/>
              <w:bottom w:val="single" w:sz="4" w:space="0" w:color="auto"/>
              <w:right w:val="single" w:sz="4" w:space="0" w:color="auto"/>
            </w:tcBorders>
            <w:vAlign w:val="center"/>
          </w:tcPr>
          <w:p w14:paraId="26A799A6" w14:textId="77777777" w:rsidR="0079360A" w:rsidRDefault="0079360A" w:rsidP="0079360A">
            <w:pPr>
              <w:rPr>
                <w:ins w:id="253" w:author="huatao hu" w:date="2016-11-28T17:00:00Z"/>
              </w:rPr>
            </w:pPr>
            <w:ins w:id="254" w:author="huatao hu" w:date="2016-11-28T17:00:00Z">
              <w:r>
                <w:rPr>
                  <w:rFonts w:hint="eastAsia"/>
                </w:rPr>
                <w:t>String</w:t>
              </w:r>
            </w:ins>
          </w:p>
        </w:tc>
        <w:tc>
          <w:tcPr>
            <w:tcW w:w="4310" w:type="dxa"/>
            <w:tcBorders>
              <w:top w:val="single" w:sz="4" w:space="0" w:color="auto"/>
              <w:left w:val="single" w:sz="4" w:space="0" w:color="auto"/>
              <w:bottom w:val="single" w:sz="4" w:space="0" w:color="auto"/>
              <w:right w:val="single" w:sz="4" w:space="0" w:color="auto"/>
            </w:tcBorders>
            <w:vAlign w:val="center"/>
          </w:tcPr>
          <w:p w14:paraId="06BE2E67" w14:textId="77777777" w:rsidR="0079360A" w:rsidRDefault="0079360A" w:rsidP="0079360A">
            <w:pPr>
              <w:rPr>
                <w:ins w:id="255" w:author="huatao hu" w:date="2016-11-28T17:00:00Z"/>
              </w:rPr>
            </w:pPr>
            <w:ins w:id="256" w:author="huatao hu" w:date="2016-11-28T17:00:00Z">
              <w:r>
                <w:t>R</w:t>
              </w:r>
              <w:r>
                <w:rPr>
                  <w:rFonts w:hint="eastAsia"/>
                </w:rPr>
                <w:t>om</w:t>
              </w:r>
              <w:r>
                <w:rPr>
                  <w:rFonts w:hint="eastAsia"/>
                </w:rPr>
                <w:t>系统版本号</w:t>
              </w:r>
            </w:ins>
          </w:p>
        </w:tc>
      </w:tr>
      <w:tr w:rsidR="0079360A" w14:paraId="5C43BAFA" w14:textId="77777777" w:rsidTr="001A1504">
        <w:trPr>
          <w:trHeight w:val="405"/>
          <w:jc w:val="center"/>
          <w:ins w:id="257"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29173FB5" w14:textId="77777777" w:rsidR="0079360A" w:rsidRDefault="0079360A" w:rsidP="0079360A">
            <w:pPr>
              <w:rPr>
                <w:ins w:id="258" w:author="huatao hu" w:date="2016-11-28T17:00:00Z"/>
                <w:rFonts w:ascii="Courier New" w:hAnsi="Courier New" w:cs="Courier New"/>
                <w:bCs/>
                <w:color w:val="000000"/>
                <w:sz w:val="20"/>
                <w:szCs w:val="20"/>
              </w:rPr>
            </w:pPr>
            <w:ins w:id="259" w:author="huatao hu" w:date="2016-11-28T17:00:00Z">
              <w:r>
                <w:rPr>
                  <w:rFonts w:ascii="Courier New" w:hAnsi="Courier New" w:cs="Courier New"/>
                  <w:bCs/>
                  <w:color w:val="000000"/>
                  <w:sz w:val="20"/>
                  <w:szCs w:val="20"/>
                </w:rPr>
                <w:t>devCode</w:t>
              </w:r>
            </w:ins>
          </w:p>
        </w:tc>
        <w:tc>
          <w:tcPr>
            <w:tcW w:w="1276" w:type="dxa"/>
            <w:tcBorders>
              <w:top w:val="single" w:sz="4" w:space="0" w:color="auto"/>
              <w:left w:val="single" w:sz="4" w:space="0" w:color="auto"/>
              <w:bottom w:val="single" w:sz="4" w:space="0" w:color="auto"/>
              <w:right w:val="single" w:sz="4" w:space="0" w:color="auto"/>
            </w:tcBorders>
            <w:vAlign w:val="center"/>
          </w:tcPr>
          <w:p w14:paraId="7BF3C6B6" w14:textId="77777777" w:rsidR="0079360A" w:rsidRDefault="0079360A" w:rsidP="0079360A">
            <w:pPr>
              <w:rPr>
                <w:ins w:id="260" w:author="huatao hu" w:date="2016-11-28T17:00:00Z"/>
              </w:rPr>
            </w:pPr>
            <w:ins w:id="261" w:author="huatao hu" w:date="2016-11-28T17:00:00Z">
              <w:r>
                <w:rPr>
                  <w:rFonts w:hint="eastAsia"/>
                </w:rPr>
                <w:t>机型号</w:t>
              </w:r>
            </w:ins>
          </w:p>
        </w:tc>
        <w:tc>
          <w:tcPr>
            <w:tcW w:w="1076" w:type="dxa"/>
            <w:tcBorders>
              <w:top w:val="single" w:sz="4" w:space="0" w:color="auto"/>
              <w:left w:val="single" w:sz="4" w:space="0" w:color="auto"/>
              <w:bottom w:val="single" w:sz="4" w:space="0" w:color="auto"/>
              <w:right w:val="single" w:sz="4" w:space="0" w:color="auto"/>
            </w:tcBorders>
          </w:tcPr>
          <w:p w14:paraId="521B2AA7" w14:textId="77777777" w:rsidR="0079360A" w:rsidRDefault="0079360A" w:rsidP="0079360A">
            <w:pPr>
              <w:rPr>
                <w:ins w:id="262" w:author="huatao hu" w:date="2016-11-28T17:00:00Z"/>
                <w:szCs w:val="21"/>
              </w:rPr>
            </w:pPr>
            <w:ins w:id="263" w:author="huatao hu" w:date="2016-11-28T17:00:00Z">
              <w:r>
                <w:rPr>
                  <w:rFonts w:hint="eastAsia"/>
                  <w:szCs w:val="21"/>
                </w:rPr>
                <w:t>Y</w:t>
              </w:r>
            </w:ins>
          </w:p>
        </w:tc>
        <w:tc>
          <w:tcPr>
            <w:tcW w:w="1134" w:type="dxa"/>
            <w:tcBorders>
              <w:top w:val="single" w:sz="4" w:space="0" w:color="auto"/>
              <w:left w:val="single" w:sz="4" w:space="0" w:color="auto"/>
              <w:bottom w:val="single" w:sz="4" w:space="0" w:color="auto"/>
              <w:right w:val="single" w:sz="4" w:space="0" w:color="auto"/>
            </w:tcBorders>
            <w:vAlign w:val="center"/>
          </w:tcPr>
          <w:p w14:paraId="7740304A" w14:textId="77777777" w:rsidR="0079360A" w:rsidRDefault="0079360A" w:rsidP="0079360A">
            <w:pPr>
              <w:rPr>
                <w:ins w:id="264" w:author="huatao hu" w:date="2016-11-28T17:00:00Z"/>
              </w:rPr>
            </w:pPr>
            <w:ins w:id="265" w:author="huatao hu" w:date="2016-11-28T17:00:00Z">
              <w:r>
                <w:rPr>
                  <w:rFonts w:hint="eastAsia"/>
                </w:rPr>
                <w:t>String</w:t>
              </w:r>
            </w:ins>
          </w:p>
        </w:tc>
        <w:tc>
          <w:tcPr>
            <w:tcW w:w="4310" w:type="dxa"/>
            <w:tcBorders>
              <w:top w:val="single" w:sz="4" w:space="0" w:color="auto"/>
              <w:left w:val="single" w:sz="4" w:space="0" w:color="auto"/>
              <w:bottom w:val="single" w:sz="4" w:space="0" w:color="auto"/>
              <w:right w:val="single" w:sz="4" w:space="0" w:color="auto"/>
            </w:tcBorders>
            <w:vAlign w:val="center"/>
          </w:tcPr>
          <w:p w14:paraId="74898F19" w14:textId="77777777" w:rsidR="0079360A" w:rsidRDefault="0079360A" w:rsidP="0079360A">
            <w:pPr>
              <w:rPr>
                <w:ins w:id="266" w:author="huatao hu" w:date="2016-11-28T17:00:00Z"/>
              </w:rPr>
            </w:pPr>
            <w:ins w:id="267" w:author="huatao hu" w:date="2016-11-28T17:00:00Z">
              <w:r>
                <w:rPr>
                  <w:rFonts w:hint="eastAsia"/>
                </w:rPr>
                <w:t>机型号</w:t>
              </w:r>
            </w:ins>
          </w:p>
        </w:tc>
      </w:tr>
      <w:tr w:rsidR="0079360A" w14:paraId="09051647" w14:textId="77777777" w:rsidTr="001A1504">
        <w:trPr>
          <w:trHeight w:val="405"/>
          <w:jc w:val="center"/>
          <w:ins w:id="268"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2D68DD44" w14:textId="77777777" w:rsidR="0079360A" w:rsidRDefault="0079360A" w:rsidP="0079360A">
            <w:pPr>
              <w:rPr>
                <w:ins w:id="269" w:author="huatao hu" w:date="2016-11-28T17:00:00Z"/>
                <w:rFonts w:ascii="Courier New" w:hAnsi="Courier New" w:cs="Courier New"/>
                <w:bCs/>
                <w:color w:val="000000"/>
                <w:sz w:val="20"/>
                <w:szCs w:val="20"/>
              </w:rPr>
            </w:pPr>
            <w:ins w:id="270" w:author="huatao hu" w:date="2016-11-28T17:00:00Z">
              <w:r>
                <w:rPr>
                  <w:rFonts w:ascii="Courier New" w:hAnsi="Courier New" w:cs="Courier New"/>
                  <w:bCs/>
                  <w:color w:val="000000"/>
                  <w:sz w:val="20"/>
                  <w:szCs w:val="20"/>
                </w:rPr>
                <w:t>v</w:t>
              </w:r>
              <w:r>
                <w:rPr>
                  <w:rFonts w:ascii="Courier New" w:hAnsi="Courier New" w:cs="Courier New" w:hint="eastAsia"/>
                  <w:bCs/>
                  <w:color w:val="000000"/>
                  <w:sz w:val="20"/>
                  <w:szCs w:val="20"/>
                </w:rPr>
                <w:t>ersionH</w:t>
              </w:r>
              <w:r>
                <w:rPr>
                  <w:rFonts w:ascii="Courier New" w:hAnsi="Courier New" w:cs="Courier New"/>
                  <w:bCs/>
                  <w:color w:val="000000"/>
                  <w:sz w:val="20"/>
                  <w:szCs w:val="20"/>
                </w:rPr>
                <w:t>w</w:t>
              </w:r>
            </w:ins>
          </w:p>
        </w:tc>
        <w:tc>
          <w:tcPr>
            <w:tcW w:w="1276" w:type="dxa"/>
            <w:tcBorders>
              <w:top w:val="single" w:sz="4" w:space="0" w:color="auto"/>
              <w:left w:val="single" w:sz="4" w:space="0" w:color="auto"/>
              <w:bottom w:val="single" w:sz="4" w:space="0" w:color="auto"/>
              <w:right w:val="single" w:sz="4" w:space="0" w:color="auto"/>
            </w:tcBorders>
            <w:vAlign w:val="center"/>
          </w:tcPr>
          <w:p w14:paraId="2AFD4861" w14:textId="77777777" w:rsidR="0079360A" w:rsidRDefault="0079360A" w:rsidP="0079360A">
            <w:pPr>
              <w:rPr>
                <w:ins w:id="271" w:author="huatao hu" w:date="2016-11-28T17:00:00Z"/>
              </w:rPr>
            </w:pPr>
            <w:ins w:id="272" w:author="huatao hu" w:date="2016-11-28T17:00:00Z">
              <w:r>
                <w:rPr>
                  <w:rFonts w:hint="eastAsia"/>
                </w:rPr>
                <w:t>硬件版本号</w:t>
              </w:r>
            </w:ins>
          </w:p>
        </w:tc>
        <w:tc>
          <w:tcPr>
            <w:tcW w:w="1076" w:type="dxa"/>
            <w:tcBorders>
              <w:top w:val="single" w:sz="4" w:space="0" w:color="auto"/>
              <w:left w:val="single" w:sz="4" w:space="0" w:color="auto"/>
              <w:bottom w:val="single" w:sz="4" w:space="0" w:color="auto"/>
              <w:right w:val="single" w:sz="4" w:space="0" w:color="auto"/>
            </w:tcBorders>
          </w:tcPr>
          <w:p w14:paraId="51CE8070" w14:textId="77777777" w:rsidR="0079360A" w:rsidRDefault="0079360A" w:rsidP="0079360A">
            <w:pPr>
              <w:rPr>
                <w:ins w:id="273" w:author="huatao hu" w:date="2016-11-28T17:00:00Z"/>
                <w:szCs w:val="21"/>
              </w:rPr>
            </w:pPr>
            <w:ins w:id="274" w:author="huatao hu" w:date="2016-11-28T17:00:00Z">
              <w:r>
                <w:rPr>
                  <w:rFonts w:hint="eastAsia"/>
                  <w:szCs w:val="21"/>
                </w:rPr>
                <w:t>Y</w:t>
              </w:r>
            </w:ins>
          </w:p>
        </w:tc>
        <w:tc>
          <w:tcPr>
            <w:tcW w:w="1134" w:type="dxa"/>
            <w:tcBorders>
              <w:top w:val="single" w:sz="4" w:space="0" w:color="auto"/>
              <w:left w:val="single" w:sz="4" w:space="0" w:color="auto"/>
              <w:bottom w:val="single" w:sz="4" w:space="0" w:color="auto"/>
              <w:right w:val="single" w:sz="4" w:space="0" w:color="auto"/>
            </w:tcBorders>
            <w:vAlign w:val="center"/>
          </w:tcPr>
          <w:p w14:paraId="7A22224C" w14:textId="77777777" w:rsidR="0079360A" w:rsidRDefault="0079360A" w:rsidP="0079360A">
            <w:pPr>
              <w:rPr>
                <w:ins w:id="275" w:author="huatao hu" w:date="2016-11-28T17:00:00Z"/>
              </w:rPr>
            </w:pPr>
            <w:ins w:id="276" w:author="huatao hu" w:date="2016-11-28T17:00:00Z">
              <w:r>
                <w:rPr>
                  <w:rFonts w:hint="eastAsia"/>
                </w:rPr>
                <w:t>String</w:t>
              </w:r>
            </w:ins>
          </w:p>
        </w:tc>
        <w:tc>
          <w:tcPr>
            <w:tcW w:w="4310" w:type="dxa"/>
            <w:tcBorders>
              <w:top w:val="single" w:sz="4" w:space="0" w:color="auto"/>
              <w:left w:val="single" w:sz="4" w:space="0" w:color="auto"/>
              <w:bottom w:val="single" w:sz="4" w:space="0" w:color="auto"/>
              <w:right w:val="single" w:sz="4" w:space="0" w:color="auto"/>
            </w:tcBorders>
            <w:vAlign w:val="center"/>
          </w:tcPr>
          <w:p w14:paraId="0A8AC71B" w14:textId="77777777" w:rsidR="0079360A" w:rsidRDefault="0079360A" w:rsidP="0079360A">
            <w:pPr>
              <w:rPr>
                <w:ins w:id="277" w:author="huatao hu" w:date="2016-11-28T17:00:00Z"/>
              </w:rPr>
            </w:pPr>
            <w:ins w:id="278" w:author="huatao hu" w:date="2016-11-28T17:00:00Z">
              <w:r>
                <w:rPr>
                  <w:rFonts w:hint="eastAsia"/>
                </w:rPr>
                <w:t>硬件版本号</w:t>
              </w:r>
            </w:ins>
          </w:p>
        </w:tc>
      </w:tr>
      <w:tr w:rsidR="0079360A" w14:paraId="5BE147C4" w14:textId="77777777" w:rsidTr="001A1504">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23344F80" w14:textId="77777777" w:rsidR="0079360A" w:rsidRDefault="0079360A" w:rsidP="0079360A">
            <w:pPr>
              <w:rPr>
                <w:rFonts w:ascii="Courier New" w:hAnsi="Courier New" w:cs="Courier New"/>
                <w:bCs/>
                <w:color w:val="000000"/>
                <w:sz w:val="20"/>
                <w:szCs w:val="20"/>
              </w:rPr>
            </w:pPr>
            <w:r>
              <w:rPr>
                <w:rFonts w:ascii="Courier New" w:hAnsi="Courier New" w:cs="Courier New" w:hint="eastAsia"/>
                <w:bCs/>
                <w:color w:val="000000"/>
                <w:sz w:val="20"/>
                <w:szCs w:val="20"/>
              </w:rPr>
              <w:t>type</w:t>
            </w:r>
          </w:p>
        </w:tc>
        <w:tc>
          <w:tcPr>
            <w:tcW w:w="1276" w:type="dxa"/>
            <w:tcBorders>
              <w:top w:val="single" w:sz="4" w:space="0" w:color="auto"/>
              <w:left w:val="single" w:sz="4" w:space="0" w:color="auto"/>
              <w:bottom w:val="single" w:sz="4" w:space="0" w:color="auto"/>
              <w:right w:val="single" w:sz="4" w:space="0" w:color="auto"/>
            </w:tcBorders>
            <w:vAlign w:val="center"/>
          </w:tcPr>
          <w:p w14:paraId="28DAB3B3" w14:textId="77777777" w:rsidR="0079360A" w:rsidRDefault="0079360A" w:rsidP="0079360A">
            <w:r>
              <w:rPr>
                <w:rFonts w:hint="eastAsia"/>
              </w:rPr>
              <w:t>类型</w:t>
            </w:r>
          </w:p>
        </w:tc>
        <w:tc>
          <w:tcPr>
            <w:tcW w:w="1076" w:type="dxa"/>
            <w:tcBorders>
              <w:top w:val="single" w:sz="4" w:space="0" w:color="auto"/>
              <w:left w:val="single" w:sz="4" w:space="0" w:color="auto"/>
              <w:bottom w:val="single" w:sz="4" w:space="0" w:color="auto"/>
              <w:right w:val="single" w:sz="4" w:space="0" w:color="auto"/>
            </w:tcBorders>
          </w:tcPr>
          <w:p w14:paraId="692C9777" w14:textId="77777777" w:rsidR="0079360A" w:rsidRDefault="0079360A" w:rsidP="0079360A">
            <w:pPr>
              <w:jc w:val="left"/>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6EBBAE55" w14:textId="77777777" w:rsidR="0079360A" w:rsidRDefault="0079360A" w:rsidP="0079360A">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311BE79E" w14:textId="77777777" w:rsidR="0079360A" w:rsidRDefault="0079360A" w:rsidP="0079360A">
            <w:r>
              <w:rPr>
                <w:rFonts w:hint="eastAsia"/>
              </w:rPr>
              <w:t>发起请求的业务类型：</w:t>
            </w:r>
          </w:p>
          <w:p w14:paraId="1691723E" w14:textId="77777777" w:rsidR="0079360A" w:rsidRDefault="0079360A" w:rsidP="0079360A">
            <w:pPr>
              <w:ind w:firstLineChars="300" w:firstLine="630"/>
              <w:rPr>
                <w:rFonts w:ascii="宋体" w:hAnsi="宋体" w:cs="Arial"/>
                <w:szCs w:val="21"/>
              </w:rPr>
            </w:pPr>
            <w:r w:rsidRPr="00EE4506">
              <w:rPr>
                <w:rFonts w:ascii="宋体" w:hAnsi="宋体" w:cs="Arial"/>
                <w:szCs w:val="21"/>
              </w:rPr>
              <w:t>launcher</w:t>
            </w:r>
            <w:r>
              <w:rPr>
                <w:rFonts w:ascii="宋体" w:hAnsi="宋体" w:cs="Arial" w:hint="eastAsia"/>
                <w:szCs w:val="21"/>
              </w:rPr>
              <w:t>：桌面</w:t>
            </w:r>
          </w:p>
          <w:p w14:paraId="64D85FD4" w14:textId="77777777" w:rsidR="0079360A" w:rsidRDefault="0079360A" w:rsidP="0079360A">
            <w:pPr>
              <w:ind w:firstLineChars="300" w:firstLine="630"/>
            </w:pPr>
            <w:r>
              <w:rPr>
                <w:rFonts w:ascii="宋体" w:hAnsi="宋体" w:cs="Arial" w:hint="eastAsia"/>
                <w:szCs w:val="21"/>
              </w:rPr>
              <w:t>appStore：应用商店</w:t>
            </w:r>
          </w:p>
        </w:tc>
      </w:tr>
    </w:tbl>
    <w:p w14:paraId="6C8B1ECA" w14:textId="77777777" w:rsidR="00D5153C" w:rsidRDefault="00D5153C">
      <w:pPr>
        <w:widowControl/>
        <w:numPr>
          <w:ilvl w:val="0"/>
          <w:numId w:val="4"/>
        </w:numPr>
        <w:spacing w:beforeLines="50" w:before="156" w:afterLines="50" w:after="156" w:line="360" w:lineRule="auto"/>
        <w:rPr>
          <w:b/>
          <w:szCs w:val="21"/>
        </w:rPr>
      </w:pPr>
      <w:r w:rsidRPr="0063659A">
        <w:rPr>
          <w:rFonts w:hint="eastAsia"/>
          <w:b/>
          <w:szCs w:val="21"/>
        </w:rPr>
        <w:t>返回参数</w:t>
      </w:r>
    </w:p>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159"/>
        <w:gridCol w:w="4097"/>
      </w:tblGrid>
      <w:tr w:rsidR="00D5153C" w14:paraId="67E5C94C" w14:textId="77777777" w:rsidTr="001A1504">
        <w:trPr>
          <w:trHeight w:val="313"/>
          <w:jc w:val="center"/>
        </w:trPr>
        <w:tc>
          <w:tcPr>
            <w:tcW w:w="1913" w:type="dxa"/>
            <w:shd w:val="clear" w:color="auto" w:fill="AEAAAA" w:themeFill="background2" w:themeFillShade="BF"/>
          </w:tcPr>
          <w:p w14:paraId="30291D80" w14:textId="77777777" w:rsidR="00D5153C" w:rsidRPr="00C40C3D" w:rsidRDefault="00D5153C" w:rsidP="001A1504">
            <w:r w:rsidRPr="00C40C3D">
              <w:rPr>
                <w:rFonts w:hint="eastAsia"/>
              </w:rPr>
              <w:t>参数名</w:t>
            </w:r>
          </w:p>
        </w:tc>
        <w:tc>
          <w:tcPr>
            <w:tcW w:w="1159" w:type="dxa"/>
            <w:shd w:val="clear" w:color="auto" w:fill="AEAAAA" w:themeFill="background2" w:themeFillShade="BF"/>
          </w:tcPr>
          <w:p w14:paraId="345D838E" w14:textId="77777777" w:rsidR="00D5153C" w:rsidRDefault="00D5153C" w:rsidP="001A1504">
            <w:r w:rsidRPr="00C40C3D">
              <w:rPr>
                <w:rFonts w:hint="eastAsia"/>
              </w:rPr>
              <w:t>类型</w:t>
            </w:r>
          </w:p>
        </w:tc>
        <w:tc>
          <w:tcPr>
            <w:tcW w:w="4097" w:type="dxa"/>
            <w:shd w:val="clear" w:color="auto" w:fill="AEAAAA" w:themeFill="background2" w:themeFillShade="BF"/>
          </w:tcPr>
          <w:p w14:paraId="028CA014" w14:textId="77777777" w:rsidR="00D5153C" w:rsidRDefault="00D5153C" w:rsidP="001A1504">
            <w:r w:rsidRPr="00C40C3D">
              <w:rPr>
                <w:rFonts w:hint="eastAsia"/>
              </w:rPr>
              <w:t>参数说明</w:t>
            </w:r>
          </w:p>
        </w:tc>
      </w:tr>
      <w:tr w:rsidR="00D5153C" w14:paraId="6CCC897E" w14:textId="77777777" w:rsidTr="001A1504">
        <w:trPr>
          <w:trHeight w:val="313"/>
          <w:jc w:val="center"/>
        </w:trPr>
        <w:tc>
          <w:tcPr>
            <w:tcW w:w="1913" w:type="dxa"/>
          </w:tcPr>
          <w:p w14:paraId="756864FD" w14:textId="77777777" w:rsidR="00D5153C" w:rsidRPr="00C40C3D" w:rsidRDefault="00D5153C" w:rsidP="001A1504">
            <w:r w:rsidRPr="00616FB9">
              <w:t>ret</w:t>
            </w:r>
          </w:p>
        </w:tc>
        <w:tc>
          <w:tcPr>
            <w:tcW w:w="1159" w:type="dxa"/>
          </w:tcPr>
          <w:p w14:paraId="40F742D5" w14:textId="77777777" w:rsidR="00D5153C" w:rsidRDefault="00D5153C" w:rsidP="001A1504">
            <w:r>
              <w:t>Int</w:t>
            </w:r>
          </w:p>
        </w:tc>
        <w:tc>
          <w:tcPr>
            <w:tcW w:w="4097" w:type="dxa"/>
          </w:tcPr>
          <w:p w14:paraId="68CBC835" w14:textId="77777777" w:rsidR="00D5153C" w:rsidRDefault="00D5153C" w:rsidP="001A1504">
            <w:r>
              <w:rPr>
                <w:rFonts w:hint="eastAsia"/>
              </w:rPr>
              <w:t>返回值</w:t>
            </w:r>
          </w:p>
        </w:tc>
      </w:tr>
      <w:tr w:rsidR="00D5153C" w14:paraId="10B1C263" w14:textId="77777777" w:rsidTr="001A1504">
        <w:trPr>
          <w:trHeight w:val="313"/>
          <w:jc w:val="center"/>
        </w:trPr>
        <w:tc>
          <w:tcPr>
            <w:tcW w:w="1913" w:type="dxa"/>
          </w:tcPr>
          <w:p w14:paraId="7DC3AAB8" w14:textId="77777777" w:rsidR="00D5153C" w:rsidRPr="00C40C3D" w:rsidRDefault="00D5153C" w:rsidP="001A1504">
            <w:r w:rsidRPr="00616FB9">
              <w:t>msg</w:t>
            </w:r>
          </w:p>
        </w:tc>
        <w:tc>
          <w:tcPr>
            <w:tcW w:w="1159" w:type="dxa"/>
          </w:tcPr>
          <w:p w14:paraId="5679501A" w14:textId="77777777" w:rsidR="00D5153C" w:rsidRDefault="00D5153C" w:rsidP="001A1504">
            <w:r>
              <w:rPr>
                <w:rFonts w:hint="eastAsia"/>
              </w:rPr>
              <w:t>String</w:t>
            </w:r>
          </w:p>
        </w:tc>
        <w:tc>
          <w:tcPr>
            <w:tcW w:w="4097" w:type="dxa"/>
          </w:tcPr>
          <w:p w14:paraId="0702C7A5" w14:textId="77777777" w:rsidR="00D5153C" w:rsidRDefault="00D5153C" w:rsidP="001A1504">
            <w:r>
              <w:rPr>
                <w:rFonts w:hint="eastAsia"/>
              </w:rPr>
              <w:t>返回信息</w:t>
            </w:r>
          </w:p>
        </w:tc>
      </w:tr>
      <w:tr w:rsidR="00D5153C" w14:paraId="7F0ECF20" w14:textId="77777777" w:rsidTr="001A1504">
        <w:trPr>
          <w:trHeight w:val="313"/>
          <w:jc w:val="center"/>
        </w:trPr>
        <w:tc>
          <w:tcPr>
            <w:tcW w:w="1913" w:type="dxa"/>
          </w:tcPr>
          <w:p w14:paraId="0E7B0159" w14:textId="77777777" w:rsidR="00D5153C" w:rsidRPr="00616FB9" w:rsidRDefault="00D5153C" w:rsidP="001A1504">
            <w:r>
              <w:rPr>
                <w:rFonts w:hint="eastAsia"/>
              </w:rPr>
              <w:t>version</w:t>
            </w:r>
          </w:p>
        </w:tc>
        <w:tc>
          <w:tcPr>
            <w:tcW w:w="1159" w:type="dxa"/>
          </w:tcPr>
          <w:p w14:paraId="1FEF5B59" w14:textId="77777777" w:rsidR="00D5153C" w:rsidRDefault="00D5153C" w:rsidP="001A1504">
            <w:r>
              <w:rPr>
                <w:rFonts w:hint="eastAsia"/>
              </w:rPr>
              <w:t>String</w:t>
            </w:r>
          </w:p>
        </w:tc>
        <w:tc>
          <w:tcPr>
            <w:tcW w:w="4097" w:type="dxa"/>
          </w:tcPr>
          <w:p w14:paraId="3C9018A9" w14:textId="77777777" w:rsidR="00D5153C" w:rsidRDefault="00891196" w:rsidP="00891196">
            <w:r>
              <w:rPr>
                <w:rFonts w:hint="eastAsia"/>
              </w:rPr>
              <w:t>当前前端版本</w:t>
            </w:r>
          </w:p>
        </w:tc>
      </w:tr>
      <w:tr w:rsidR="00D5153C" w14:paraId="0A29B498" w14:textId="77777777" w:rsidTr="001A1504">
        <w:trPr>
          <w:trHeight w:val="313"/>
          <w:jc w:val="center"/>
        </w:trPr>
        <w:tc>
          <w:tcPr>
            <w:tcW w:w="1913" w:type="dxa"/>
          </w:tcPr>
          <w:p w14:paraId="762D069E" w14:textId="77777777" w:rsidR="00D5153C" w:rsidRDefault="00891196" w:rsidP="001A1504">
            <w:r>
              <w:rPr>
                <w:rFonts w:hint="eastAsia"/>
              </w:rPr>
              <w:t>versionInterval</w:t>
            </w:r>
          </w:p>
        </w:tc>
        <w:tc>
          <w:tcPr>
            <w:tcW w:w="1159" w:type="dxa"/>
          </w:tcPr>
          <w:p w14:paraId="3863CF50" w14:textId="77777777" w:rsidR="00D5153C" w:rsidRDefault="00891196" w:rsidP="001A1504">
            <w:r>
              <w:rPr>
                <w:rFonts w:hint="eastAsia"/>
              </w:rPr>
              <w:t>int</w:t>
            </w:r>
          </w:p>
        </w:tc>
        <w:tc>
          <w:tcPr>
            <w:tcW w:w="4097" w:type="dxa"/>
          </w:tcPr>
          <w:p w14:paraId="681509E6" w14:textId="77777777" w:rsidR="00D5153C" w:rsidRDefault="00891196" w:rsidP="001A1504">
            <w:r>
              <w:rPr>
                <w:rFonts w:hint="eastAsia"/>
              </w:rPr>
              <w:t>终端版本更新间隔</w:t>
            </w:r>
            <w:r w:rsidR="00975A9A">
              <w:rPr>
                <w:rFonts w:hint="eastAsia"/>
              </w:rPr>
              <w:t>,</w:t>
            </w:r>
            <w:r w:rsidR="00975A9A">
              <w:rPr>
                <w:rFonts w:hint="eastAsia"/>
              </w:rPr>
              <w:t>单位秒</w:t>
            </w:r>
          </w:p>
        </w:tc>
      </w:tr>
    </w:tbl>
    <w:commentRangeEnd w:id="235"/>
    <w:p w14:paraId="7D01DE3E" w14:textId="77777777" w:rsidR="00DE256A" w:rsidRDefault="00EE5E44" w:rsidP="00DE256A">
      <w:pPr>
        <w:pStyle w:val="3"/>
        <w:tabs>
          <w:tab w:val="left" w:pos="720"/>
        </w:tabs>
        <w:spacing w:before="0" w:after="0" w:line="360" w:lineRule="auto"/>
      </w:pPr>
      <w:r>
        <w:rPr>
          <w:rStyle w:val="aff2"/>
          <w:b w:val="0"/>
          <w:bCs w:val="0"/>
        </w:rPr>
        <w:commentReference w:id="235"/>
      </w:r>
      <w:r w:rsidR="00DE256A">
        <w:rPr>
          <w:rFonts w:hint="eastAsia"/>
        </w:rPr>
        <w:t>获取其它</w:t>
      </w:r>
      <w:r w:rsidR="00520DA7">
        <w:rPr>
          <w:rFonts w:hint="eastAsia"/>
        </w:rPr>
        <w:t>资源</w:t>
      </w:r>
      <w:bookmarkEnd w:id="231"/>
    </w:p>
    <w:p w14:paraId="4BB7E51D" w14:textId="77777777" w:rsidR="00CC1730" w:rsidRDefault="00DE256A">
      <w:pPr>
        <w:widowControl/>
        <w:numPr>
          <w:ilvl w:val="0"/>
          <w:numId w:val="5"/>
        </w:numPr>
        <w:spacing w:beforeLines="50" w:before="156" w:afterLines="50" w:after="156" w:line="360" w:lineRule="auto"/>
        <w:rPr>
          <w:b/>
          <w:szCs w:val="21"/>
        </w:rPr>
      </w:pPr>
      <w:r>
        <w:rPr>
          <w:rFonts w:hint="eastAsia"/>
          <w:b/>
          <w:szCs w:val="21"/>
        </w:rPr>
        <w:t>功能描述</w:t>
      </w:r>
    </w:p>
    <w:p w14:paraId="68DD5549" w14:textId="77777777" w:rsidR="00DE256A" w:rsidRPr="00920EBC" w:rsidRDefault="00305A0D" w:rsidP="00DE256A">
      <w:pPr>
        <w:ind w:firstLineChars="200" w:firstLine="420"/>
      </w:pPr>
      <w:r>
        <w:rPr>
          <w:rFonts w:hint="eastAsia"/>
        </w:rPr>
        <w:t>获取其它</w:t>
      </w:r>
      <w:r w:rsidR="00520DA7">
        <w:rPr>
          <w:rFonts w:hint="eastAsia"/>
        </w:rPr>
        <w:t>资源</w:t>
      </w:r>
      <w:r>
        <w:rPr>
          <w:rFonts w:hint="eastAsia"/>
        </w:rPr>
        <w:t>，目前包含跑马灯、</w:t>
      </w:r>
      <w:r>
        <w:rPr>
          <w:rFonts w:hint="eastAsia"/>
        </w:rPr>
        <w:t>logo</w:t>
      </w:r>
      <w:r>
        <w:rPr>
          <w:rFonts w:hint="eastAsia"/>
        </w:rPr>
        <w:t>，后续可以根据运营需求扩展</w:t>
      </w:r>
      <w:r w:rsidR="00DE256A">
        <w:rPr>
          <w:rFonts w:hint="eastAsia"/>
        </w:rPr>
        <w:t>。</w:t>
      </w:r>
    </w:p>
    <w:p w14:paraId="0E1DC3DD" w14:textId="77777777" w:rsidR="00DE256A" w:rsidRDefault="00DE256A" w:rsidP="001F1BA6">
      <w:pPr>
        <w:widowControl/>
        <w:numPr>
          <w:ilvl w:val="0"/>
          <w:numId w:val="4"/>
        </w:numPr>
        <w:spacing w:beforeLines="50" w:before="156" w:afterLines="50" w:after="156" w:line="360" w:lineRule="auto"/>
        <w:rPr>
          <w:b/>
          <w:szCs w:val="21"/>
        </w:rPr>
      </w:pPr>
      <w:r>
        <w:rPr>
          <w:rFonts w:hint="eastAsia"/>
          <w:b/>
          <w:szCs w:val="21"/>
        </w:rPr>
        <w:t>请求格式</w:t>
      </w:r>
    </w:p>
    <w:p w14:paraId="26EFAFCE" w14:textId="77777777" w:rsidR="00DE256A" w:rsidRDefault="00DE256A" w:rsidP="00DE256A">
      <w:pPr>
        <w:ind w:firstLine="420"/>
        <w:rPr>
          <w:rFonts w:ascii="宋体" w:hAnsi="宋体" w:cs="Arial"/>
          <w:szCs w:val="21"/>
        </w:rPr>
      </w:pPr>
      <w:r>
        <w:rPr>
          <w:rFonts w:ascii="宋体" w:hAnsi="宋体" w:cs="Arial"/>
          <w:szCs w:val="21"/>
        </w:rPr>
        <w:t>laun</w:t>
      </w:r>
      <w:r>
        <w:rPr>
          <w:rFonts w:ascii="宋体" w:hAnsi="宋体" w:cs="Arial" w:hint="eastAsia"/>
          <w:szCs w:val="21"/>
        </w:rPr>
        <w:t>cher</w:t>
      </w:r>
      <w:r w:rsidR="00520DA7">
        <w:rPr>
          <w:rFonts w:ascii="宋体" w:hAnsi="宋体" w:cs="Arial"/>
          <w:szCs w:val="21"/>
        </w:rPr>
        <w:t>_</w:t>
      </w:r>
      <w:r w:rsidR="00520DA7">
        <w:rPr>
          <w:rFonts w:ascii="宋体" w:hAnsi="宋体" w:cs="Arial" w:hint="eastAsia"/>
          <w:szCs w:val="21"/>
        </w:rPr>
        <w:t>res</w:t>
      </w:r>
      <w:r w:rsidR="0020605A">
        <w:rPr>
          <w:rFonts w:ascii="宋体" w:hAnsi="宋体" w:cs="Arial" w:hint="eastAsia"/>
          <w:szCs w:val="21"/>
        </w:rPr>
        <w:t>ource</w:t>
      </w:r>
    </w:p>
    <w:p w14:paraId="5438465B" w14:textId="77777777" w:rsidR="00DE256A" w:rsidRDefault="00DE256A" w:rsidP="001F1BA6">
      <w:pPr>
        <w:widowControl/>
        <w:numPr>
          <w:ilvl w:val="0"/>
          <w:numId w:val="4"/>
        </w:numPr>
        <w:spacing w:beforeLines="50" w:before="156" w:afterLines="50" w:after="156" w:line="360" w:lineRule="auto"/>
        <w:rPr>
          <w:rFonts w:ascii="Times New Roman" w:hAnsi="Times New Roman" w:cs="Times New Roman"/>
          <w:b/>
          <w:szCs w:val="21"/>
        </w:rPr>
      </w:pPr>
      <w:r>
        <w:rPr>
          <w:rFonts w:hint="eastAsia"/>
          <w:b/>
          <w:szCs w:val="21"/>
        </w:rPr>
        <w:t>请求参数</w:t>
      </w:r>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276"/>
        <w:gridCol w:w="1076"/>
        <w:gridCol w:w="1134"/>
        <w:gridCol w:w="4310"/>
      </w:tblGrid>
      <w:tr w:rsidR="00DE256A" w14:paraId="2CEEB12D" w14:textId="77777777" w:rsidTr="00AC58E1">
        <w:trPr>
          <w:trHeight w:val="303"/>
          <w:jc w:val="center"/>
        </w:trPr>
        <w:tc>
          <w:tcPr>
            <w:tcW w:w="1565" w:type="dxa"/>
            <w:tcBorders>
              <w:top w:val="single" w:sz="4" w:space="0" w:color="auto"/>
              <w:left w:val="single" w:sz="4" w:space="0" w:color="auto"/>
              <w:bottom w:val="single" w:sz="4" w:space="0" w:color="auto"/>
              <w:right w:val="single" w:sz="4" w:space="0" w:color="auto"/>
            </w:tcBorders>
            <w:shd w:val="clear" w:color="auto" w:fill="D9D9D9"/>
          </w:tcPr>
          <w:p w14:paraId="0DEFE6B4" w14:textId="77777777" w:rsidR="00DE256A" w:rsidRDefault="00DE256A" w:rsidP="00AC58E1">
            <w:r>
              <w:rPr>
                <w:rFonts w:hint="eastAsia"/>
              </w:rPr>
              <w:t>英文名称</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7725278" w14:textId="77777777" w:rsidR="00DE256A" w:rsidRDefault="00DE256A" w:rsidP="00AC58E1">
            <w:r>
              <w:rPr>
                <w:rFonts w:hint="eastAsia"/>
              </w:rPr>
              <w:t>中文名称</w:t>
            </w:r>
          </w:p>
        </w:tc>
        <w:tc>
          <w:tcPr>
            <w:tcW w:w="1076" w:type="dxa"/>
            <w:tcBorders>
              <w:top w:val="single" w:sz="4" w:space="0" w:color="auto"/>
              <w:left w:val="single" w:sz="4" w:space="0" w:color="auto"/>
              <w:bottom w:val="single" w:sz="4" w:space="0" w:color="auto"/>
              <w:right w:val="single" w:sz="4" w:space="0" w:color="auto"/>
            </w:tcBorders>
            <w:shd w:val="clear" w:color="auto" w:fill="D9D9D9"/>
          </w:tcPr>
          <w:p w14:paraId="07D29F96" w14:textId="77777777" w:rsidR="00DE256A" w:rsidRDefault="00DE256A" w:rsidP="00AC58E1">
            <w:r>
              <w:rPr>
                <w:rFonts w:hint="eastAsia"/>
              </w:rPr>
              <w:t>是否</w:t>
            </w:r>
            <w:r>
              <w:t>必须</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640F6BD" w14:textId="77777777" w:rsidR="00DE256A" w:rsidRDefault="00DE256A" w:rsidP="00AC58E1">
            <w:r>
              <w:rPr>
                <w:rFonts w:hint="eastAsia"/>
              </w:rPr>
              <w:t>参数类型</w:t>
            </w:r>
          </w:p>
        </w:tc>
        <w:tc>
          <w:tcPr>
            <w:tcW w:w="4310" w:type="dxa"/>
            <w:tcBorders>
              <w:top w:val="single" w:sz="4" w:space="0" w:color="auto"/>
              <w:left w:val="single" w:sz="4" w:space="0" w:color="auto"/>
              <w:bottom w:val="single" w:sz="4" w:space="0" w:color="auto"/>
              <w:right w:val="single" w:sz="4" w:space="0" w:color="auto"/>
            </w:tcBorders>
            <w:shd w:val="clear" w:color="auto" w:fill="D9D9D9"/>
          </w:tcPr>
          <w:p w14:paraId="754681CE" w14:textId="77777777" w:rsidR="00DE256A" w:rsidRDefault="00DE256A" w:rsidP="00AC58E1">
            <w:r>
              <w:rPr>
                <w:rFonts w:hint="eastAsia"/>
              </w:rPr>
              <w:t>参数说明</w:t>
            </w:r>
          </w:p>
        </w:tc>
      </w:tr>
      <w:tr w:rsidR="00DE256A" w14:paraId="0B2934A4" w14:textId="77777777" w:rsidTr="00AC58E1">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5C0FD035" w14:textId="77777777" w:rsidR="00DE256A" w:rsidRDefault="00DE256A" w:rsidP="00AC58E1">
            <w:pPr>
              <w:rPr>
                <w:rFonts w:ascii="Courier New" w:hAnsi="Courier New" w:cs="Courier New"/>
                <w:bCs/>
                <w:color w:val="000000"/>
                <w:sz w:val="20"/>
                <w:szCs w:val="20"/>
              </w:rPr>
            </w:pPr>
            <w:del w:id="279" w:author="lenovo" w:date="2016-11-28T18:15:00Z">
              <w:r w:rsidDel="008645CC">
                <w:rPr>
                  <w:rFonts w:ascii="Courier New" w:hAnsi="Courier New" w:cs="Courier New" w:hint="eastAsia"/>
                  <w:bCs/>
                  <w:color w:val="000000"/>
                  <w:sz w:val="20"/>
                  <w:szCs w:val="20"/>
                </w:rPr>
                <w:delText>areaCode</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65B35852" w14:textId="77777777" w:rsidR="00DE256A" w:rsidRDefault="00DE256A" w:rsidP="00AC58E1">
            <w:del w:id="280" w:author="lenovo" w:date="2016-11-28T18:15:00Z">
              <w:r w:rsidDel="008645CC">
                <w:rPr>
                  <w:rFonts w:hint="eastAsia"/>
                </w:rPr>
                <w:delText>区域码</w:delText>
              </w:r>
            </w:del>
          </w:p>
        </w:tc>
        <w:tc>
          <w:tcPr>
            <w:tcW w:w="1076" w:type="dxa"/>
            <w:tcBorders>
              <w:top w:val="single" w:sz="4" w:space="0" w:color="auto"/>
              <w:left w:val="single" w:sz="4" w:space="0" w:color="auto"/>
              <w:bottom w:val="single" w:sz="4" w:space="0" w:color="auto"/>
              <w:right w:val="single" w:sz="4" w:space="0" w:color="auto"/>
            </w:tcBorders>
          </w:tcPr>
          <w:p w14:paraId="2C501E2D" w14:textId="77777777" w:rsidR="00DE256A" w:rsidRDefault="00DE256A" w:rsidP="00AC58E1">
            <w:pPr>
              <w:rPr>
                <w:szCs w:val="21"/>
              </w:rPr>
            </w:pPr>
            <w:del w:id="281" w:author="lenovo" w:date="2016-11-28T18:15:00Z">
              <w:r w:rsidDel="008645CC">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18A27CC4" w14:textId="77777777" w:rsidR="00DE256A" w:rsidRDefault="00DE256A" w:rsidP="00AC58E1">
            <w:del w:id="282" w:author="lenovo" w:date="2016-11-28T18:15:00Z">
              <w:r w:rsidDel="008645CC">
                <w:rPr>
                  <w:rFonts w:hint="eastAsia"/>
                </w:rPr>
                <w:delText>String</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2C992B91" w14:textId="77777777" w:rsidR="00DE256A" w:rsidRDefault="00DE256A" w:rsidP="00AC58E1">
            <w:del w:id="283" w:author="lenovo" w:date="2016-11-28T18:15:00Z">
              <w:r w:rsidDel="008645CC">
                <w:rPr>
                  <w:rFonts w:hint="eastAsia"/>
                </w:rPr>
                <w:delText>区域码：可使用邮政编码，也可由运营人员统一分配</w:delText>
              </w:r>
            </w:del>
          </w:p>
        </w:tc>
      </w:tr>
      <w:tr w:rsidR="008D402C" w14:paraId="54C5FC58" w14:textId="77777777" w:rsidTr="00AC58E1">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46D53EAF" w14:textId="77777777" w:rsidR="008D402C" w:rsidRDefault="008D402C" w:rsidP="008D402C">
            <w:pPr>
              <w:rPr>
                <w:rFonts w:ascii="Courier New" w:hAnsi="Courier New" w:cs="Courier New"/>
                <w:bCs/>
                <w:color w:val="000000"/>
                <w:sz w:val="20"/>
                <w:szCs w:val="20"/>
              </w:rPr>
            </w:pPr>
            <w:ins w:id="284" w:author="huatao hu" w:date="2016-11-28T17:00:00Z">
              <w:del w:id="285" w:author="lenovo" w:date="2016-11-28T18:15:00Z">
                <w:r w:rsidDel="008645CC">
                  <w:rPr>
                    <w:rFonts w:ascii="Courier New" w:hAnsi="Courier New" w:cs="Courier New" w:hint="eastAsia"/>
                    <w:bCs/>
                    <w:color w:val="000000"/>
                    <w:sz w:val="20"/>
                    <w:szCs w:val="20"/>
                  </w:rPr>
                  <w:delText>version</w:delText>
                </w:r>
              </w:del>
            </w:ins>
            <w:del w:id="286" w:author="lenovo" w:date="2016-11-28T18:15:00Z">
              <w:r w:rsidDel="008645CC">
                <w:rPr>
                  <w:rFonts w:ascii="Courier New" w:hAnsi="Courier New" w:cs="Courier New" w:hint="eastAsia"/>
                  <w:bCs/>
                  <w:color w:val="000000"/>
                  <w:sz w:val="20"/>
                  <w:szCs w:val="20"/>
                </w:rPr>
                <w:delText>version</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7DD2A7DF" w14:textId="77777777" w:rsidR="008D402C" w:rsidRDefault="008D402C" w:rsidP="008D402C">
            <w:ins w:id="287" w:author="huatao hu" w:date="2016-11-28T17:00:00Z">
              <w:del w:id="288" w:author="lenovo" w:date="2016-11-28T18:15:00Z">
                <w:r w:rsidDel="008645CC">
                  <w:rPr>
                    <w:rFonts w:hint="eastAsia"/>
                  </w:rPr>
                  <w:delText>版本标记</w:delText>
                </w:r>
              </w:del>
            </w:ins>
            <w:del w:id="289" w:author="lenovo" w:date="2016-11-28T18:15:00Z">
              <w:r w:rsidDel="008645CC">
                <w:rPr>
                  <w:rFonts w:hint="eastAsia"/>
                </w:rPr>
                <w:delText>版本标记</w:delText>
              </w:r>
            </w:del>
          </w:p>
        </w:tc>
        <w:tc>
          <w:tcPr>
            <w:tcW w:w="1076" w:type="dxa"/>
            <w:tcBorders>
              <w:top w:val="single" w:sz="4" w:space="0" w:color="auto"/>
              <w:left w:val="single" w:sz="4" w:space="0" w:color="auto"/>
              <w:bottom w:val="single" w:sz="4" w:space="0" w:color="auto"/>
              <w:right w:val="single" w:sz="4" w:space="0" w:color="auto"/>
            </w:tcBorders>
          </w:tcPr>
          <w:p w14:paraId="157F1039" w14:textId="77777777" w:rsidR="008D402C" w:rsidRDefault="008D402C" w:rsidP="008D402C">
            <w:pPr>
              <w:rPr>
                <w:szCs w:val="21"/>
              </w:rPr>
            </w:pPr>
            <w:ins w:id="290" w:author="huatao hu" w:date="2016-11-28T17:00:00Z">
              <w:del w:id="291" w:author="lenovo" w:date="2016-11-28T18:15:00Z">
                <w:r w:rsidDel="008645CC">
                  <w:rPr>
                    <w:rFonts w:hint="eastAsia"/>
                    <w:szCs w:val="21"/>
                  </w:rPr>
                  <w:delText>Y</w:delText>
                </w:r>
              </w:del>
            </w:ins>
            <w:del w:id="292" w:author="lenovo" w:date="2016-11-28T18:15:00Z">
              <w:r w:rsidDel="008645CC">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469E1813" w14:textId="77777777" w:rsidR="008D402C" w:rsidRDefault="008D402C" w:rsidP="008D402C">
            <w:ins w:id="293" w:author="huatao hu" w:date="2016-11-28T17:00:00Z">
              <w:del w:id="294" w:author="lenovo" w:date="2016-11-28T18:15:00Z">
                <w:r w:rsidDel="008645CC">
                  <w:rPr>
                    <w:rFonts w:hint="eastAsia"/>
                  </w:rPr>
                  <w:delText>String</w:delText>
                </w:r>
              </w:del>
            </w:ins>
            <w:del w:id="295" w:author="lenovo" w:date="2016-11-28T18:15:00Z">
              <w:r w:rsidDel="008645CC">
                <w:rPr>
                  <w:rFonts w:hint="eastAsia"/>
                </w:rPr>
                <w:delText>String</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3A0E61AD" w14:textId="77777777" w:rsidR="008D402C" w:rsidRDefault="008D402C" w:rsidP="008D402C">
            <w:ins w:id="296" w:author="huatao hu" w:date="2016-11-28T17:00:00Z">
              <w:del w:id="297" w:author="lenovo" w:date="2016-11-28T18:15:00Z">
                <w:r w:rsidDel="008645CC">
                  <w:rPr>
                    <w:rFonts w:hint="eastAsia"/>
                  </w:rPr>
                  <w:delText>launcher</w:delText>
                </w:r>
                <w:r w:rsidDel="008645CC">
                  <w:rPr>
                    <w:rFonts w:hint="eastAsia"/>
                  </w:rPr>
                  <w:delText>版本号</w:delText>
                </w:r>
              </w:del>
            </w:ins>
            <w:del w:id="298" w:author="lenovo" w:date="2016-11-28T18:15:00Z">
              <w:r w:rsidDel="008645CC">
                <w:rPr>
                  <w:rFonts w:hint="eastAsia"/>
                </w:rPr>
                <w:delText>终端设备版本号</w:delText>
              </w:r>
            </w:del>
          </w:p>
        </w:tc>
      </w:tr>
      <w:tr w:rsidR="008D402C" w14:paraId="62A6D54B" w14:textId="77777777" w:rsidTr="00AC58E1">
        <w:trPr>
          <w:trHeight w:val="405"/>
          <w:jc w:val="center"/>
          <w:ins w:id="299"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4A6E9548" w14:textId="77777777" w:rsidR="008D402C" w:rsidRDefault="008D402C" w:rsidP="008D402C">
            <w:pPr>
              <w:rPr>
                <w:ins w:id="300" w:author="huatao hu" w:date="2016-11-28T17:00:00Z"/>
                <w:rFonts w:ascii="Courier New" w:hAnsi="Courier New" w:cs="Courier New"/>
                <w:bCs/>
                <w:color w:val="000000"/>
                <w:sz w:val="20"/>
                <w:szCs w:val="20"/>
              </w:rPr>
            </w:pPr>
            <w:ins w:id="301" w:author="huatao hu" w:date="2016-11-28T17:00:00Z">
              <w:del w:id="302" w:author="lenovo" w:date="2016-11-28T18:15:00Z">
                <w:r w:rsidDel="008645CC">
                  <w:rPr>
                    <w:rFonts w:ascii="Courier New" w:hAnsi="Courier New" w:cs="Courier New"/>
                    <w:bCs/>
                    <w:color w:val="000000"/>
                    <w:sz w:val="20"/>
                    <w:szCs w:val="20"/>
                  </w:rPr>
                  <w:delText>versionSw</w:delText>
                </w:r>
              </w:del>
            </w:ins>
          </w:p>
        </w:tc>
        <w:tc>
          <w:tcPr>
            <w:tcW w:w="1276" w:type="dxa"/>
            <w:tcBorders>
              <w:top w:val="single" w:sz="4" w:space="0" w:color="auto"/>
              <w:left w:val="single" w:sz="4" w:space="0" w:color="auto"/>
              <w:bottom w:val="single" w:sz="4" w:space="0" w:color="auto"/>
              <w:right w:val="single" w:sz="4" w:space="0" w:color="auto"/>
            </w:tcBorders>
            <w:vAlign w:val="center"/>
          </w:tcPr>
          <w:p w14:paraId="0F61D8C8" w14:textId="77777777" w:rsidR="008D402C" w:rsidRDefault="008D402C" w:rsidP="008D402C">
            <w:pPr>
              <w:rPr>
                <w:ins w:id="303" w:author="huatao hu" w:date="2016-11-28T17:00:00Z"/>
              </w:rPr>
            </w:pPr>
            <w:ins w:id="304" w:author="huatao hu" w:date="2016-11-28T17:00:00Z">
              <w:del w:id="305" w:author="lenovo" w:date="2016-11-28T18:15:00Z">
                <w:r w:rsidDel="008645CC">
                  <w:rPr>
                    <w:rFonts w:hint="eastAsia"/>
                  </w:rPr>
                  <w:delText>系统版本号</w:delText>
                </w:r>
              </w:del>
            </w:ins>
          </w:p>
        </w:tc>
        <w:tc>
          <w:tcPr>
            <w:tcW w:w="1076" w:type="dxa"/>
            <w:tcBorders>
              <w:top w:val="single" w:sz="4" w:space="0" w:color="auto"/>
              <w:left w:val="single" w:sz="4" w:space="0" w:color="auto"/>
              <w:bottom w:val="single" w:sz="4" w:space="0" w:color="auto"/>
              <w:right w:val="single" w:sz="4" w:space="0" w:color="auto"/>
            </w:tcBorders>
          </w:tcPr>
          <w:p w14:paraId="37C61A2B" w14:textId="77777777" w:rsidR="008D402C" w:rsidRDefault="008D402C" w:rsidP="008D402C">
            <w:pPr>
              <w:rPr>
                <w:ins w:id="306" w:author="huatao hu" w:date="2016-11-28T17:00:00Z"/>
                <w:szCs w:val="21"/>
              </w:rPr>
            </w:pPr>
            <w:ins w:id="307" w:author="huatao hu" w:date="2016-11-28T17:00:00Z">
              <w:del w:id="308" w:author="lenovo" w:date="2016-11-28T18:15:00Z">
                <w:r w:rsidDel="008645CC">
                  <w:rPr>
                    <w:rFonts w:hint="eastAsia"/>
                    <w:szCs w:val="21"/>
                  </w:rPr>
                  <w:delText>Y</w:delText>
                </w:r>
              </w:del>
            </w:ins>
          </w:p>
        </w:tc>
        <w:tc>
          <w:tcPr>
            <w:tcW w:w="1134" w:type="dxa"/>
            <w:tcBorders>
              <w:top w:val="single" w:sz="4" w:space="0" w:color="auto"/>
              <w:left w:val="single" w:sz="4" w:space="0" w:color="auto"/>
              <w:bottom w:val="single" w:sz="4" w:space="0" w:color="auto"/>
              <w:right w:val="single" w:sz="4" w:space="0" w:color="auto"/>
            </w:tcBorders>
            <w:vAlign w:val="center"/>
          </w:tcPr>
          <w:p w14:paraId="45E6AF39" w14:textId="77777777" w:rsidR="008D402C" w:rsidRDefault="008D402C" w:rsidP="008D402C">
            <w:pPr>
              <w:rPr>
                <w:ins w:id="309" w:author="huatao hu" w:date="2016-11-28T17:00:00Z"/>
              </w:rPr>
            </w:pPr>
            <w:ins w:id="310" w:author="huatao hu" w:date="2016-11-28T17:00:00Z">
              <w:del w:id="311" w:author="lenovo" w:date="2016-11-28T18:15:00Z">
                <w:r w:rsidDel="008645CC">
                  <w:rPr>
                    <w:rFonts w:hint="eastAsia"/>
                  </w:rPr>
                  <w:delText>String</w:delText>
                </w:r>
              </w:del>
            </w:ins>
          </w:p>
        </w:tc>
        <w:tc>
          <w:tcPr>
            <w:tcW w:w="4310" w:type="dxa"/>
            <w:tcBorders>
              <w:top w:val="single" w:sz="4" w:space="0" w:color="auto"/>
              <w:left w:val="single" w:sz="4" w:space="0" w:color="auto"/>
              <w:bottom w:val="single" w:sz="4" w:space="0" w:color="auto"/>
              <w:right w:val="single" w:sz="4" w:space="0" w:color="auto"/>
            </w:tcBorders>
            <w:vAlign w:val="center"/>
          </w:tcPr>
          <w:p w14:paraId="3DDD021D" w14:textId="77777777" w:rsidR="008D402C" w:rsidRDefault="008D402C" w:rsidP="008D402C">
            <w:pPr>
              <w:rPr>
                <w:ins w:id="312" w:author="huatao hu" w:date="2016-11-28T17:00:00Z"/>
              </w:rPr>
            </w:pPr>
            <w:ins w:id="313" w:author="huatao hu" w:date="2016-11-28T17:00:00Z">
              <w:del w:id="314" w:author="lenovo" w:date="2016-11-28T18:15:00Z">
                <w:r w:rsidDel="008645CC">
                  <w:delText>R</w:delText>
                </w:r>
                <w:r w:rsidDel="008645CC">
                  <w:rPr>
                    <w:rFonts w:hint="eastAsia"/>
                  </w:rPr>
                  <w:delText>om</w:delText>
                </w:r>
                <w:r w:rsidDel="008645CC">
                  <w:rPr>
                    <w:rFonts w:hint="eastAsia"/>
                  </w:rPr>
                  <w:delText>系统版本号</w:delText>
                </w:r>
              </w:del>
            </w:ins>
          </w:p>
        </w:tc>
      </w:tr>
      <w:tr w:rsidR="008D402C" w14:paraId="2716EE0D" w14:textId="77777777" w:rsidTr="00AC58E1">
        <w:trPr>
          <w:trHeight w:val="405"/>
          <w:jc w:val="center"/>
          <w:ins w:id="315"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35519861" w14:textId="77777777" w:rsidR="008D402C" w:rsidRDefault="008D402C" w:rsidP="008D402C">
            <w:pPr>
              <w:rPr>
                <w:ins w:id="316" w:author="huatao hu" w:date="2016-11-28T17:00:00Z"/>
                <w:rFonts w:ascii="Courier New" w:hAnsi="Courier New" w:cs="Courier New"/>
                <w:bCs/>
                <w:color w:val="000000"/>
                <w:sz w:val="20"/>
                <w:szCs w:val="20"/>
              </w:rPr>
            </w:pPr>
            <w:ins w:id="317" w:author="huatao hu" w:date="2016-11-28T17:00:00Z">
              <w:del w:id="318" w:author="lenovo" w:date="2016-11-28T18:15:00Z">
                <w:r w:rsidDel="008645CC">
                  <w:rPr>
                    <w:rFonts w:ascii="Courier New" w:hAnsi="Courier New" w:cs="Courier New"/>
                    <w:bCs/>
                    <w:color w:val="000000"/>
                    <w:sz w:val="20"/>
                    <w:szCs w:val="20"/>
                  </w:rPr>
                  <w:delText>devCode</w:delText>
                </w:r>
              </w:del>
            </w:ins>
          </w:p>
        </w:tc>
        <w:tc>
          <w:tcPr>
            <w:tcW w:w="1276" w:type="dxa"/>
            <w:tcBorders>
              <w:top w:val="single" w:sz="4" w:space="0" w:color="auto"/>
              <w:left w:val="single" w:sz="4" w:space="0" w:color="auto"/>
              <w:bottom w:val="single" w:sz="4" w:space="0" w:color="auto"/>
              <w:right w:val="single" w:sz="4" w:space="0" w:color="auto"/>
            </w:tcBorders>
            <w:vAlign w:val="center"/>
          </w:tcPr>
          <w:p w14:paraId="164F9DED" w14:textId="77777777" w:rsidR="008D402C" w:rsidRDefault="008D402C" w:rsidP="008D402C">
            <w:pPr>
              <w:rPr>
                <w:ins w:id="319" w:author="huatao hu" w:date="2016-11-28T17:00:00Z"/>
              </w:rPr>
            </w:pPr>
            <w:ins w:id="320" w:author="huatao hu" w:date="2016-11-28T17:00:00Z">
              <w:del w:id="321" w:author="lenovo" w:date="2016-11-28T18:15:00Z">
                <w:r w:rsidDel="008645CC">
                  <w:rPr>
                    <w:rFonts w:hint="eastAsia"/>
                  </w:rPr>
                  <w:delText>机型号</w:delText>
                </w:r>
              </w:del>
            </w:ins>
          </w:p>
        </w:tc>
        <w:tc>
          <w:tcPr>
            <w:tcW w:w="1076" w:type="dxa"/>
            <w:tcBorders>
              <w:top w:val="single" w:sz="4" w:space="0" w:color="auto"/>
              <w:left w:val="single" w:sz="4" w:space="0" w:color="auto"/>
              <w:bottom w:val="single" w:sz="4" w:space="0" w:color="auto"/>
              <w:right w:val="single" w:sz="4" w:space="0" w:color="auto"/>
            </w:tcBorders>
          </w:tcPr>
          <w:p w14:paraId="076A5B07" w14:textId="77777777" w:rsidR="008D402C" w:rsidRDefault="008D402C" w:rsidP="008D402C">
            <w:pPr>
              <w:rPr>
                <w:ins w:id="322" w:author="huatao hu" w:date="2016-11-28T17:00:00Z"/>
                <w:szCs w:val="21"/>
              </w:rPr>
            </w:pPr>
            <w:ins w:id="323" w:author="huatao hu" w:date="2016-11-28T17:00:00Z">
              <w:del w:id="324" w:author="lenovo" w:date="2016-11-28T18:15:00Z">
                <w:r w:rsidDel="008645CC">
                  <w:rPr>
                    <w:rFonts w:hint="eastAsia"/>
                    <w:szCs w:val="21"/>
                  </w:rPr>
                  <w:delText>Y</w:delText>
                </w:r>
              </w:del>
            </w:ins>
          </w:p>
        </w:tc>
        <w:tc>
          <w:tcPr>
            <w:tcW w:w="1134" w:type="dxa"/>
            <w:tcBorders>
              <w:top w:val="single" w:sz="4" w:space="0" w:color="auto"/>
              <w:left w:val="single" w:sz="4" w:space="0" w:color="auto"/>
              <w:bottom w:val="single" w:sz="4" w:space="0" w:color="auto"/>
              <w:right w:val="single" w:sz="4" w:space="0" w:color="auto"/>
            </w:tcBorders>
            <w:vAlign w:val="center"/>
          </w:tcPr>
          <w:p w14:paraId="1632CB6D" w14:textId="77777777" w:rsidR="008D402C" w:rsidRDefault="008D402C" w:rsidP="008D402C">
            <w:pPr>
              <w:rPr>
                <w:ins w:id="325" w:author="huatao hu" w:date="2016-11-28T17:00:00Z"/>
              </w:rPr>
            </w:pPr>
            <w:ins w:id="326" w:author="huatao hu" w:date="2016-11-28T17:00:00Z">
              <w:del w:id="327" w:author="lenovo" w:date="2016-11-28T18:15:00Z">
                <w:r w:rsidDel="008645CC">
                  <w:rPr>
                    <w:rFonts w:hint="eastAsia"/>
                  </w:rPr>
                  <w:delText>String</w:delText>
                </w:r>
              </w:del>
            </w:ins>
          </w:p>
        </w:tc>
        <w:tc>
          <w:tcPr>
            <w:tcW w:w="4310" w:type="dxa"/>
            <w:tcBorders>
              <w:top w:val="single" w:sz="4" w:space="0" w:color="auto"/>
              <w:left w:val="single" w:sz="4" w:space="0" w:color="auto"/>
              <w:bottom w:val="single" w:sz="4" w:space="0" w:color="auto"/>
              <w:right w:val="single" w:sz="4" w:space="0" w:color="auto"/>
            </w:tcBorders>
            <w:vAlign w:val="center"/>
          </w:tcPr>
          <w:p w14:paraId="35B2CAB2" w14:textId="77777777" w:rsidR="008D402C" w:rsidRDefault="008D402C" w:rsidP="008D402C">
            <w:pPr>
              <w:rPr>
                <w:ins w:id="328" w:author="huatao hu" w:date="2016-11-28T17:00:00Z"/>
              </w:rPr>
            </w:pPr>
            <w:ins w:id="329" w:author="huatao hu" w:date="2016-11-28T17:00:00Z">
              <w:del w:id="330" w:author="lenovo" w:date="2016-11-28T18:15:00Z">
                <w:r w:rsidDel="008645CC">
                  <w:rPr>
                    <w:rFonts w:hint="eastAsia"/>
                  </w:rPr>
                  <w:delText>机型号</w:delText>
                </w:r>
              </w:del>
            </w:ins>
          </w:p>
        </w:tc>
      </w:tr>
      <w:tr w:rsidR="008D402C" w14:paraId="44FD1846" w14:textId="77777777" w:rsidTr="00AC58E1">
        <w:trPr>
          <w:trHeight w:val="405"/>
          <w:jc w:val="center"/>
          <w:ins w:id="331" w:author="huatao hu" w:date="2016-11-28T17:00:00Z"/>
        </w:trPr>
        <w:tc>
          <w:tcPr>
            <w:tcW w:w="1565" w:type="dxa"/>
            <w:tcBorders>
              <w:top w:val="single" w:sz="4" w:space="0" w:color="auto"/>
              <w:left w:val="single" w:sz="4" w:space="0" w:color="auto"/>
              <w:bottom w:val="single" w:sz="4" w:space="0" w:color="auto"/>
              <w:right w:val="single" w:sz="4" w:space="0" w:color="auto"/>
            </w:tcBorders>
            <w:vAlign w:val="center"/>
          </w:tcPr>
          <w:p w14:paraId="35B724F7" w14:textId="77777777" w:rsidR="008D402C" w:rsidRDefault="008D402C" w:rsidP="008D402C">
            <w:pPr>
              <w:rPr>
                <w:ins w:id="332" w:author="huatao hu" w:date="2016-11-28T17:00:00Z"/>
                <w:rFonts w:ascii="Courier New" w:hAnsi="Courier New" w:cs="Courier New"/>
                <w:bCs/>
                <w:color w:val="000000"/>
                <w:sz w:val="20"/>
                <w:szCs w:val="20"/>
              </w:rPr>
            </w:pPr>
            <w:ins w:id="333" w:author="huatao hu" w:date="2016-11-28T17:00:00Z">
              <w:del w:id="334" w:author="lenovo" w:date="2016-11-28T18:15:00Z">
                <w:r w:rsidDel="008645CC">
                  <w:rPr>
                    <w:rFonts w:ascii="Courier New" w:hAnsi="Courier New" w:cs="Courier New"/>
                    <w:bCs/>
                    <w:color w:val="000000"/>
                    <w:sz w:val="20"/>
                    <w:szCs w:val="20"/>
                  </w:rPr>
                  <w:delText>v</w:delText>
                </w:r>
                <w:r w:rsidDel="008645CC">
                  <w:rPr>
                    <w:rFonts w:ascii="Courier New" w:hAnsi="Courier New" w:cs="Courier New" w:hint="eastAsia"/>
                    <w:bCs/>
                    <w:color w:val="000000"/>
                    <w:sz w:val="20"/>
                    <w:szCs w:val="20"/>
                  </w:rPr>
                  <w:delText>ersionH</w:delText>
                </w:r>
                <w:r w:rsidDel="008645CC">
                  <w:rPr>
                    <w:rFonts w:ascii="Courier New" w:hAnsi="Courier New" w:cs="Courier New"/>
                    <w:bCs/>
                    <w:color w:val="000000"/>
                    <w:sz w:val="20"/>
                    <w:szCs w:val="20"/>
                  </w:rPr>
                  <w:delText>w</w:delText>
                </w:r>
              </w:del>
            </w:ins>
          </w:p>
        </w:tc>
        <w:tc>
          <w:tcPr>
            <w:tcW w:w="1276" w:type="dxa"/>
            <w:tcBorders>
              <w:top w:val="single" w:sz="4" w:space="0" w:color="auto"/>
              <w:left w:val="single" w:sz="4" w:space="0" w:color="auto"/>
              <w:bottom w:val="single" w:sz="4" w:space="0" w:color="auto"/>
              <w:right w:val="single" w:sz="4" w:space="0" w:color="auto"/>
            </w:tcBorders>
            <w:vAlign w:val="center"/>
          </w:tcPr>
          <w:p w14:paraId="4E11F311" w14:textId="77777777" w:rsidR="008D402C" w:rsidRDefault="008D402C" w:rsidP="008D402C">
            <w:pPr>
              <w:rPr>
                <w:ins w:id="335" w:author="huatao hu" w:date="2016-11-28T17:00:00Z"/>
              </w:rPr>
            </w:pPr>
            <w:ins w:id="336" w:author="huatao hu" w:date="2016-11-28T17:00:00Z">
              <w:del w:id="337" w:author="lenovo" w:date="2016-11-28T18:15:00Z">
                <w:r w:rsidDel="008645CC">
                  <w:rPr>
                    <w:rFonts w:hint="eastAsia"/>
                  </w:rPr>
                  <w:delText>硬件版本号</w:delText>
                </w:r>
              </w:del>
            </w:ins>
          </w:p>
        </w:tc>
        <w:tc>
          <w:tcPr>
            <w:tcW w:w="1076" w:type="dxa"/>
            <w:tcBorders>
              <w:top w:val="single" w:sz="4" w:space="0" w:color="auto"/>
              <w:left w:val="single" w:sz="4" w:space="0" w:color="auto"/>
              <w:bottom w:val="single" w:sz="4" w:space="0" w:color="auto"/>
              <w:right w:val="single" w:sz="4" w:space="0" w:color="auto"/>
            </w:tcBorders>
          </w:tcPr>
          <w:p w14:paraId="21A6BD20" w14:textId="77777777" w:rsidR="008D402C" w:rsidRDefault="008D402C" w:rsidP="008D402C">
            <w:pPr>
              <w:rPr>
                <w:ins w:id="338" w:author="huatao hu" w:date="2016-11-28T17:00:00Z"/>
                <w:szCs w:val="21"/>
              </w:rPr>
            </w:pPr>
            <w:ins w:id="339" w:author="huatao hu" w:date="2016-11-28T17:00:00Z">
              <w:del w:id="340" w:author="lenovo" w:date="2016-11-28T18:15:00Z">
                <w:r w:rsidDel="008645CC">
                  <w:rPr>
                    <w:rFonts w:hint="eastAsia"/>
                    <w:szCs w:val="21"/>
                  </w:rPr>
                  <w:delText>Y</w:delText>
                </w:r>
              </w:del>
            </w:ins>
          </w:p>
        </w:tc>
        <w:tc>
          <w:tcPr>
            <w:tcW w:w="1134" w:type="dxa"/>
            <w:tcBorders>
              <w:top w:val="single" w:sz="4" w:space="0" w:color="auto"/>
              <w:left w:val="single" w:sz="4" w:space="0" w:color="auto"/>
              <w:bottom w:val="single" w:sz="4" w:space="0" w:color="auto"/>
              <w:right w:val="single" w:sz="4" w:space="0" w:color="auto"/>
            </w:tcBorders>
            <w:vAlign w:val="center"/>
          </w:tcPr>
          <w:p w14:paraId="14B24853" w14:textId="77777777" w:rsidR="008D402C" w:rsidRDefault="008D402C" w:rsidP="008D402C">
            <w:pPr>
              <w:rPr>
                <w:ins w:id="341" w:author="huatao hu" w:date="2016-11-28T17:00:00Z"/>
              </w:rPr>
            </w:pPr>
            <w:ins w:id="342" w:author="huatao hu" w:date="2016-11-28T17:00:00Z">
              <w:del w:id="343" w:author="lenovo" w:date="2016-11-28T18:15:00Z">
                <w:r w:rsidDel="008645CC">
                  <w:rPr>
                    <w:rFonts w:hint="eastAsia"/>
                  </w:rPr>
                  <w:delText>String</w:delText>
                </w:r>
              </w:del>
            </w:ins>
          </w:p>
        </w:tc>
        <w:tc>
          <w:tcPr>
            <w:tcW w:w="4310" w:type="dxa"/>
            <w:tcBorders>
              <w:top w:val="single" w:sz="4" w:space="0" w:color="auto"/>
              <w:left w:val="single" w:sz="4" w:space="0" w:color="auto"/>
              <w:bottom w:val="single" w:sz="4" w:space="0" w:color="auto"/>
              <w:right w:val="single" w:sz="4" w:space="0" w:color="auto"/>
            </w:tcBorders>
            <w:vAlign w:val="center"/>
          </w:tcPr>
          <w:p w14:paraId="168D4783" w14:textId="77777777" w:rsidR="008D402C" w:rsidRDefault="008D402C" w:rsidP="008D402C">
            <w:pPr>
              <w:rPr>
                <w:ins w:id="344" w:author="huatao hu" w:date="2016-11-28T17:00:00Z"/>
              </w:rPr>
            </w:pPr>
            <w:ins w:id="345" w:author="huatao hu" w:date="2016-11-28T17:00:00Z">
              <w:del w:id="346" w:author="lenovo" w:date="2016-11-28T18:15:00Z">
                <w:r w:rsidDel="008645CC">
                  <w:rPr>
                    <w:rFonts w:hint="eastAsia"/>
                  </w:rPr>
                  <w:delText>硬件版本号</w:delText>
                </w:r>
              </w:del>
            </w:ins>
          </w:p>
        </w:tc>
      </w:tr>
      <w:tr w:rsidR="008D402C" w14:paraId="3375EC25" w14:textId="77777777" w:rsidTr="00AC58E1">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3C990B4C" w14:textId="77777777" w:rsidR="008D402C" w:rsidRDefault="008D402C" w:rsidP="008D402C">
            <w:pPr>
              <w:rPr>
                <w:rFonts w:ascii="Courier New" w:hAnsi="Courier New" w:cs="Courier New"/>
                <w:bCs/>
                <w:color w:val="000000"/>
                <w:sz w:val="20"/>
                <w:szCs w:val="20"/>
              </w:rPr>
            </w:pPr>
            <w:r>
              <w:rPr>
                <w:rFonts w:ascii="Courier New" w:hAnsi="Courier New" w:cs="Courier New" w:hint="eastAsia"/>
                <w:bCs/>
                <w:color w:val="000000"/>
                <w:sz w:val="20"/>
                <w:szCs w:val="20"/>
              </w:rPr>
              <w:t>type</w:t>
            </w:r>
          </w:p>
        </w:tc>
        <w:tc>
          <w:tcPr>
            <w:tcW w:w="1276" w:type="dxa"/>
            <w:tcBorders>
              <w:top w:val="single" w:sz="4" w:space="0" w:color="auto"/>
              <w:left w:val="single" w:sz="4" w:space="0" w:color="auto"/>
              <w:bottom w:val="single" w:sz="4" w:space="0" w:color="auto"/>
              <w:right w:val="single" w:sz="4" w:space="0" w:color="auto"/>
            </w:tcBorders>
            <w:vAlign w:val="center"/>
          </w:tcPr>
          <w:p w14:paraId="56534297" w14:textId="77777777" w:rsidR="008D402C" w:rsidRDefault="008D402C" w:rsidP="008D402C">
            <w:r>
              <w:rPr>
                <w:rFonts w:hint="eastAsia"/>
              </w:rPr>
              <w:t>类型</w:t>
            </w:r>
          </w:p>
        </w:tc>
        <w:tc>
          <w:tcPr>
            <w:tcW w:w="1076" w:type="dxa"/>
            <w:tcBorders>
              <w:top w:val="single" w:sz="4" w:space="0" w:color="auto"/>
              <w:left w:val="single" w:sz="4" w:space="0" w:color="auto"/>
              <w:bottom w:val="single" w:sz="4" w:space="0" w:color="auto"/>
              <w:right w:val="single" w:sz="4" w:space="0" w:color="auto"/>
            </w:tcBorders>
          </w:tcPr>
          <w:p w14:paraId="532E8ED8" w14:textId="77777777" w:rsidR="008D402C" w:rsidRDefault="008D402C" w:rsidP="008D402C">
            <w:pPr>
              <w:jc w:val="left"/>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3C2AD534" w14:textId="77777777" w:rsidR="008D402C" w:rsidRDefault="008D402C" w:rsidP="008D402C">
            <w:r>
              <w:rPr>
                <w:rFonts w:hint="eastAsia"/>
              </w:rPr>
              <w:t>String</w:t>
            </w:r>
          </w:p>
        </w:tc>
        <w:tc>
          <w:tcPr>
            <w:tcW w:w="4310" w:type="dxa"/>
            <w:tcBorders>
              <w:top w:val="single" w:sz="4" w:space="0" w:color="auto"/>
              <w:left w:val="single" w:sz="4" w:space="0" w:color="auto"/>
              <w:bottom w:val="single" w:sz="4" w:space="0" w:color="auto"/>
              <w:right w:val="single" w:sz="4" w:space="0" w:color="auto"/>
            </w:tcBorders>
            <w:vAlign w:val="center"/>
          </w:tcPr>
          <w:p w14:paraId="5241F279" w14:textId="77777777" w:rsidR="008D402C" w:rsidRDefault="008D402C" w:rsidP="008D402C">
            <w:r>
              <w:rPr>
                <w:rFonts w:hint="eastAsia"/>
              </w:rPr>
              <w:t>发起请求的业务类型：</w:t>
            </w:r>
          </w:p>
          <w:p w14:paraId="46FFE9D8" w14:textId="77777777" w:rsidR="008D402C" w:rsidRDefault="008D402C" w:rsidP="008D402C">
            <w:pPr>
              <w:ind w:firstLineChars="300" w:firstLine="630"/>
              <w:rPr>
                <w:rFonts w:ascii="宋体" w:hAnsi="宋体" w:cs="Arial"/>
                <w:szCs w:val="21"/>
              </w:rPr>
            </w:pPr>
            <w:r w:rsidRPr="00EE4506">
              <w:rPr>
                <w:rFonts w:ascii="宋体" w:hAnsi="宋体" w:cs="Arial"/>
                <w:szCs w:val="21"/>
              </w:rPr>
              <w:t>launcher</w:t>
            </w:r>
            <w:r>
              <w:rPr>
                <w:rFonts w:ascii="宋体" w:hAnsi="宋体" w:cs="Arial" w:hint="eastAsia"/>
                <w:szCs w:val="21"/>
              </w:rPr>
              <w:t>：桌面</w:t>
            </w:r>
          </w:p>
          <w:p w14:paraId="62BACDCC" w14:textId="77777777" w:rsidR="008D402C" w:rsidRDefault="008D402C" w:rsidP="008D402C">
            <w:pPr>
              <w:ind w:firstLineChars="300" w:firstLine="630"/>
            </w:pPr>
            <w:r>
              <w:rPr>
                <w:rFonts w:ascii="宋体" w:hAnsi="宋体" w:cs="Arial" w:hint="eastAsia"/>
                <w:szCs w:val="21"/>
              </w:rPr>
              <w:t>appStore：应用商店</w:t>
            </w:r>
          </w:p>
        </w:tc>
      </w:tr>
      <w:tr w:rsidR="008D402C" w14:paraId="3A62E2F4" w14:textId="77777777" w:rsidTr="00AC58E1">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4DF10389" w14:textId="77777777" w:rsidR="008D402C" w:rsidRPr="003942C6" w:rsidRDefault="008D402C" w:rsidP="008D402C">
            <w:pPr>
              <w:rPr>
                <w:rFonts w:ascii="Courier New" w:hAnsi="Courier New" w:cs="Courier New"/>
                <w:bCs/>
                <w:color w:val="000000"/>
                <w:sz w:val="20"/>
                <w:szCs w:val="20"/>
              </w:rPr>
            </w:pPr>
            <w:del w:id="347" w:author="lenovo" w:date="2016-11-28T18:15:00Z">
              <w:r w:rsidRPr="003942C6" w:rsidDel="008645CC">
                <w:rPr>
                  <w:rFonts w:ascii="Courier New" w:hAnsi="Courier New" w:cs="Courier New" w:hint="eastAsia"/>
                  <w:bCs/>
                  <w:color w:val="000000"/>
                  <w:sz w:val="20"/>
                  <w:szCs w:val="20"/>
                </w:rPr>
                <w:delText>userI</w:delText>
              </w:r>
              <w:r w:rsidRPr="003942C6" w:rsidDel="008645CC">
                <w:rPr>
                  <w:rFonts w:ascii="Courier New" w:hAnsi="Courier New" w:cs="Courier New"/>
                  <w:bCs/>
                  <w:color w:val="000000"/>
                  <w:sz w:val="20"/>
                  <w:szCs w:val="20"/>
                </w:rPr>
                <w:delText>d</w:delText>
              </w:r>
            </w:del>
          </w:p>
        </w:tc>
        <w:tc>
          <w:tcPr>
            <w:tcW w:w="1276" w:type="dxa"/>
            <w:tcBorders>
              <w:top w:val="single" w:sz="4" w:space="0" w:color="auto"/>
              <w:left w:val="single" w:sz="4" w:space="0" w:color="auto"/>
              <w:bottom w:val="single" w:sz="4" w:space="0" w:color="auto"/>
              <w:right w:val="single" w:sz="4" w:space="0" w:color="auto"/>
            </w:tcBorders>
            <w:vAlign w:val="center"/>
          </w:tcPr>
          <w:p w14:paraId="32216C2C" w14:textId="77777777" w:rsidR="008D402C" w:rsidRDefault="008D402C" w:rsidP="008D402C">
            <w:pPr>
              <w:rPr>
                <w:rFonts w:eastAsia="宋体"/>
              </w:rPr>
            </w:pPr>
            <w:del w:id="348" w:author="lenovo" w:date="2016-11-28T18:15:00Z">
              <w:r w:rsidDel="008645CC">
                <w:rPr>
                  <w:rFonts w:hint="eastAsia"/>
                </w:rPr>
                <w:delText>用户标识</w:delText>
              </w:r>
            </w:del>
          </w:p>
        </w:tc>
        <w:tc>
          <w:tcPr>
            <w:tcW w:w="1076" w:type="dxa"/>
            <w:tcBorders>
              <w:top w:val="single" w:sz="4" w:space="0" w:color="auto"/>
              <w:left w:val="single" w:sz="4" w:space="0" w:color="auto"/>
              <w:bottom w:val="single" w:sz="4" w:space="0" w:color="auto"/>
              <w:right w:val="single" w:sz="4" w:space="0" w:color="auto"/>
            </w:tcBorders>
          </w:tcPr>
          <w:p w14:paraId="473F9FD0" w14:textId="77777777" w:rsidR="008D402C" w:rsidRDefault="008D402C" w:rsidP="008D402C">
            <w:pPr>
              <w:rPr>
                <w:rFonts w:eastAsia="宋体"/>
                <w:szCs w:val="21"/>
              </w:rPr>
            </w:pPr>
            <w:del w:id="349" w:author="lenovo" w:date="2016-11-28T18:15:00Z">
              <w:r w:rsidDel="008645CC">
                <w:rPr>
                  <w:rFonts w:hint="eastAsia"/>
                  <w:szCs w:val="21"/>
                </w:rPr>
                <w:delText>Y</w:delText>
              </w:r>
            </w:del>
          </w:p>
        </w:tc>
        <w:tc>
          <w:tcPr>
            <w:tcW w:w="1134" w:type="dxa"/>
            <w:tcBorders>
              <w:top w:val="single" w:sz="4" w:space="0" w:color="auto"/>
              <w:left w:val="single" w:sz="4" w:space="0" w:color="auto"/>
              <w:bottom w:val="single" w:sz="4" w:space="0" w:color="auto"/>
              <w:right w:val="single" w:sz="4" w:space="0" w:color="auto"/>
            </w:tcBorders>
            <w:vAlign w:val="center"/>
          </w:tcPr>
          <w:p w14:paraId="6EE2C181" w14:textId="77777777" w:rsidR="008D402C" w:rsidRDefault="008D402C" w:rsidP="008D402C">
            <w:del w:id="350" w:author="lenovo" w:date="2016-11-28T18:15:00Z">
              <w:r w:rsidDel="008645CC">
                <w:delText>I</w:delText>
              </w:r>
              <w:r w:rsidDel="008645CC">
                <w:rPr>
                  <w:rFonts w:hint="eastAsia"/>
                </w:rPr>
                <w:delText>nt</w:delText>
              </w:r>
            </w:del>
          </w:p>
        </w:tc>
        <w:tc>
          <w:tcPr>
            <w:tcW w:w="4310" w:type="dxa"/>
            <w:tcBorders>
              <w:top w:val="single" w:sz="4" w:space="0" w:color="auto"/>
              <w:left w:val="single" w:sz="4" w:space="0" w:color="auto"/>
              <w:bottom w:val="single" w:sz="4" w:space="0" w:color="auto"/>
              <w:right w:val="single" w:sz="4" w:space="0" w:color="auto"/>
            </w:tcBorders>
            <w:vAlign w:val="center"/>
          </w:tcPr>
          <w:p w14:paraId="0C2674FE" w14:textId="77777777" w:rsidR="008D402C" w:rsidRDefault="008D402C" w:rsidP="008D402C">
            <w:del w:id="351" w:author="lenovo" w:date="2016-11-28T18:15:00Z">
              <w:r w:rsidDel="008645CC">
                <w:rPr>
                  <w:rFonts w:hint="eastAsia"/>
                </w:rPr>
                <w:delText>终端设备唯一标识</w:delText>
              </w:r>
            </w:del>
          </w:p>
        </w:tc>
      </w:tr>
      <w:tr w:rsidR="008D402C" w14:paraId="60A3F050" w14:textId="77777777" w:rsidTr="00AC58E1">
        <w:trPr>
          <w:trHeight w:val="405"/>
          <w:jc w:val="center"/>
        </w:trPr>
        <w:tc>
          <w:tcPr>
            <w:tcW w:w="1565" w:type="dxa"/>
            <w:tcBorders>
              <w:top w:val="single" w:sz="4" w:space="0" w:color="auto"/>
              <w:left w:val="single" w:sz="4" w:space="0" w:color="auto"/>
              <w:bottom w:val="single" w:sz="4" w:space="0" w:color="auto"/>
              <w:right w:val="single" w:sz="4" w:space="0" w:color="auto"/>
            </w:tcBorders>
            <w:vAlign w:val="center"/>
          </w:tcPr>
          <w:p w14:paraId="7EA98AB2" w14:textId="77777777" w:rsidR="008D402C" w:rsidRPr="003942C6" w:rsidRDefault="008D402C" w:rsidP="008D402C">
            <w:pPr>
              <w:rPr>
                <w:rFonts w:ascii="Courier New" w:hAnsi="Courier New" w:cs="Courier New"/>
                <w:bCs/>
                <w:color w:val="000000"/>
                <w:sz w:val="20"/>
                <w:szCs w:val="20"/>
              </w:rPr>
            </w:pPr>
            <w:r>
              <w:rPr>
                <w:rFonts w:ascii="Courier New" w:hAnsi="Courier New" w:cs="Courier New"/>
                <w:bCs/>
                <w:color w:val="000000"/>
                <w:sz w:val="20"/>
                <w:szCs w:val="20"/>
              </w:rPr>
              <w:t>templateId</w:t>
            </w:r>
          </w:p>
        </w:tc>
        <w:tc>
          <w:tcPr>
            <w:tcW w:w="1276" w:type="dxa"/>
            <w:tcBorders>
              <w:top w:val="single" w:sz="4" w:space="0" w:color="auto"/>
              <w:left w:val="single" w:sz="4" w:space="0" w:color="auto"/>
              <w:bottom w:val="single" w:sz="4" w:space="0" w:color="auto"/>
              <w:right w:val="single" w:sz="4" w:space="0" w:color="auto"/>
            </w:tcBorders>
            <w:vAlign w:val="center"/>
          </w:tcPr>
          <w:p w14:paraId="493AC99F" w14:textId="77777777" w:rsidR="008D402C" w:rsidRDefault="008D402C" w:rsidP="008D402C">
            <w:r>
              <w:rPr>
                <w:rFonts w:hint="eastAsia"/>
              </w:rPr>
              <w:t>模板</w:t>
            </w:r>
            <w:r>
              <w:rPr>
                <w:rFonts w:hint="eastAsia"/>
              </w:rPr>
              <w:t>ID</w:t>
            </w:r>
          </w:p>
        </w:tc>
        <w:tc>
          <w:tcPr>
            <w:tcW w:w="1076" w:type="dxa"/>
            <w:tcBorders>
              <w:top w:val="single" w:sz="4" w:space="0" w:color="auto"/>
              <w:left w:val="single" w:sz="4" w:space="0" w:color="auto"/>
              <w:bottom w:val="single" w:sz="4" w:space="0" w:color="auto"/>
              <w:right w:val="single" w:sz="4" w:space="0" w:color="auto"/>
            </w:tcBorders>
          </w:tcPr>
          <w:p w14:paraId="6F55B572" w14:textId="77777777" w:rsidR="008D402C" w:rsidRDefault="008D402C" w:rsidP="008D402C">
            <w:pPr>
              <w:rPr>
                <w:szCs w:val="21"/>
              </w:rPr>
            </w:pPr>
            <w:r>
              <w:rPr>
                <w:rFonts w:hint="eastAsia"/>
                <w:szCs w:val="21"/>
              </w:rPr>
              <w:t>Y</w:t>
            </w:r>
          </w:p>
        </w:tc>
        <w:tc>
          <w:tcPr>
            <w:tcW w:w="1134" w:type="dxa"/>
            <w:tcBorders>
              <w:top w:val="single" w:sz="4" w:space="0" w:color="auto"/>
              <w:left w:val="single" w:sz="4" w:space="0" w:color="auto"/>
              <w:bottom w:val="single" w:sz="4" w:space="0" w:color="auto"/>
              <w:right w:val="single" w:sz="4" w:space="0" w:color="auto"/>
            </w:tcBorders>
            <w:vAlign w:val="center"/>
          </w:tcPr>
          <w:p w14:paraId="461ECAB4" w14:textId="77777777" w:rsidR="008D402C" w:rsidRDefault="008D402C" w:rsidP="008D402C">
            <w:r>
              <w:t>I</w:t>
            </w:r>
            <w:r>
              <w:rPr>
                <w:rFonts w:hint="eastAsia"/>
              </w:rPr>
              <w:t>nt</w:t>
            </w:r>
          </w:p>
        </w:tc>
        <w:tc>
          <w:tcPr>
            <w:tcW w:w="4310" w:type="dxa"/>
            <w:tcBorders>
              <w:top w:val="single" w:sz="4" w:space="0" w:color="auto"/>
              <w:left w:val="single" w:sz="4" w:space="0" w:color="auto"/>
              <w:bottom w:val="single" w:sz="4" w:space="0" w:color="auto"/>
              <w:right w:val="single" w:sz="4" w:space="0" w:color="auto"/>
            </w:tcBorders>
            <w:vAlign w:val="center"/>
          </w:tcPr>
          <w:p w14:paraId="265331A3" w14:textId="77777777" w:rsidR="008D402C" w:rsidRDefault="008D402C" w:rsidP="008D402C">
            <w:r>
              <w:rPr>
                <w:rFonts w:hint="eastAsia"/>
              </w:rPr>
              <w:t>模板唯一标识</w:t>
            </w:r>
          </w:p>
        </w:tc>
      </w:tr>
    </w:tbl>
    <w:p w14:paraId="0C470C73" w14:textId="77777777" w:rsidR="00DE256A" w:rsidRDefault="00DE256A" w:rsidP="001F1BA6">
      <w:pPr>
        <w:widowControl/>
        <w:numPr>
          <w:ilvl w:val="0"/>
          <w:numId w:val="4"/>
        </w:numPr>
        <w:spacing w:beforeLines="50" w:before="156" w:afterLines="50" w:after="156" w:line="360" w:lineRule="auto"/>
        <w:rPr>
          <w:b/>
          <w:szCs w:val="21"/>
        </w:rPr>
      </w:pPr>
      <w:r w:rsidRPr="0063659A">
        <w:rPr>
          <w:rFonts w:hint="eastAsia"/>
          <w:b/>
          <w:szCs w:val="21"/>
        </w:rPr>
        <w:t>返回参数</w:t>
      </w:r>
    </w:p>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159"/>
        <w:gridCol w:w="4097"/>
      </w:tblGrid>
      <w:tr w:rsidR="00DE256A" w14:paraId="1CF623BF" w14:textId="77777777" w:rsidTr="00AC58E1">
        <w:trPr>
          <w:trHeight w:val="313"/>
          <w:jc w:val="center"/>
        </w:trPr>
        <w:tc>
          <w:tcPr>
            <w:tcW w:w="1913" w:type="dxa"/>
            <w:shd w:val="clear" w:color="auto" w:fill="AEAAAA" w:themeFill="background2" w:themeFillShade="BF"/>
          </w:tcPr>
          <w:p w14:paraId="1CB55406" w14:textId="77777777" w:rsidR="00DE256A" w:rsidRPr="00C40C3D" w:rsidRDefault="00DE256A" w:rsidP="00AC58E1">
            <w:r w:rsidRPr="00C40C3D">
              <w:rPr>
                <w:rFonts w:hint="eastAsia"/>
              </w:rPr>
              <w:t>参数名</w:t>
            </w:r>
          </w:p>
        </w:tc>
        <w:tc>
          <w:tcPr>
            <w:tcW w:w="1159" w:type="dxa"/>
            <w:shd w:val="clear" w:color="auto" w:fill="AEAAAA" w:themeFill="background2" w:themeFillShade="BF"/>
          </w:tcPr>
          <w:p w14:paraId="73651F27" w14:textId="77777777" w:rsidR="00DE256A" w:rsidRDefault="00DE256A" w:rsidP="00AC58E1">
            <w:r w:rsidRPr="00C40C3D">
              <w:rPr>
                <w:rFonts w:hint="eastAsia"/>
              </w:rPr>
              <w:t>类型</w:t>
            </w:r>
          </w:p>
        </w:tc>
        <w:tc>
          <w:tcPr>
            <w:tcW w:w="4097" w:type="dxa"/>
            <w:shd w:val="clear" w:color="auto" w:fill="AEAAAA" w:themeFill="background2" w:themeFillShade="BF"/>
          </w:tcPr>
          <w:p w14:paraId="0969051F" w14:textId="77777777" w:rsidR="00DE256A" w:rsidRDefault="00DE256A" w:rsidP="00AC58E1">
            <w:r w:rsidRPr="00C40C3D">
              <w:rPr>
                <w:rFonts w:hint="eastAsia"/>
              </w:rPr>
              <w:t>参数说明</w:t>
            </w:r>
          </w:p>
        </w:tc>
      </w:tr>
      <w:tr w:rsidR="00DE256A" w14:paraId="0BF41F7C" w14:textId="77777777" w:rsidTr="00AC58E1">
        <w:trPr>
          <w:trHeight w:val="313"/>
          <w:jc w:val="center"/>
        </w:trPr>
        <w:tc>
          <w:tcPr>
            <w:tcW w:w="1913" w:type="dxa"/>
          </w:tcPr>
          <w:p w14:paraId="29C613AE" w14:textId="77777777" w:rsidR="00DE256A" w:rsidRPr="00C40C3D" w:rsidRDefault="00DE256A" w:rsidP="00AC58E1">
            <w:r w:rsidRPr="00616FB9">
              <w:t>ret</w:t>
            </w:r>
          </w:p>
        </w:tc>
        <w:tc>
          <w:tcPr>
            <w:tcW w:w="1159" w:type="dxa"/>
          </w:tcPr>
          <w:p w14:paraId="2EEDC404" w14:textId="77777777" w:rsidR="00DE256A" w:rsidRDefault="00DE256A" w:rsidP="00AC58E1">
            <w:r>
              <w:t>Int</w:t>
            </w:r>
          </w:p>
        </w:tc>
        <w:tc>
          <w:tcPr>
            <w:tcW w:w="4097" w:type="dxa"/>
          </w:tcPr>
          <w:p w14:paraId="7285A411" w14:textId="77777777" w:rsidR="00DE256A" w:rsidRDefault="00DE256A" w:rsidP="00AC58E1">
            <w:r>
              <w:rPr>
                <w:rFonts w:hint="eastAsia"/>
              </w:rPr>
              <w:t>返回值</w:t>
            </w:r>
          </w:p>
        </w:tc>
      </w:tr>
      <w:tr w:rsidR="00DE256A" w14:paraId="240BFCAB" w14:textId="77777777" w:rsidTr="00AC58E1">
        <w:trPr>
          <w:trHeight w:val="313"/>
          <w:jc w:val="center"/>
        </w:trPr>
        <w:tc>
          <w:tcPr>
            <w:tcW w:w="1913" w:type="dxa"/>
          </w:tcPr>
          <w:p w14:paraId="2F687C8A" w14:textId="77777777" w:rsidR="00DE256A" w:rsidRPr="00C40C3D" w:rsidRDefault="00DE256A" w:rsidP="00AC58E1">
            <w:r w:rsidRPr="00616FB9">
              <w:t>msg</w:t>
            </w:r>
          </w:p>
        </w:tc>
        <w:tc>
          <w:tcPr>
            <w:tcW w:w="1159" w:type="dxa"/>
          </w:tcPr>
          <w:p w14:paraId="567E7F37" w14:textId="77777777" w:rsidR="00DE256A" w:rsidRDefault="00DE256A" w:rsidP="00AC58E1">
            <w:r>
              <w:rPr>
                <w:rFonts w:hint="eastAsia"/>
              </w:rPr>
              <w:t>String</w:t>
            </w:r>
          </w:p>
        </w:tc>
        <w:tc>
          <w:tcPr>
            <w:tcW w:w="4097" w:type="dxa"/>
          </w:tcPr>
          <w:p w14:paraId="4DE34CF4" w14:textId="77777777" w:rsidR="00DE256A" w:rsidRDefault="00DE256A" w:rsidP="00AC58E1">
            <w:r>
              <w:rPr>
                <w:rFonts w:hint="eastAsia"/>
              </w:rPr>
              <w:t>返回信息</w:t>
            </w:r>
          </w:p>
        </w:tc>
      </w:tr>
      <w:tr w:rsidR="006C348C" w14:paraId="1558A086" w14:textId="77777777" w:rsidTr="00AC58E1">
        <w:trPr>
          <w:trHeight w:val="313"/>
          <w:jc w:val="center"/>
        </w:trPr>
        <w:tc>
          <w:tcPr>
            <w:tcW w:w="1913" w:type="dxa"/>
          </w:tcPr>
          <w:p w14:paraId="7AE8DF4B" w14:textId="77777777" w:rsidR="006C348C" w:rsidRPr="00616FB9" w:rsidRDefault="006C348C" w:rsidP="00AC58E1">
            <w:r>
              <w:rPr>
                <w:rFonts w:hint="eastAsia"/>
              </w:rPr>
              <w:t>marquee</w:t>
            </w:r>
          </w:p>
        </w:tc>
        <w:tc>
          <w:tcPr>
            <w:tcW w:w="1159" w:type="dxa"/>
          </w:tcPr>
          <w:p w14:paraId="52CB42C5" w14:textId="77777777" w:rsidR="006C348C" w:rsidRDefault="006C348C" w:rsidP="00AC58E1">
            <w:r>
              <w:rPr>
                <w:rFonts w:hint="eastAsia"/>
              </w:rPr>
              <w:t>String</w:t>
            </w:r>
          </w:p>
        </w:tc>
        <w:tc>
          <w:tcPr>
            <w:tcW w:w="4097" w:type="dxa"/>
          </w:tcPr>
          <w:p w14:paraId="5ACD6997" w14:textId="77777777" w:rsidR="006C348C" w:rsidRDefault="002C32BB" w:rsidP="00AC58E1">
            <w:r>
              <w:rPr>
                <w:rFonts w:hint="eastAsia"/>
              </w:rPr>
              <w:t>跑马灯信息，</w:t>
            </w:r>
            <w:r>
              <w:rPr>
                <w:rFonts w:hint="eastAsia"/>
              </w:rPr>
              <w:t>json</w:t>
            </w:r>
            <w:r>
              <w:rPr>
                <w:rFonts w:hint="eastAsia"/>
              </w:rPr>
              <w:t>对象</w:t>
            </w:r>
          </w:p>
        </w:tc>
      </w:tr>
      <w:tr w:rsidR="00DE256A" w:rsidRPr="002E4332" w14:paraId="7E188E13" w14:textId="77777777" w:rsidTr="00AC58E1">
        <w:trPr>
          <w:trHeight w:val="313"/>
          <w:jc w:val="center"/>
        </w:trPr>
        <w:tc>
          <w:tcPr>
            <w:tcW w:w="1913" w:type="dxa"/>
          </w:tcPr>
          <w:p w14:paraId="0412DFEB" w14:textId="77777777" w:rsidR="00DE256A" w:rsidRPr="00C40C3D" w:rsidRDefault="006C348C" w:rsidP="00AC58E1">
            <w:r>
              <w:rPr>
                <w:rFonts w:hint="eastAsia"/>
              </w:rPr>
              <w:t>logo</w:t>
            </w:r>
          </w:p>
        </w:tc>
        <w:tc>
          <w:tcPr>
            <w:tcW w:w="1159" w:type="dxa"/>
          </w:tcPr>
          <w:p w14:paraId="6324E66D" w14:textId="77777777" w:rsidR="00DE256A" w:rsidRPr="00C40C3D" w:rsidRDefault="006C348C" w:rsidP="00AC58E1">
            <w:r>
              <w:rPr>
                <w:rFonts w:hint="eastAsia"/>
              </w:rPr>
              <w:t>String</w:t>
            </w:r>
          </w:p>
        </w:tc>
        <w:tc>
          <w:tcPr>
            <w:tcW w:w="4097" w:type="dxa"/>
          </w:tcPr>
          <w:p w14:paraId="19A8DC4F" w14:textId="77777777" w:rsidR="00DE256A" w:rsidRPr="00C40C3D" w:rsidRDefault="002C32BB" w:rsidP="00AC58E1">
            <w:r>
              <w:t>L</w:t>
            </w:r>
            <w:r>
              <w:rPr>
                <w:rFonts w:hint="eastAsia"/>
              </w:rPr>
              <w:t>ogo</w:t>
            </w:r>
            <w:r>
              <w:rPr>
                <w:rFonts w:hint="eastAsia"/>
              </w:rPr>
              <w:t>信息，</w:t>
            </w:r>
            <w:r>
              <w:rPr>
                <w:rFonts w:hint="eastAsia"/>
              </w:rPr>
              <w:t>json</w:t>
            </w:r>
            <w:r>
              <w:rPr>
                <w:rFonts w:hint="eastAsia"/>
              </w:rPr>
              <w:t>对象</w:t>
            </w:r>
          </w:p>
        </w:tc>
      </w:tr>
    </w:tbl>
    <w:p w14:paraId="0F0F64C5" w14:textId="77777777" w:rsidR="00DE256A" w:rsidRPr="0063659A" w:rsidRDefault="00DE256A" w:rsidP="001F1BA6">
      <w:pPr>
        <w:widowControl/>
        <w:spacing w:beforeLines="50" w:before="156" w:afterLines="50" w:after="156" w:line="360" w:lineRule="auto"/>
        <w:rPr>
          <w:b/>
          <w:szCs w:val="21"/>
        </w:rPr>
      </w:pPr>
    </w:p>
    <w:p w14:paraId="5C998267" w14:textId="77777777" w:rsidR="00DE256A" w:rsidRDefault="00DE256A" w:rsidP="00DE256A">
      <w:pPr>
        <w:numPr>
          <w:ilvl w:val="0"/>
          <w:numId w:val="32"/>
        </w:numPr>
      </w:pPr>
      <w:r w:rsidRPr="00616FB9">
        <w:rPr>
          <w:rFonts w:hint="eastAsia"/>
          <w:b/>
        </w:rPr>
        <w:t>JSON</w:t>
      </w:r>
      <w:r w:rsidRPr="00616FB9">
        <w:rPr>
          <w:rFonts w:hint="eastAsia"/>
          <w:b/>
        </w:rPr>
        <w:t>格式</w:t>
      </w:r>
    </w:p>
    <w:p w14:paraId="082C8309" w14:textId="77777777" w:rsidR="00DE256A" w:rsidRDefault="00DE256A" w:rsidP="00DE256A">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w:t>
      </w:r>
    </w:p>
    <w:p w14:paraId="2EABAD0A" w14:textId="77777777" w:rsidR="00DE256A" w:rsidRPr="00616FB9" w:rsidRDefault="00DE256A" w:rsidP="00DE256A">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250" w:firstLine="525"/>
      </w:pPr>
      <w:r w:rsidRPr="00616FB9">
        <w:t>"ret" : 0,</w:t>
      </w:r>
    </w:p>
    <w:p w14:paraId="0B1A1807" w14:textId="77777777" w:rsidR="00DE256A" w:rsidRDefault="00DE256A" w:rsidP="00DE256A">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"msg" : "</w:t>
      </w:r>
      <w:r w:rsidRPr="00616FB9">
        <w:t>下载成功</w:t>
      </w:r>
      <w:r>
        <w:t xml:space="preserve">" </w:t>
      </w:r>
    </w:p>
    <w:p w14:paraId="03186B49" w14:textId="77777777" w:rsidR="00DE256A" w:rsidRDefault="00DE256A" w:rsidP="00DE256A">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w:t>
      </w:r>
      <w:r>
        <w:rPr>
          <w:rFonts w:ascii="宋体" w:hAnsi="宋体" w:cs="Arial"/>
          <w:szCs w:val="21"/>
        </w:rPr>
        <w:t>version</w:t>
      </w:r>
      <w:r w:rsidRPr="00616FB9">
        <w:t>" :""</w:t>
      </w:r>
    </w:p>
    <w:p w14:paraId="5AD87F79" w14:textId="77777777" w:rsidR="00DE256A" w:rsidRDefault="00DE256A" w:rsidP="00DE256A">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 xml:space="preserve"> "</w:t>
      </w:r>
      <w:r w:rsidR="00A540A7">
        <w:rPr>
          <w:rFonts w:hint="eastAsia"/>
        </w:rPr>
        <w:t>marquee</w:t>
      </w:r>
      <w:r w:rsidRPr="00616FB9">
        <w:t xml:space="preserve">" </w:t>
      </w:r>
      <w:r w:rsidR="00974E57">
        <w:t xml:space="preserve">: </w:t>
      </w:r>
      <w:r w:rsidR="00ED7111" w:rsidRPr="00616FB9">
        <w:t>""</w:t>
      </w:r>
      <w:r>
        <w:t>//</w:t>
      </w:r>
      <w:r w:rsidR="00974E57">
        <w:rPr>
          <w:rFonts w:hint="eastAsia"/>
        </w:rPr>
        <w:t>marquee</w:t>
      </w:r>
      <w:r w:rsidR="00974E57">
        <w:rPr>
          <w:rFonts w:hint="eastAsia"/>
        </w:rPr>
        <w:t>对象</w:t>
      </w:r>
    </w:p>
    <w:p w14:paraId="3E9F2864" w14:textId="77777777" w:rsidR="00A540A7" w:rsidRDefault="00A540A7" w:rsidP="00A540A7">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rsidRPr="00616FB9">
        <w:t xml:space="preserve"> "</w:t>
      </w:r>
      <w:r>
        <w:rPr>
          <w:rFonts w:hint="eastAsia"/>
        </w:rPr>
        <w:t>logo</w:t>
      </w:r>
      <w:r w:rsidRPr="00616FB9">
        <w:t xml:space="preserve">" </w:t>
      </w:r>
      <w:r w:rsidR="00974E57">
        <w:t xml:space="preserve">: </w:t>
      </w:r>
      <w:r w:rsidR="00ED7111" w:rsidRPr="00616FB9">
        <w:t>""</w:t>
      </w:r>
      <w:r>
        <w:t>//</w:t>
      </w:r>
      <w:r w:rsidR="00974E57">
        <w:rPr>
          <w:rFonts w:hint="eastAsia"/>
        </w:rPr>
        <w:t>logo</w:t>
      </w:r>
      <w:r w:rsidR="00974E57">
        <w:rPr>
          <w:rFonts w:hint="eastAsia"/>
        </w:rPr>
        <w:t>对象</w:t>
      </w:r>
    </w:p>
    <w:p w14:paraId="7ADD503A" w14:textId="77777777" w:rsidR="00DE256A" w:rsidRDefault="00DE256A" w:rsidP="00DE256A">
      <w:pPr>
        <w:pBdr>
          <w:top w:val="single" w:sz="4" w:space="1" w:color="auto"/>
          <w:left w:val="single" w:sz="4" w:space="4" w:color="auto"/>
          <w:bottom w:val="single" w:sz="4" w:space="1" w:color="auto"/>
          <w:right w:val="single" w:sz="4" w:space="4" w:color="auto"/>
        </w:pBdr>
        <w:shd w:val="clear" w:color="auto" w:fill="D9D9D9" w:themeFill="background1" w:themeFillShade="D9"/>
        <w:ind w:leftChars="450" w:left="945" w:firstLineChars="100" w:firstLine="210"/>
      </w:pPr>
      <w:r>
        <w:t>}</w:t>
      </w:r>
    </w:p>
    <w:p w14:paraId="175BC15A" w14:textId="77777777" w:rsidR="00DE256A" w:rsidRDefault="00DE256A" w:rsidP="00E63C3B">
      <w:pPr>
        <w:numPr>
          <w:ilvl w:val="0"/>
          <w:numId w:val="32"/>
        </w:numPr>
        <w:rPr>
          <w:b/>
        </w:rPr>
      </w:pPr>
      <w:r w:rsidRPr="0004024C">
        <w:rPr>
          <w:rFonts w:hint="eastAsia"/>
          <w:b/>
        </w:rPr>
        <w:t>示例：</w:t>
      </w:r>
    </w:p>
    <w:p w14:paraId="36154BF9" w14:textId="77777777" w:rsidR="00E63C3B" w:rsidRDefault="00E63C3B" w:rsidP="00E63C3B">
      <w:pPr>
        <w:rPr>
          <w:b/>
        </w:rPr>
      </w:pPr>
    </w:p>
    <w:p w14:paraId="6A1064B9" w14:textId="77777777" w:rsidR="00E63C3B" w:rsidRPr="00E63C3B" w:rsidRDefault="00E63C3B" w:rsidP="00E63C3B">
      <w:pPr>
        <w:rPr>
          <w:b/>
        </w:rPr>
      </w:pPr>
    </w:p>
    <w:p w14:paraId="11F5022C" w14:textId="77777777" w:rsidR="00647448" w:rsidRDefault="00647448" w:rsidP="00647448">
      <w:pPr>
        <w:pStyle w:val="11"/>
        <w:spacing w:before="0" w:after="0"/>
      </w:pPr>
      <w:bookmarkStart w:id="352" w:name="_Toc457553444"/>
      <w:r>
        <w:rPr>
          <w:rFonts w:hint="eastAsia"/>
        </w:rPr>
        <w:t>附录</w:t>
      </w:r>
      <w:bookmarkEnd w:id="232"/>
      <w:bookmarkEnd w:id="233"/>
      <w:bookmarkEnd w:id="234"/>
      <w:bookmarkEnd w:id="352"/>
    </w:p>
    <w:p w14:paraId="7F611A36" w14:textId="77777777" w:rsidR="006C22CA" w:rsidRDefault="00653B21" w:rsidP="00EF65A3">
      <w:pPr>
        <w:pStyle w:val="20"/>
      </w:pPr>
      <w:bookmarkStart w:id="353" w:name="_Toc457553445"/>
      <w:r>
        <w:rPr>
          <w:rFonts w:hint="eastAsia"/>
        </w:rPr>
        <w:t>布局模板</w:t>
      </w:r>
      <w:bookmarkEnd w:id="353"/>
    </w:p>
    <w:p w14:paraId="4B378DB7" w14:textId="77777777" w:rsidR="00D06C77" w:rsidRPr="00D06C77" w:rsidRDefault="00D06C77" w:rsidP="00D06C77">
      <w:pPr>
        <w:pStyle w:val="3"/>
      </w:pPr>
      <w:bookmarkStart w:id="354" w:name="_Toc457553446"/>
      <w:r>
        <w:rPr>
          <w:rFonts w:hint="eastAsia"/>
        </w:rPr>
        <w:t>template</w:t>
      </w:r>
      <w:bookmarkEnd w:id="354"/>
    </w:p>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159"/>
        <w:gridCol w:w="4097"/>
      </w:tblGrid>
      <w:tr w:rsidR="00D06C77" w14:paraId="10576089" w14:textId="77777777" w:rsidTr="00BD73FC">
        <w:trPr>
          <w:trHeight w:val="313"/>
          <w:jc w:val="center"/>
        </w:trPr>
        <w:tc>
          <w:tcPr>
            <w:tcW w:w="1913" w:type="dxa"/>
            <w:shd w:val="clear" w:color="auto" w:fill="AEAAAA" w:themeFill="background2" w:themeFillShade="BF"/>
          </w:tcPr>
          <w:p w14:paraId="2D448850" w14:textId="77777777" w:rsidR="00D06C77" w:rsidRPr="00C40C3D" w:rsidRDefault="00D06C77" w:rsidP="00BD73FC">
            <w:r w:rsidRPr="00C40C3D">
              <w:rPr>
                <w:rFonts w:hint="eastAsia"/>
              </w:rPr>
              <w:t>参数名</w:t>
            </w:r>
          </w:p>
        </w:tc>
        <w:tc>
          <w:tcPr>
            <w:tcW w:w="1159" w:type="dxa"/>
            <w:shd w:val="clear" w:color="auto" w:fill="AEAAAA" w:themeFill="background2" w:themeFillShade="BF"/>
          </w:tcPr>
          <w:p w14:paraId="392E2EF1" w14:textId="77777777" w:rsidR="00D06C77" w:rsidRDefault="00D06C77" w:rsidP="00BD73FC">
            <w:r w:rsidRPr="00C40C3D">
              <w:rPr>
                <w:rFonts w:hint="eastAsia"/>
              </w:rPr>
              <w:t>类型</w:t>
            </w:r>
          </w:p>
        </w:tc>
        <w:tc>
          <w:tcPr>
            <w:tcW w:w="4097" w:type="dxa"/>
            <w:shd w:val="clear" w:color="auto" w:fill="AEAAAA" w:themeFill="background2" w:themeFillShade="BF"/>
          </w:tcPr>
          <w:p w14:paraId="3BCBB123" w14:textId="77777777" w:rsidR="00D06C77" w:rsidRDefault="00D06C77" w:rsidP="00BD73FC">
            <w:r w:rsidRPr="00C40C3D">
              <w:rPr>
                <w:rFonts w:hint="eastAsia"/>
              </w:rPr>
              <w:t>参数说明</w:t>
            </w:r>
          </w:p>
        </w:tc>
      </w:tr>
      <w:tr w:rsidR="00063417" w14:paraId="2E3212E9" w14:textId="77777777" w:rsidTr="00BD73FC">
        <w:trPr>
          <w:trHeight w:val="313"/>
          <w:jc w:val="center"/>
        </w:trPr>
        <w:tc>
          <w:tcPr>
            <w:tcW w:w="1913" w:type="dxa"/>
          </w:tcPr>
          <w:p w14:paraId="031F32ED" w14:textId="77777777" w:rsidR="00063417" w:rsidRPr="00C40C3D" w:rsidRDefault="00063417" w:rsidP="00063417">
            <w:r w:rsidRPr="00C40C3D">
              <w:t>template</w:t>
            </w:r>
            <w:r w:rsidRPr="00C40C3D">
              <w:rPr>
                <w:rFonts w:hint="eastAsia"/>
              </w:rPr>
              <w:t>Id</w:t>
            </w:r>
          </w:p>
        </w:tc>
        <w:tc>
          <w:tcPr>
            <w:tcW w:w="1159" w:type="dxa"/>
          </w:tcPr>
          <w:p w14:paraId="5EF168B1" w14:textId="77777777" w:rsidR="00063417" w:rsidRDefault="00063417" w:rsidP="00063417">
            <w:r>
              <w:rPr>
                <w:rFonts w:hint="eastAsia"/>
              </w:rPr>
              <w:t>String</w:t>
            </w:r>
          </w:p>
        </w:tc>
        <w:tc>
          <w:tcPr>
            <w:tcW w:w="4097" w:type="dxa"/>
          </w:tcPr>
          <w:p w14:paraId="6E4A29CA" w14:textId="77777777" w:rsidR="00063417" w:rsidRDefault="00063417" w:rsidP="00063417">
            <w:r>
              <w:rPr>
                <w:rFonts w:hint="eastAsia"/>
              </w:rPr>
              <w:t>模版</w:t>
            </w:r>
            <w:r>
              <w:rPr>
                <w:rFonts w:hint="eastAsia"/>
              </w:rPr>
              <w:t>Id</w:t>
            </w:r>
          </w:p>
        </w:tc>
      </w:tr>
      <w:tr w:rsidR="00063417" w14:paraId="08EDE4C3" w14:textId="77777777" w:rsidTr="00BD73FC">
        <w:trPr>
          <w:trHeight w:val="313"/>
          <w:jc w:val="center"/>
        </w:trPr>
        <w:tc>
          <w:tcPr>
            <w:tcW w:w="1913" w:type="dxa"/>
          </w:tcPr>
          <w:p w14:paraId="520C371B" w14:textId="77777777" w:rsidR="00063417" w:rsidRPr="00C40C3D" w:rsidRDefault="00063417" w:rsidP="00063417">
            <w:r w:rsidRPr="00C40C3D">
              <w:rPr>
                <w:rFonts w:hint="eastAsia"/>
              </w:rPr>
              <w:t>t</w:t>
            </w:r>
            <w:r w:rsidRPr="00C40C3D">
              <w:t>emplate</w:t>
            </w:r>
            <w:r w:rsidRPr="00C40C3D">
              <w:rPr>
                <w:rFonts w:hint="eastAsia"/>
              </w:rPr>
              <w:t>Name</w:t>
            </w:r>
          </w:p>
        </w:tc>
        <w:tc>
          <w:tcPr>
            <w:tcW w:w="1159" w:type="dxa"/>
          </w:tcPr>
          <w:p w14:paraId="39AAE512" w14:textId="77777777" w:rsidR="00063417" w:rsidRDefault="00063417" w:rsidP="00063417">
            <w:r>
              <w:rPr>
                <w:rFonts w:hint="eastAsia"/>
              </w:rPr>
              <w:t>String</w:t>
            </w:r>
          </w:p>
        </w:tc>
        <w:tc>
          <w:tcPr>
            <w:tcW w:w="4097" w:type="dxa"/>
          </w:tcPr>
          <w:p w14:paraId="6C22AA58" w14:textId="77777777" w:rsidR="00063417" w:rsidRDefault="00063417" w:rsidP="00063417">
            <w:r>
              <w:rPr>
                <w:rFonts w:hint="eastAsia"/>
              </w:rPr>
              <w:t>模版名称</w:t>
            </w:r>
          </w:p>
        </w:tc>
      </w:tr>
      <w:tr w:rsidR="00FB743D" w14:paraId="001021A6" w14:textId="77777777" w:rsidTr="00BD73FC">
        <w:trPr>
          <w:trHeight w:val="313"/>
          <w:jc w:val="center"/>
        </w:trPr>
        <w:tc>
          <w:tcPr>
            <w:tcW w:w="1913" w:type="dxa"/>
          </w:tcPr>
          <w:p w14:paraId="296DCACF" w14:textId="77777777" w:rsidR="00FB743D" w:rsidRPr="00C40C3D" w:rsidRDefault="00FB743D" w:rsidP="00063417">
            <w:r>
              <w:rPr>
                <w:rFonts w:hint="eastAsia"/>
              </w:rPr>
              <w:t>isdefault</w:t>
            </w:r>
          </w:p>
        </w:tc>
        <w:tc>
          <w:tcPr>
            <w:tcW w:w="1159" w:type="dxa"/>
          </w:tcPr>
          <w:p w14:paraId="740A22FD" w14:textId="77777777" w:rsidR="00FB743D" w:rsidRDefault="00FB743D" w:rsidP="00063417">
            <w:r>
              <w:rPr>
                <w:rFonts w:hint="eastAsia"/>
              </w:rPr>
              <w:t>String</w:t>
            </w:r>
          </w:p>
        </w:tc>
        <w:tc>
          <w:tcPr>
            <w:tcW w:w="4097" w:type="dxa"/>
          </w:tcPr>
          <w:p w14:paraId="43ED422A" w14:textId="77777777" w:rsidR="00FB743D" w:rsidRDefault="00FB743D" w:rsidP="00063417">
            <w:r>
              <w:rPr>
                <w:rFonts w:hint="eastAsia"/>
              </w:rPr>
              <w:t>是否是默认显示的</w:t>
            </w:r>
            <w:r w:rsidR="00220ED8">
              <w:rPr>
                <w:rFonts w:hint="eastAsia"/>
              </w:rPr>
              <w:t>主</w:t>
            </w:r>
            <w:r>
              <w:rPr>
                <w:rFonts w:hint="eastAsia"/>
              </w:rPr>
              <w:t>模板；</w:t>
            </w:r>
            <w:r>
              <w:rPr>
                <w:rFonts w:hint="eastAsia"/>
              </w:rPr>
              <w:t>true</w:t>
            </w:r>
            <w:r>
              <w:t>/false</w:t>
            </w:r>
          </w:p>
        </w:tc>
      </w:tr>
      <w:tr w:rsidR="00063417" w:rsidRPr="001A6886" w14:paraId="55093C11" w14:textId="77777777" w:rsidTr="00BD73FC">
        <w:trPr>
          <w:trHeight w:val="313"/>
          <w:jc w:val="center"/>
        </w:trPr>
        <w:tc>
          <w:tcPr>
            <w:tcW w:w="1913" w:type="dxa"/>
          </w:tcPr>
          <w:p w14:paraId="05E78F5C" w14:textId="77777777" w:rsidR="00063417" w:rsidRPr="00C40C3D" w:rsidRDefault="00063417" w:rsidP="00063417">
            <w:r w:rsidRPr="00C40C3D">
              <w:rPr>
                <w:rFonts w:hint="eastAsia"/>
              </w:rPr>
              <w:t>r</w:t>
            </w:r>
            <w:r w:rsidRPr="00C40C3D">
              <w:t>esolution</w:t>
            </w:r>
          </w:p>
        </w:tc>
        <w:tc>
          <w:tcPr>
            <w:tcW w:w="1159" w:type="dxa"/>
          </w:tcPr>
          <w:p w14:paraId="1F737CCA" w14:textId="77777777" w:rsidR="00063417" w:rsidRPr="00C40C3D" w:rsidRDefault="00063417" w:rsidP="00063417">
            <w:r w:rsidRPr="00D73F18">
              <w:rPr>
                <w:rFonts w:hint="eastAsia"/>
              </w:rPr>
              <w:t>String</w:t>
            </w:r>
          </w:p>
        </w:tc>
        <w:tc>
          <w:tcPr>
            <w:tcW w:w="4097" w:type="dxa"/>
          </w:tcPr>
          <w:p w14:paraId="2C8713A4" w14:textId="77777777" w:rsidR="00063417" w:rsidRPr="00C40C3D" w:rsidRDefault="00063417" w:rsidP="00063417">
            <w:r w:rsidRPr="00C40C3D">
              <w:rPr>
                <w:rFonts w:hint="eastAsia"/>
              </w:rPr>
              <w:t>模版分辨率</w:t>
            </w:r>
          </w:p>
        </w:tc>
      </w:tr>
      <w:tr w:rsidR="00063417" w14:paraId="2E97DC22" w14:textId="77777777" w:rsidTr="00BD73FC">
        <w:trPr>
          <w:trHeight w:val="313"/>
          <w:jc w:val="center"/>
        </w:trPr>
        <w:tc>
          <w:tcPr>
            <w:tcW w:w="1913" w:type="dxa"/>
          </w:tcPr>
          <w:p w14:paraId="5E522893" w14:textId="77777777" w:rsidR="00063417" w:rsidRDefault="00063417" w:rsidP="00063417">
            <w:r w:rsidRPr="00C40C3D">
              <w:rPr>
                <w:rFonts w:hint="eastAsia"/>
              </w:rPr>
              <w:t>t</w:t>
            </w:r>
            <w:r w:rsidRPr="00C40C3D">
              <w:t>emplate</w:t>
            </w:r>
            <w:r>
              <w:rPr>
                <w:rFonts w:hint="eastAsia"/>
              </w:rPr>
              <w:t>D</w:t>
            </w:r>
            <w:r>
              <w:t>etail</w:t>
            </w:r>
          </w:p>
        </w:tc>
        <w:tc>
          <w:tcPr>
            <w:tcW w:w="1159" w:type="dxa"/>
          </w:tcPr>
          <w:p w14:paraId="10EB656C" w14:textId="77777777" w:rsidR="00063417" w:rsidRDefault="00063417" w:rsidP="00063417">
            <w:r>
              <w:rPr>
                <w:rFonts w:hint="eastAsia"/>
              </w:rPr>
              <w:t>string</w:t>
            </w:r>
          </w:p>
        </w:tc>
        <w:tc>
          <w:tcPr>
            <w:tcW w:w="4097" w:type="dxa"/>
          </w:tcPr>
          <w:p w14:paraId="319EA7CB" w14:textId="77777777" w:rsidR="00063417" w:rsidRDefault="00063417" w:rsidP="00063417">
            <w:r>
              <w:rPr>
                <w:rFonts w:hint="eastAsia"/>
              </w:rPr>
              <w:t>模板描述</w:t>
            </w:r>
          </w:p>
        </w:tc>
      </w:tr>
      <w:tr w:rsidR="00063417" w14:paraId="28666780" w14:textId="77777777" w:rsidTr="00BD73FC">
        <w:trPr>
          <w:trHeight w:val="313"/>
          <w:jc w:val="center"/>
        </w:trPr>
        <w:tc>
          <w:tcPr>
            <w:tcW w:w="1913" w:type="dxa"/>
          </w:tcPr>
          <w:p w14:paraId="12E4BF79" w14:textId="77777777" w:rsidR="00063417" w:rsidRDefault="00063417" w:rsidP="00063417">
            <w:r>
              <w:t>background</w:t>
            </w:r>
            <w:r>
              <w:rPr>
                <w:rFonts w:hint="eastAsia"/>
              </w:rPr>
              <w:t>I</w:t>
            </w:r>
            <w:r w:rsidRPr="003B5C5C">
              <w:t>mage</w:t>
            </w:r>
          </w:p>
        </w:tc>
        <w:tc>
          <w:tcPr>
            <w:tcW w:w="1159" w:type="dxa"/>
          </w:tcPr>
          <w:p w14:paraId="6C92447E" w14:textId="77777777" w:rsidR="00063417" w:rsidRDefault="00063417" w:rsidP="00063417">
            <w:r>
              <w:rPr>
                <w:rFonts w:hint="eastAsia"/>
              </w:rPr>
              <w:t>string</w:t>
            </w:r>
          </w:p>
        </w:tc>
        <w:tc>
          <w:tcPr>
            <w:tcW w:w="4097" w:type="dxa"/>
          </w:tcPr>
          <w:p w14:paraId="425A972D" w14:textId="77777777" w:rsidR="00063417" w:rsidRDefault="00063417" w:rsidP="00063417">
            <w:r>
              <w:rPr>
                <w:rFonts w:hint="eastAsia"/>
              </w:rPr>
              <w:t>模版对应壁纸</w:t>
            </w:r>
            <w:r>
              <w:rPr>
                <w:rFonts w:hint="eastAsia"/>
              </w:rPr>
              <w:t>url</w:t>
            </w:r>
          </w:p>
        </w:tc>
      </w:tr>
      <w:tr w:rsidR="00063417" w14:paraId="48504B31" w14:textId="77777777" w:rsidTr="00BD73FC">
        <w:trPr>
          <w:trHeight w:val="313"/>
          <w:jc w:val="center"/>
        </w:trPr>
        <w:tc>
          <w:tcPr>
            <w:tcW w:w="1913" w:type="dxa"/>
          </w:tcPr>
          <w:p w14:paraId="7B9D5E48" w14:textId="77777777" w:rsidR="00063417" w:rsidRPr="003B5C5C" w:rsidRDefault="00063417" w:rsidP="00063417">
            <w:r>
              <w:t>background</w:t>
            </w:r>
            <w:r>
              <w:rPr>
                <w:rFonts w:hint="eastAsia"/>
              </w:rPr>
              <w:t>C</w:t>
            </w:r>
            <w:r w:rsidRPr="003B5C5C">
              <w:t>olor</w:t>
            </w:r>
          </w:p>
        </w:tc>
        <w:tc>
          <w:tcPr>
            <w:tcW w:w="1159" w:type="dxa"/>
          </w:tcPr>
          <w:p w14:paraId="5F36E69E" w14:textId="77777777" w:rsidR="00063417" w:rsidRDefault="00063417" w:rsidP="00063417">
            <w:r>
              <w:rPr>
                <w:rFonts w:hint="eastAsia"/>
              </w:rPr>
              <w:t>string</w:t>
            </w:r>
          </w:p>
        </w:tc>
        <w:tc>
          <w:tcPr>
            <w:tcW w:w="4097" w:type="dxa"/>
          </w:tcPr>
          <w:p w14:paraId="583A1BFB" w14:textId="77777777" w:rsidR="00063417" w:rsidRDefault="00063417" w:rsidP="00063417">
            <w:r>
              <w:rPr>
                <w:rFonts w:hint="eastAsia"/>
              </w:rPr>
              <w:t>模版对应背景颜色，格式</w:t>
            </w:r>
            <w:r>
              <w:rPr>
                <w:rFonts w:hint="eastAsia"/>
              </w:rPr>
              <w:t>:#</w:t>
            </w:r>
            <w:r w:rsidRPr="00B97D71">
              <w:t>FFFFFF</w:t>
            </w:r>
          </w:p>
        </w:tc>
      </w:tr>
      <w:tr w:rsidR="00063417" w14:paraId="1323F023" w14:textId="77777777" w:rsidTr="00BD73FC">
        <w:trPr>
          <w:trHeight w:val="313"/>
          <w:jc w:val="center"/>
        </w:trPr>
        <w:tc>
          <w:tcPr>
            <w:tcW w:w="1913" w:type="dxa"/>
          </w:tcPr>
          <w:p w14:paraId="4B617CED" w14:textId="77777777" w:rsidR="00063417" w:rsidRDefault="00063417" w:rsidP="00063417">
            <w:r>
              <w:rPr>
                <w:rFonts w:hint="eastAsia"/>
              </w:rPr>
              <w:t>x</w:t>
            </w:r>
          </w:p>
        </w:tc>
        <w:tc>
          <w:tcPr>
            <w:tcW w:w="1159" w:type="dxa"/>
          </w:tcPr>
          <w:p w14:paraId="7602800A" w14:textId="77777777" w:rsidR="00063417" w:rsidRDefault="00063417" w:rsidP="00063417">
            <w:r>
              <w:rPr>
                <w:rFonts w:hint="eastAsia"/>
              </w:rPr>
              <w:t>Int</w:t>
            </w:r>
          </w:p>
        </w:tc>
        <w:tc>
          <w:tcPr>
            <w:tcW w:w="4097" w:type="dxa"/>
          </w:tcPr>
          <w:p w14:paraId="58F6E7B5" w14:textId="77777777" w:rsidR="00063417" w:rsidRDefault="00063417" w:rsidP="00063417">
            <w:r>
              <w:rPr>
                <w:rFonts w:hint="eastAsia"/>
              </w:rPr>
              <w:t>X</w:t>
            </w:r>
            <w:r>
              <w:rPr>
                <w:rFonts w:hint="eastAsia"/>
              </w:rPr>
              <w:t>坐标</w:t>
            </w:r>
          </w:p>
        </w:tc>
      </w:tr>
      <w:tr w:rsidR="00063417" w14:paraId="4D5CA59E" w14:textId="77777777" w:rsidTr="00BD73FC">
        <w:trPr>
          <w:trHeight w:val="313"/>
          <w:jc w:val="center"/>
        </w:trPr>
        <w:tc>
          <w:tcPr>
            <w:tcW w:w="1913" w:type="dxa"/>
          </w:tcPr>
          <w:p w14:paraId="64C018F9" w14:textId="77777777" w:rsidR="00063417" w:rsidRDefault="00063417" w:rsidP="00063417">
            <w:r>
              <w:rPr>
                <w:rFonts w:hint="eastAsia"/>
              </w:rPr>
              <w:t>y</w:t>
            </w:r>
          </w:p>
        </w:tc>
        <w:tc>
          <w:tcPr>
            <w:tcW w:w="1159" w:type="dxa"/>
          </w:tcPr>
          <w:p w14:paraId="388AF361" w14:textId="77777777" w:rsidR="00063417" w:rsidRDefault="00063417" w:rsidP="00063417">
            <w:r>
              <w:rPr>
                <w:rFonts w:hint="eastAsia"/>
              </w:rPr>
              <w:t>Int</w:t>
            </w:r>
          </w:p>
        </w:tc>
        <w:tc>
          <w:tcPr>
            <w:tcW w:w="4097" w:type="dxa"/>
          </w:tcPr>
          <w:p w14:paraId="45A7B1CB" w14:textId="77777777" w:rsidR="00063417" w:rsidRDefault="00063417" w:rsidP="00063417">
            <w:r>
              <w:t>Y</w:t>
            </w:r>
            <w:r>
              <w:rPr>
                <w:rFonts w:hint="eastAsia"/>
              </w:rPr>
              <w:t>坐标</w:t>
            </w:r>
          </w:p>
        </w:tc>
      </w:tr>
      <w:tr w:rsidR="00063417" w:rsidRPr="002E4332" w14:paraId="493AE4C1" w14:textId="77777777" w:rsidTr="00BD73FC">
        <w:trPr>
          <w:trHeight w:val="313"/>
          <w:jc w:val="center"/>
        </w:trPr>
        <w:tc>
          <w:tcPr>
            <w:tcW w:w="1913" w:type="dxa"/>
          </w:tcPr>
          <w:p w14:paraId="764A7550" w14:textId="77777777" w:rsidR="00063417" w:rsidRPr="00C40C3D" w:rsidRDefault="00063417" w:rsidP="00063417">
            <w:r w:rsidRPr="00C40C3D">
              <w:rPr>
                <w:rFonts w:hint="eastAsia"/>
              </w:rPr>
              <w:t>tab</w:t>
            </w:r>
            <w:r>
              <w:t>List</w:t>
            </w:r>
          </w:p>
        </w:tc>
        <w:tc>
          <w:tcPr>
            <w:tcW w:w="1159" w:type="dxa"/>
          </w:tcPr>
          <w:p w14:paraId="218372E1" w14:textId="77777777" w:rsidR="00063417" w:rsidRPr="00C40C3D" w:rsidRDefault="00063417" w:rsidP="00063417">
            <w:r>
              <w:rPr>
                <w:rFonts w:hint="eastAsia"/>
              </w:rPr>
              <w:t>List</w:t>
            </w:r>
          </w:p>
        </w:tc>
        <w:tc>
          <w:tcPr>
            <w:tcW w:w="4097" w:type="dxa"/>
          </w:tcPr>
          <w:p w14:paraId="4ADADC1B" w14:textId="77777777" w:rsidR="00063417" w:rsidRPr="00C40C3D" w:rsidRDefault="00063417" w:rsidP="00063417">
            <w:r>
              <w:t>T</w:t>
            </w:r>
            <w:r>
              <w:rPr>
                <w:rFonts w:hint="eastAsia"/>
              </w:rPr>
              <w:t>ab</w:t>
            </w:r>
            <w:r>
              <w:rPr>
                <w:rFonts w:hint="eastAsia"/>
              </w:rPr>
              <w:t>数组</w:t>
            </w:r>
          </w:p>
        </w:tc>
      </w:tr>
      <w:tr w:rsidR="00FA5A4B" w:rsidRPr="002E4332" w14:paraId="45A9C851" w14:textId="77777777" w:rsidTr="00BD73FC">
        <w:trPr>
          <w:trHeight w:val="313"/>
          <w:jc w:val="center"/>
        </w:trPr>
        <w:tc>
          <w:tcPr>
            <w:tcW w:w="1913" w:type="dxa"/>
          </w:tcPr>
          <w:p w14:paraId="73669DFF" w14:textId="77777777" w:rsidR="00FA5A4B" w:rsidRPr="00C40C3D" w:rsidRDefault="00FA5A4B" w:rsidP="00063417">
            <w:del w:id="355" w:author="lenovo" w:date="2016-11-24T10:40:00Z">
              <w:r w:rsidDel="0020202B">
                <w:rPr>
                  <w:rFonts w:hint="eastAsia"/>
                </w:rPr>
                <w:delText>updateInterval</w:delText>
              </w:r>
            </w:del>
          </w:p>
        </w:tc>
        <w:tc>
          <w:tcPr>
            <w:tcW w:w="1159" w:type="dxa"/>
          </w:tcPr>
          <w:p w14:paraId="42C83054" w14:textId="77777777" w:rsidR="00FA5A4B" w:rsidRDefault="00FA5A4B" w:rsidP="00063417">
            <w:del w:id="356" w:author="lenovo" w:date="2016-11-24T10:40:00Z">
              <w:r w:rsidDel="0020202B">
                <w:rPr>
                  <w:rFonts w:hint="eastAsia"/>
                </w:rPr>
                <w:delText>int</w:delText>
              </w:r>
            </w:del>
          </w:p>
        </w:tc>
        <w:tc>
          <w:tcPr>
            <w:tcW w:w="4097" w:type="dxa"/>
          </w:tcPr>
          <w:p w14:paraId="14F2E78D" w14:textId="77777777" w:rsidR="00FA5A4B" w:rsidRDefault="00FA5A4B" w:rsidP="00063417">
            <w:del w:id="357" w:author="lenovo" w:date="2016-11-24T10:40:00Z">
              <w:r w:rsidDel="0020202B">
                <w:rPr>
                  <w:rFonts w:hint="eastAsia"/>
                </w:rPr>
                <w:delText>模板更新间隔时间</w:delText>
              </w:r>
              <w:r w:rsidDel="0020202B">
                <w:rPr>
                  <w:rFonts w:hint="eastAsia"/>
                </w:rPr>
                <w:delText>,</w:delText>
              </w:r>
              <w:r w:rsidDel="0020202B">
                <w:rPr>
                  <w:rFonts w:hint="eastAsia"/>
                </w:rPr>
                <w:delText>单位</w:delText>
              </w:r>
              <w:r w:rsidDel="0020202B">
                <w:rPr>
                  <w:rFonts w:hint="eastAsia"/>
                </w:rPr>
                <w:delText>s</w:delText>
              </w:r>
            </w:del>
          </w:p>
        </w:tc>
      </w:tr>
      <w:tr w:rsidR="00C04D9A" w:rsidRPr="002E4332" w14:paraId="5E2B9444" w14:textId="77777777" w:rsidTr="00BD73FC">
        <w:trPr>
          <w:trHeight w:val="313"/>
          <w:jc w:val="center"/>
          <w:ins w:id="358" w:author="pc1" w:date="2016-08-30T16:04:00Z"/>
        </w:trPr>
        <w:tc>
          <w:tcPr>
            <w:tcW w:w="1913" w:type="dxa"/>
          </w:tcPr>
          <w:p w14:paraId="1D7698D4" w14:textId="77777777" w:rsidR="00C04D9A" w:rsidRPr="00C04D9A" w:rsidRDefault="00C04D9A" w:rsidP="00063417">
            <w:pPr>
              <w:rPr>
                <w:ins w:id="359" w:author="pc1" w:date="2016-08-30T16:04:00Z"/>
              </w:rPr>
            </w:pPr>
            <w:ins w:id="360" w:author="pc1" w:date="2016-08-30T16:05:00Z">
              <w:r>
                <w:rPr>
                  <w:rFonts w:hint="eastAsia"/>
                </w:rPr>
                <w:t>*</w:t>
              </w:r>
            </w:ins>
            <w:ins w:id="361" w:author="pc1" w:date="2016-08-31T10:16:00Z">
              <w:r w:rsidR="00655B8F" w:rsidRPr="00C40C3D">
                <w:t>template</w:t>
              </w:r>
              <w:r w:rsidR="005A1C97">
                <w:rPr>
                  <w:rFonts w:hint="eastAsia"/>
                </w:rPr>
                <w:t>T</w:t>
              </w:r>
            </w:ins>
            <w:ins w:id="362" w:author="pc1" w:date="2016-08-30T16:04:00Z">
              <w:r>
                <w:rPr>
                  <w:rFonts w:hint="eastAsia"/>
                </w:rPr>
                <w:t>ype</w:t>
              </w:r>
            </w:ins>
          </w:p>
        </w:tc>
        <w:tc>
          <w:tcPr>
            <w:tcW w:w="1159" w:type="dxa"/>
          </w:tcPr>
          <w:p w14:paraId="69D1C8D7" w14:textId="77777777" w:rsidR="00C04D9A" w:rsidRDefault="00C04D9A" w:rsidP="00063417">
            <w:pPr>
              <w:rPr>
                <w:ins w:id="363" w:author="pc1" w:date="2016-08-30T16:04:00Z"/>
              </w:rPr>
            </w:pPr>
            <w:ins w:id="364" w:author="pc1" w:date="2016-08-30T16:05:00Z">
              <w:r>
                <w:rPr>
                  <w:rFonts w:hint="eastAsia"/>
                </w:rPr>
                <w:t>String</w:t>
              </w:r>
            </w:ins>
          </w:p>
        </w:tc>
        <w:tc>
          <w:tcPr>
            <w:tcW w:w="4097" w:type="dxa"/>
          </w:tcPr>
          <w:p w14:paraId="3012D96A" w14:textId="77777777" w:rsidR="00C04D9A" w:rsidRDefault="00C04D9A" w:rsidP="00C04D9A">
            <w:pPr>
              <w:rPr>
                <w:ins w:id="365" w:author="pc1" w:date="2016-08-30T16:04:00Z"/>
              </w:rPr>
            </w:pPr>
            <w:ins w:id="366" w:author="pc1" w:date="2016-08-30T16:05:00Z">
              <w:r>
                <w:rPr>
                  <w:rFonts w:hint="eastAsia"/>
                </w:rPr>
                <w:t>指明各不同风格的模板类型</w:t>
              </w:r>
            </w:ins>
          </w:p>
        </w:tc>
      </w:tr>
    </w:tbl>
    <w:p w14:paraId="48E3EFF6" w14:textId="77777777" w:rsidR="00D06C77" w:rsidRPr="000E6146" w:rsidRDefault="00D06C77" w:rsidP="00D06C77"/>
    <w:p w14:paraId="6B79827C" w14:textId="77777777" w:rsidR="00686F7B" w:rsidRPr="00FF4B05" w:rsidRDefault="00504565" w:rsidP="00EF65A3">
      <w:pPr>
        <w:pStyle w:val="3"/>
      </w:pPr>
      <w:bookmarkStart w:id="367" w:name="_媒资详情(Asset)"/>
      <w:bookmarkStart w:id="368" w:name="_鉴权结果（authority）"/>
      <w:bookmarkStart w:id="369" w:name="_Toc457553447"/>
      <w:bookmarkEnd w:id="367"/>
      <w:bookmarkEnd w:id="368"/>
      <w:r w:rsidRPr="002E4332">
        <w:rPr>
          <w:rFonts w:hint="eastAsia"/>
        </w:rPr>
        <w:t>tab</w:t>
      </w:r>
      <w:r w:rsidR="00DA1659">
        <w:t>List</w:t>
      </w:r>
      <w:bookmarkEnd w:id="369"/>
    </w:p>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159"/>
        <w:gridCol w:w="4097"/>
      </w:tblGrid>
      <w:tr w:rsidR="00470AC8" w14:paraId="61D939DA" w14:textId="77777777" w:rsidTr="00470AC8">
        <w:trPr>
          <w:trHeight w:val="313"/>
          <w:jc w:val="center"/>
        </w:trPr>
        <w:tc>
          <w:tcPr>
            <w:tcW w:w="1913" w:type="dxa"/>
            <w:shd w:val="clear" w:color="auto" w:fill="AEAAAA" w:themeFill="background2" w:themeFillShade="BF"/>
          </w:tcPr>
          <w:p w14:paraId="2F8FD23F" w14:textId="77777777" w:rsidR="00470AC8" w:rsidRPr="00EE4506" w:rsidRDefault="00470AC8" w:rsidP="00A07819">
            <w:pPr>
              <w:rPr>
                <w:rFonts w:ascii="宋体" w:hAnsi="宋体" w:cs="Arial"/>
                <w:szCs w:val="21"/>
              </w:rPr>
            </w:pPr>
            <w:r>
              <w:rPr>
                <w:rFonts w:hint="eastAsia"/>
                <w:szCs w:val="21"/>
              </w:rPr>
              <w:t>参数名</w:t>
            </w:r>
          </w:p>
        </w:tc>
        <w:tc>
          <w:tcPr>
            <w:tcW w:w="1159" w:type="dxa"/>
            <w:shd w:val="clear" w:color="auto" w:fill="AEAAAA" w:themeFill="background2" w:themeFillShade="BF"/>
          </w:tcPr>
          <w:p w14:paraId="3B8196D3" w14:textId="77777777" w:rsidR="00470AC8" w:rsidRDefault="00470AC8" w:rsidP="00A07819">
            <w:r>
              <w:rPr>
                <w:rFonts w:hint="eastAsia"/>
                <w:szCs w:val="21"/>
              </w:rPr>
              <w:t>类型</w:t>
            </w:r>
          </w:p>
        </w:tc>
        <w:tc>
          <w:tcPr>
            <w:tcW w:w="4097" w:type="dxa"/>
            <w:shd w:val="clear" w:color="auto" w:fill="AEAAAA" w:themeFill="background2" w:themeFillShade="BF"/>
          </w:tcPr>
          <w:p w14:paraId="7583F19E" w14:textId="77777777" w:rsidR="00470AC8" w:rsidRDefault="00470AC8" w:rsidP="00A07819">
            <w:r>
              <w:rPr>
                <w:rFonts w:hint="eastAsia"/>
                <w:szCs w:val="21"/>
              </w:rPr>
              <w:t>参数说明</w:t>
            </w:r>
          </w:p>
        </w:tc>
      </w:tr>
      <w:tr w:rsidR="00470AC8" w14:paraId="3A850303" w14:textId="77777777" w:rsidTr="00470AC8">
        <w:trPr>
          <w:trHeight w:val="313"/>
          <w:jc w:val="center"/>
        </w:trPr>
        <w:tc>
          <w:tcPr>
            <w:tcW w:w="1913" w:type="dxa"/>
          </w:tcPr>
          <w:p w14:paraId="658D38FC" w14:textId="77777777" w:rsidR="00470AC8" w:rsidRDefault="00470AC8" w:rsidP="00A07819">
            <w:r>
              <w:rPr>
                <w:rStyle w:val="str"/>
              </w:rPr>
              <w:t>id</w:t>
            </w:r>
          </w:p>
        </w:tc>
        <w:tc>
          <w:tcPr>
            <w:tcW w:w="1159" w:type="dxa"/>
          </w:tcPr>
          <w:p w14:paraId="75CFFEC0" w14:textId="77777777" w:rsidR="00470AC8" w:rsidRDefault="00470AC8" w:rsidP="00A07819">
            <w:r>
              <w:rPr>
                <w:rFonts w:hint="eastAsia"/>
              </w:rPr>
              <w:t>Int</w:t>
            </w:r>
          </w:p>
        </w:tc>
        <w:tc>
          <w:tcPr>
            <w:tcW w:w="4097" w:type="dxa"/>
          </w:tcPr>
          <w:p w14:paraId="476CF879" w14:textId="77777777" w:rsidR="00470AC8" w:rsidRDefault="00470AC8" w:rsidP="00A07819">
            <w:r>
              <w:rPr>
                <w:rFonts w:hint="eastAsia"/>
              </w:rPr>
              <w:t>tab</w:t>
            </w:r>
            <w:r>
              <w:rPr>
                <w:rFonts w:hint="eastAsia"/>
              </w:rPr>
              <w:t>唯一标识</w:t>
            </w:r>
          </w:p>
        </w:tc>
      </w:tr>
      <w:tr w:rsidR="00470AC8" w14:paraId="2C468DE6" w14:textId="77777777" w:rsidTr="00470AC8">
        <w:trPr>
          <w:trHeight w:val="313"/>
          <w:jc w:val="center"/>
        </w:trPr>
        <w:tc>
          <w:tcPr>
            <w:tcW w:w="1913" w:type="dxa"/>
          </w:tcPr>
          <w:p w14:paraId="1BD167C1" w14:textId="77777777" w:rsidR="00470AC8" w:rsidRDefault="00470AC8" w:rsidP="00A07819">
            <w:r>
              <w:rPr>
                <w:rStyle w:val="str"/>
              </w:rPr>
              <w:t>name</w:t>
            </w:r>
          </w:p>
        </w:tc>
        <w:tc>
          <w:tcPr>
            <w:tcW w:w="1159" w:type="dxa"/>
          </w:tcPr>
          <w:p w14:paraId="4B860C89" w14:textId="77777777" w:rsidR="00470AC8" w:rsidRDefault="00470AC8" w:rsidP="00A07819">
            <w:r>
              <w:rPr>
                <w:rFonts w:hint="eastAsia"/>
              </w:rPr>
              <w:t>String</w:t>
            </w:r>
          </w:p>
        </w:tc>
        <w:tc>
          <w:tcPr>
            <w:tcW w:w="4097" w:type="dxa"/>
          </w:tcPr>
          <w:p w14:paraId="709BD12A" w14:textId="77777777" w:rsidR="003B3D5D" w:rsidRDefault="00470AC8" w:rsidP="003B3D5D">
            <w:pPr>
              <w:rPr>
                <w:rStyle w:val="com"/>
              </w:rPr>
            </w:pPr>
            <w:r>
              <w:rPr>
                <w:rStyle w:val="com"/>
              </w:rPr>
              <w:t>tab</w:t>
            </w:r>
            <w:r>
              <w:rPr>
                <w:rStyle w:val="com"/>
              </w:rPr>
              <w:t>名称</w:t>
            </w:r>
            <w:r w:rsidR="003B3D5D">
              <w:rPr>
                <w:rStyle w:val="com"/>
                <w:rFonts w:hint="eastAsia"/>
              </w:rPr>
              <w:t xml:space="preserve">, </w:t>
            </w:r>
            <w:r w:rsidR="003B3D5D">
              <w:rPr>
                <w:rStyle w:val="com"/>
                <w:rFonts w:hint="eastAsia"/>
              </w:rPr>
              <w:t>为适配多语言</w:t>
            </w:r>
            <w:r w:rsidR="003B3D5D">
              <w:rPr>
                <w:rStyle w:val="com"/>
                <w:rFonts w:hint="eastAsia"/>
              </w:rPr>
              <w:t>,</w:t>
            </w:r>
            <w:r w:rsidR="003B3D5D">
              <w:rPr>
                <w:rStyle w:val="com"/>
                <w:rFonts w:hint="eastAsia"/>
              </w:rPr>
              <w:t>应该为</w:t>
            </w:r>
            <w:r w:rsidR="003B3D5D">
              <w:rPr>
                <w:rStyle w:val="com"/>
                <w:rFonts w:hint="eastAsia"/>
              </w:rPr>
              <w:t>json</w:t>
            </w:r>
            <w:r w:rsidR="003B3D5D">
              <w:rPr>
                <w:rStyle w:val="com"/>
                <w:rFonts w:hint="eastAsia"/>
              </w:rPr>
              <w:t>格式</w:t>
            </w:r>
            <w:r w:rsidR="003B3D5D">
              <w:rPr>
                <w:rStyle w:val="com"/>
                <w:rFonts w:hint="eastAsia"/>
              </w:rPr>
              <w:t>.</w:t>
            </w:r>
          </w:p>
          <w:p w14:paraId="24B41997" w14:textId="77777777" w:rsidR="00470AC8" w:rsidRDefault="003B3D5D" w:rsidP="003B3D5D">
            <w:commentRangeStart w:id="370"/>
            <w:r>
              <w:rPr>
                <w:rStyle w:val="com"/>
                <w:rFonts w:hint="eastAsia"/>
              </w:rPr>
              <w:t>如</w:t>
            </w:r>
            <w:r>
              <w:rPr>
                <w:rStyle w:val="com"/>
                <w:rFonts w:hint="eastAsia"/>
              </w:rPr>
              <w:t>:</w:t>
            </w:r>
            <w:r>
              <w:rPr>
                <w:rFonts w:hint="eastAsia"/>
              </w:rPr>
              <w:t xml:space="preserve"> "</w:t>
            </w:r>
            <w:r w:rsidRPr="00E100F1">
              <w:rPr>
                <w:rStyle w:val="com"/>
                <w:rFonts w:hint="eastAsia"/>
              </w:rPr>
              <w:t>{</w:t>
            </w:r>
            <w:r>
              <w:rPr>
                <w:rStyle w:val="com"/>
                <w:rFonts w:hint="eastAsia"/>
              </w:rPr>
              <w:t>\</w:t>
            </w:r>
            <w:r w:rsidRPr="00E100F1">
              <w:rPr>
                <w:rStyle w:val="com"/>
                <w:rFonts w:hint="eastAsia"/>
              </w:rPr>
              <w:t>"</w:t>
            </w:r>
            <w:r>
              <w:rPr>
                <w:rStyle w:val="com"/>
                <w:rFonts w:hint="eastAsia"/>
              </w:rPr>
              <w:t>CN\</w:t>
            </w:r>
            <w:r w:rsidRPr="00E100F1">
              <w:rPr>
                <w:rStyle w:val="com"/>
                <w:rFonts w:hint="eastAsia"/>
              </w:rPr>
              <w:t>":</w:t>
            </w:r>
            <w:r>
              <w:rPr>
                <w:rStyle w:val="com"/>
                <w:rFonts w:hint="eastAsia"/>
              </w:rPr>
              <w:t>\</w:t>
            </w:r>
            <w:r w:rsidRPr="00E100F1">
              <w:rPr>
                <w:rStyle w:val="com"/>
                <w:rFonts w:hint="eastAsia"/>
              </w:rPr>
              <w:t>"</w:t>
            </w:r>
            <w:r w:rsidRPr="00E100F1">
              <w:rPr>
                <w:rStyle w:val="com"/>
                <w:rFonts w:hint="eastAsia"/>
              </w:rPr>
              <w:t>简体名</w:t>
            </w:r>
            <w:r>
              <w:rPr>
                <w:rStyle w:val="com"/>
                <w:rFonts w:hint="eastAsia"/>
              </w:rPr>
              <w:t>\</w:t>
            </w:r>
            <w:r w:rsidRPr="00E100F1">
              <w:rPr>
                <w:rStyle w:val="com"/>
                <w:rFonts w:hint="eastAsia"/>
              </w:rPr>
              <w:t>",</w:t>
            </w:r>
            <w:r>
              <w:rPr>
                <w:rStyle w:val="com"/>
                <w:rFonts w:hint="eastAsia"/>
              </w:rPr>
              <w:t>\"</w:t>
            </w:r>
            <w:r w:rsidRPr="00E100F1">
              <w:rPr>
                <w:rStyle w:val="com"/>
                <w:rFonts w:hint="eastAsia"/>
              </w:rPr>
              <w:t>TW</w:t>
            </w:r>
            <w:r>
              <w:rPr>
                <w:rStyle w:val="com"/>
                <w:rFonts w:hint="eastAsia"/>
              </w:rPr>
              <w:t>\</w:t>
            </w:r>
            <w:r w:rsidRPr="00E100F1">
              <w:rPr>
                <w:rStyle w:val="com"/>
                <w:rFonts w:hint="eastAsia"/>
              </w:rPr>
              <w:t>":</w:t>
            </w:r>
            <w:r>
              <w:rPr>
                <w:rStyle w:val="com"/>
                <w:rFonts w:hint="eastAsia"/>
              </w:rPr>
              <w:t>\</w:t>
            </w:r>
            <w:r w:rsidRPr="00E100F1">
              <w:rPr>
                <w:rStyle w:val="com"/>
                <w:rFonts w:hint="eastAsia"/>
              </w:rPr>
              <w:t>"</w:t>
            </w:r>
            <w:r w:rsidRPr="00E100F1">
              <w:rPr>
                <w:rStyle w:val="com"/>
                <w:rFonts w:hint="eastAsia"/>
              </w:rPr>
              <w:t>繁体名</w:t>
            </w:r>
            <w:r>
              <w:rPr>
                <w:rStyle w:val="com"/>
                <w:rFonts w:hint="eastAsia"/>
              </w:rPr>
              <w:t>\</w:t>
            </w:r>
            <w:r w:rsidRPr="00E100F1">
              <w:rPr>
                <w:rStyle w:val="com"/>
                <w:rFonts w:hint="eastAsia"/>
              </w:rPr>
              <w:t>",</w:t>
            </w:r>
            <w:r>
              <w:rPr>
                <w:rStyle w:val="com"/>
                <w:rFonts w:hint="eastAsia"/>
              </w:rPr>
              <w:t>\</w:t>
            </w:r>
            <w:r w:rsidRPr="00E100F1">
              <w:rPr>
                <w:rStyle w:val="com"/>
                <w:rFonts w:hint="eastAsia"/>
              </w:rPr>
              <w:t>"</w:t>
            </w:r>
            <w:r>
              <w:rPr>
                <w:rStyle w:val="com"/>
                <w:rFonts w:hint="eastAsia"/>
              </w:rPr>
              <w:t>en\</w:t>
            </w:r>
            <w:r w:rsidRPr="00E100F1">
              <w:rPr>
                <w:rStyle w:val="com"/>
                <w:rFonts w:hint="eastAsia"/>
              </w:rPr>
              <w:t>":</w:t>
            </w:r>
            <w:r>
              <w:rPr>
                <w:rStyle w:val="com"/>
                <w:rFonts w:hint="eastAsia"/>
              </w:rPr>
              <w:t>\</w:t>
            </w:r>
            <w:r w:rsidRPr="00E100F1">
              <w:rPr>
                <w:rStyle w:val="com"/>
                <w:rFonts w:hint="eastAsia"/>
              </w:rPr>
              <w:t>"</w:t>
            </w:r>
            <w:r w:rsidRPr="00E100F1">
              <w:rPr>
                <w:rStyle w:val="com"/>
                <w:rFonts w:hint="eastAsia"/>
              </w:rPr>
              <w:t>英文名</w:t>
            </w:r>
            <w:r>
              <w:rPr>
                <w:rStyle w:val="com"/>
                <w:rFonts w:hint="eastAsia"/>
              </w:rPr>
              <w:t>\</w:t>
            </w:r>
            <w:r w:rsidRPr="00E100F1">
              <w:rPr>
                <w:rStyle w:val="com"/>
                <w:rFonts w:hint="eastAsia"/>
              </w:rPr>
              <w:t>"}</w:t>
            </w:r>
            <w:r>
              <w:rPr>
                <w:rStyle w:val="com"/>
                <w:rFonts w:hint="eastAsia"/>
              </w:rPr>
              <w:t xml:space="preserve">".  </w:t>
            </w:r>
            <w:r>
              <w:rPr>
                <w:rStyle w:val="com"/>
                <w:rFonts w:hint="eastAsia"/>
              </w:rPr>
              <w:t>如果对双引号转义不好处理</w:t>
            </w:r>
            <w:r>
              <w:rPr>
                <w:rStyle w:val="com"/>
                <w:rFonts w:hint="eastAsia"/>
              </w:rPr>
              <w:t>,</w:t>
            </w:r>
            <w:r>
              <w:rPr>
                <w:rStyle w:val="com"/>
                <w:rFonts w:hint="eastAsia"/>
              </w:rPr>
              <w:t>也可采用单引号</w:t>
            </w:r>
            <w:r>
              <w:rPr>
                <w:rStyle w:val="com"/>
                <w:rFonts w:hint="eastAsia"/>
              </w:rPr>
              <w:t>,</w:t>
            </w:r>
            <w:r>
              <w:rPr>
                <w:rStyle w:val="com"/>
                <w:rFonts w:hint="eastAsia"/>
              </w:rPr>
              <w:t>即数据也可为</w:t>
            </w:r>
            <w:r>
              <w:rPr>
                <w:rStyle w:val="com"/>
                <w:rFonts w:hint="eastAsia"/>
              </w:rPr>
              <w:t>"{'CN':'</w:t>
            </w:r>
            <w:r>
              <w:rPr>
                <w:rStyle w:val="com"/>
                <w:rFonts w:hint="eastAsia"/>
              </w:rPr>
              <w:t>简体名</w:t>
            </w:r>
            <w:r>
              <w:rPr>
                <w:rStyle w:val="com"/>
                <w:rFonts w:hint="eastAsia"/>
              </w:rPr>
              <w:t>','TW':'</w:t>
            </w:r>
            <w:r>
              <w:rPr>
                <w:rStyle w:val="com"/>
                <w:rFonts w:hint="eastAsia"/>
              </w:rPr>
              <w:t>繁体名</w:t>
            </w:r>
            <w:r>
              <w:rPr>
                <w:rStyle w:val="com"/>
                <w:rFonts w:hint="eastAsia"/>
              </w:rPr>
              <w:t>','en':'</w:t>
            </w:r>
            <w:r>
              <w:rPr>
                <w:rStyle w:val="com"/>
                <w:rFonts w:hint="eastAsia"/>
              </w:rPr>
              <w:t>英文名</w:t>
            </w:r>
            <w:r>
              <w:rPr>
                <w:rStyle w:val="com"/>
                <w:rFonts w:hint="eastAsia"/>
              </w:rPr>
              <w:t>'}"</w:t>
            </w:r>
            <w:commentRangeEnd w:id="370"/>
            <w:r>
              <w:rPr>
                <w:rStyle w:val="aff2"/>
              </w:rPr>
              <w:commentReference w:id="370"/>
            </w:r>
          </w:p>
        </w:tc>
      </w:tr>
      <w:tr w:rsidR="00470AC8" w14:paraId="09EC0C2A" w14:textId="77777777" w:rsidTr="00470AC8">
        <w:trPr>
          <w:trHeight w:val="313"/>
          <w:jc w:val="center"/>
        </w:trPr>
        <w:tc>
          <w:tcPr>
            <w:tcW w:w="1913" w:type="dxa"/>
          </w:tcPr>
          <w:p w14:paraId="29BE7471" w14:textId="77777777" w:rsidR="00470AC8" w:rsidRDefault="00470AC8" w:rsidP="00A07819">
            <w:r>
              <w:rPr>
                <w:rStyle w:val="str"/>
              </w:rPr>
              <w:t>marging</w:t>
            </w:r>
          </w:p>
        </w:tc>
        <w:tc>
          <w:tcPr>
            <w:tcW w:w="1159" w:type="dxa"/>
          </w:tcPr>
          <w:p w14:paraId="0A85DC42" w14:textId="77777777" w:rsidR="00470AC8" w:rsidRDefault="00D35842" w:rsidP="00A07819">
            <w:r>
              <w:rPr>
                <w:rFonts w:hint="eastAsia"/>
              </w:rPr>
              <w:t>Int</w:t>
            </w:r>
          </w:p>
        </w:tc>
        <w:tc>
          <w:tcPr>
            <w:tcW w:w="4097" w:type="dxa"/>
          </w:tcPr>
          <w:p w14:paraId="4C5F9536" w14:textId="77777777" w:rsidR="00470AC8" w:rsidRDefault="00470AC8" w:rsidP="00A07819">
            <w:r>
              <w:rPr>
                <w:rFonts w:hint="eastAsia"/>
              </w:rPr>
              <w:t>跟前一个</w:t>
            </w:r>
            <w:r>
              <w:rPr>
                <w:rFonts w:hint="eastAsia"/>
              </w:rPr>
              <w:t>tab</w:t>
            </w:r>
            <w:r>
              <w:rPr>
                <w:rFonts w:hint="eastAsia"/>
              </w:rPr>
              <w:t>的间距</w:t>
            </w:r>
          </w:p>
        </w:tc>
      </w:tr>
      <w:tr w:rsidR="00470AC8" w14:paraId="09D5C83A" w14:textId="77777777" w:rsidTr="00470AC8">
        <w:trPr>
          <w:trHeight w:val="313"/>
          <w:jc w:val="center"/>
        </w:trPr>
        <w:tc>
          <w:tcPr>
            <w:tcW w:w="1913" w:type="dxa"/>
          </w:tcPr>
          <w:p w14:paraId="3F9B6F0A" w14:textId="77777777" w:rsidR="00470AC8" w:rsidRDefault="00470AC8" w:rsidP="00A07819">
            <w:r>
              <w:rPr>
                <w:rStyle w:val="str"/>
              </w:rPr>
              <w:t>sort</w:t>
            </w:r>
          </w:p>
        </w:tc>
        <w:tc>
          <w:tcPr>
            <w:tcW w:w="1159" w:type="dxa"/>
          </w:tcPr>
          <w:p w14:paraId="48FFACEC" w14:textId="77777777" w:rsidR="00470AC8" w:rsidRDefault="00D35842" w:rsidP="00A07819">
            <w:r>
              <w:rPr>
                <w:rFonts w:hint="eastAsia"/>
              </w:rPr>
              <w:t>Int</w:t>
            </w:r>
          </w:p>
        </w:tc>
        <w:tc>
          <w:tcPr>
            <w:tcW w:w="4097" w:type="dxa"/>
          </w:tcPr>
          <w:p w14:paraId="1399AEDB" w14:textId="77777777" w:rsidR="00470AC8" w:rsidRDefault="00470AC8" w:rsidP="00A07819">
            <w:r>
              <w:rPr>
                <w:rStyle w:val="com"/>
              </w:rPr>
              <w:t>排序值</w:t>
            </w:r>
          </w:p>
        </w:tc>
      </w:tr>
      <w:tr w:rsidR="00470AC8" w14:paraId="7246B0FC" w14:textId="77777777" w:rsidTr="00470AC8">
        <w:trPr>
          <w:trHeight w:val="313"/>
          <w:jc w:val="center"/>
        </w:trPr>
        <w:tc>
          <w:tcPr>
            <w:tcW w:w="1913" w:type="dxa"/>
          </w:tcPr>
          <w:p w14:paraId="696F032E" w14:textId="77777777" w:rsidR="00470AC8" w:rsidRDefault="00470AC8" w:rsidP="00A07819">
            <w:r>
              <w:rPr>
                <w:rStyle w:val="str"/>
              </w:rPr>
              <w:t>bgUrl</w:t>
            </w:r>
          </w:p>
        </w:tc>
        <w:tc>
          <w:tcPr>
            <w:tcW w:w="1159" w:type="dxa"/>
          </w:tcPr>
          <w:p w14:paraId="62D9D8B2" w14:textId="77777777" w:rsidR="00470AC8" w:rsidRDefault="002B6CE4" w:rsidP="00A07819">
            <w:r>
              <w:rPr>
                <w:rFonts w:hint="eastAsia"/>
              </w:rPr>
              <w:t>String</w:t>
            </w:r>
          </w:p>
        </w:tc>
        <w:tc>
          <w:tcPr>
            <w:tcW w:w="4097" w:type="dxa"/>
          </w:tcPr>
          <w:p w14:paraId="5A5B0E76" w14:textId="77777777" w:rsidR="00470AC8" w:rsidRDefault="00470AC8" w:rsidP="00A07819">
            <w:r>
              <w:rPr>
                <w:rStyle w:val="com"/>
              </w:rPr>
              <w:t>背景图</w:t>
            </w:r>
            <w:r>
              <w:rPr>
                <w:rStyle w:val="com"/>
                <w:rFonts w:hint="eastAsia"/>
              </w:rPr>
              <w:t>url</w:t>
            </w:r>
          </w:p>
        </w:tc>
      </w:tr>
      <w:tr w:rsidR="00470AC8" w:rsidRPr="002E4332" w14:paraId="2CD0CD49" w14:textId="77777777" w:rsidTr="00470AC8">
        <w:trPr>
          <w:trHeight w:val="313"/>
          <w:jc w:val="center"/>
        </w:trPr>
        <w:tc>
          <w:tcPr>
            <w:tcW w:w="1913" w:type="dxa"/>
            <w:tcBorders>
              <w:top w:val="single" w:sz="4" w:space="0" w:color="auto"/>
              <w:left w:val="single" w:sz="4" w:space="0" w:color="auto"/>
              <w:bottom w:val="single" w:sz="4" w:space="0" w:color="auto"/>
              <w:right w:val="single" w:sz="4" w:space="0" w:color="auto"/>
            </w:tcBorders>
          </w:tcPr>
          <w:p w14:paraId="1D00B7DF" w14:textId="77777777" w:rsidR="00470AC8" w:rsidRPr="002E4332" w:rsidRDefault="00470AC8" w:rsidP="00A07819">
            <w:pPr>
              <w:rPr>
                <w:b/>
              </w:rPr>
            </w:pPr>
            <w:r>
              <w:rPr>
                <w:rStyle w:val="str"/>
              </w:rPr>
              <w:t>stateS</w:t>
            </w:r>
            <w:r>
              <w:rPr>
                <w:rStyle w:val="str"/>
                <w:rFonts w:hint="eastAsia"/>
              </w:rPr>
              <w:t>tyle</w:t>
            </w:r>
          </w:p>
        </w:tc>
        <w:tc>
          <w:tcPr>
            <w:tcW w:w="1159" w:type="dxa"/>
            <w:tcBorders>
              <w:top w:val="single" w:sz="4" w:space="0" w:color="auto"/>
              <w:left w:val="single" w:sz="4" w:space="0" w:color="auto"/>
              <w:bottom w:val="single" w:sz="4" w:space="0" w:color="auto"/>
              <w:right w:val="single" w:sz="4" w:space="0" w:color="auto"/>
            </w:tcBorders>
          </w:tcPr>
          <w:p w14:paraId="3F9AB776" w14:textId="77777777" w:rsidR="00470AC8" w:rsidRPr="00B5322C" w:rsidRDefault="00DA1659" w:rsidP="00A07819">
            <w:r>
              <w:rPr>
                <w:rFonts w:hint="eastAsia"/>
              </w:rPr>
              <w:t>List</w:t>
            </w:r>
          </w:p>
        </w:tc>
        <w:tc>
          <w:tcPr>
            <w:tcW w:w="4097" w:type="dxa"/>
            <w:tcBorders>
              <w:top w:val="single" w:sz="4" w:space="0" w:color="auto"/>
              <w:left w:val="single" w:sz="4" w:space="0" w:color="auto"/>
              <w:bottom w:val="single" w:sz="4" w:space="0" w:color="auto"/>
              <w:right w:val="single" w:sz="4" w:space="0" w:color="auto"/>
            </w:tcBorders>
          </w:tcPr>
          <w:p w14:paraId="2D7CEE5A" w14:textId="77777777" w:rsidR="00470AC8" w:rsidRPr="002E4332" w:rsidRDefault="00470AC8" w:rsidP="00A07819">
            <w:pPr>
              <w:rPr>
                <w:b/>
              </w:rPr>
            </w:pPr>
            <w:r>
              <w:rPr>
                <w:rStyle w:val="com"/>
              </w:rPr>
              <w:t>tab</w:t>
            </w:r>
            <w:r>
              <w:rPr>
                <w:rStyle w:val="com"/>
              </w:rPr>
              <w:t>状态</w:t>
            </w:r>
            <w:r>
              <w:rPr>
                <w:rStyle w:val="com"/>
                <w:rFonts w:hint="eastAsia"/>
              </w:rPr>
              <w:t>样式描述</w:t>
            </w:r>
          </w:p>
        </w:tc>
      </w:tr>
      <w:tr w:rsidR="00470AC8" w:rsidRPr="002E4332" w14:paraId="28FED33D" w14:textId="77777777" w:rsidTr="00470AC8">
        <w:trPr>
          <w:trHeight w:val="313"/>
          <w:jc w:val="center"/>
        </w:trPr>
        <w:tc>
          <w:tcPr>
            <w:tcW w:w="1913" w:type="dxa"/>
            <w:tcBorders>
              <w:top w:val="single" w:sz="4" w:space="0" w:color="auto"/>
              <w:left w:val="single" w:sz="4" w:space="0" w:color="auto"/>
              <w:bottom w:val="single" w:sz="4" w:space="0" w:color="auto"/>
              <w:right w:val="single" w:sz="4" w:space="0" w:color="auto"/>
            </w:tcBorders>
          </w:tcPr>
          <w:p w14:paraId="61603425" w14:textId="77777777" w:rsidR="00470AC8" w:rsidRDefault="00470AC8" w:rsidP="00A07819">
            <w:pPr>
              <w:rPr>
                <w:rStyle w:val="str"/>
              </w:rPr>
            </w:pPr>
            <w:r>
              <w:rPr>
                <w:rStyle w:val="str"/>
              </w:rPr>
              <w:t>animation</w:t>
            </w:r>
          </w:p>
        </w:tc>
        <w:tc>
          <w:tcPr>
            <w:tcW w:w="1159" w:type="dxa"/>
            <w:tcBorders>
              <w:top w:val="single" w:sz="4" w:space="0" w:color="auto"/>
              <w:left w:val="single" w:sz="4" w:space="0" w:color="auto"/>
              <w:bottom w:val="single" w:sz="4" w:space="0" w:color="auto"/>
              <w:right w:val="single" w:sz="4" w:space="0" w:color="auto"/>
            </w:tcBorders>
          </w:tcPr>
          <w:p w14:paraId="42BD6C59" w14:textId="77777777" w:rsidR="00470AC8" w:rsidRPr="00B5322C" w:rsidRDefault="00DA1659" w:rsidP="00A07819">
            <w:r>
              <w:rPr>
                <w:rFonts w:hint="eastAsia"/>
              </w:rPr>
              <w:t>List</w:t>
            </w:r>
          </w:p>
        </w:tc>
        <w:tc>
          <w:tcPr>
            <w:tcW w:w="4097" w:type="dxa"/>
            <w:tcBorders>
              <w:top w:val="single" w:sz="4" w:space="0" w:color="auto"/>
              <w:left w:val="single" w:sz="4" w:space="0" w:color="auto"/>
              <w:bottom w:val="single" w:sz="4" w:space="0" w:color="auto"/>
              <w:right w:val="single" w:sz="4" w:space="0" w:color="auto"/>
            </w:tcBorders>
          </w:tcPr>
          <w:p w14:paraId="77F2644D" w14:textId="77777777" w:rsidR="00470AC8" w:rsidRDefault="00470AC8" w:rsidP="00A07819">
            <w:pPr>
              <w:rPr>
                <w:b/>
              </w:rPr>
            </w:pPr>
            <w:r>
              <w:rPr>
                <w:rStyle w:val="com"/>
              </w:rPr>
              <w:t>翻页动画属性</w:t>
            </w:r>
          </w:p>
        </w:tc>
      </w:tr>
      <w:tr w:rsidR="003B3D5D" w:rsidRPr="002E4332" w14:paraId="737D48D6" w14:textId="77777777" w:rsidTr="00470AC8">
        <w:trPr>
          <w:trHeight w:val="313"/>
          <w:jc w:val="center"/>
        </w:trPr>
        <w:tc>
          <w:tcPr>
            <w:tcW w:w="1913" w:type="dxa"/>
            <w:tcBorders>
              <w:top w:val="single" w:sz="4" w:space="0" w:color="auto"/>
              <w:left w:val="single" w:sz="4" w:space="0" w:color="auto"/>
              <w:bottom w:val="single" w:sz="4" w:space="0" w:color="auto"/>
              <w:right w:val="single" w:sz="4" w:space="0" w:color="auto"/>
            </w:tcBorders>
          </w:tcPr>
          <w:p w14:paraId="52FA88FA" w14:textId="77777777" w:rsidR="003B3D5D" w:rsidRDefault="003B3D5D" w:rsidP="001A1504">
            <w:pPr>
              <w:rPr>
                <w:rStyle w:val="str"/>
              </w:rPr>
            </w:pPr>
            <w:commentRangeStart w:id="371"/>
            <w:r>
              <w:rPr>
                <w:rStyle w:val="str"/>
                <w:rFonts w:hint="eastAsia"/>
              </w:rPr>
              <w:t>font</w:t>
            </w:r>
          </w:p>
        </w:tc>
        <w:tc>
          <w:tcPr>
            <w:tcW w:w="1159" w:type="dxa"/>
            <w:tcBorders>
              <w:top w:val="single" w:sz="4" w:space="0" w:color="auto"/>
              <w:left w:val="single" w:sz="4" w:space="0" w:color="auto"/>
              <w:bottom w:val="single" w:sz="4" w:space="0" w:color="auto"/>
              <w:right w:val="single" w:sz="4" w:space="0" w:color="auto"/>
            </w:tcBorders>
          </w:tcPr>
          <w:p w14:paraId="7065B309" w14:textId="77777777" w:rsidR="003B3D5D" w:rsidRDefault="003B3D5D" w:rsidP="001A1504">
            <w:r>
              <w:rPr>
                <w:rFonts w:hint="eastAsia"/>
              </w:rPr>
              <w:t>String</w:t>
            </w:r>
          </w:p>
        </w:tc>
        <w:tc>
          <w:tcPr>
            <w:tcW w:w="4097" w:type="dxa"/>
            <w:tcBorders>
              <w:top w:val="single" w:sz="4" w:space="0" w:color="auto"/>
              <w:left w:val="single" w:sz="4" w:space="0" w:color="auto"/>
              <w:bottom w:val="single" w:sz="4" w:space="0" w:color="auto"/>
              <w:right w:val="single" w:sz="4" w:space="0" w:color="auto"/>
            </w:tcBorders>
          </w:tcPr>
          <w:p w14:paraId="089266C5" w14:textId="77777777" w:rsidR="003B3D5D" w:rsidRDefault="003B3D5D" w:rsidP="001A1504">
            <w:r>
              <w:rPr>
                <w:rFonts w:hint="eastAsia"/>
              </w:rPr>
              <w:t>字体</w:t>
            </w:r>
            <w:commentRangeEnd w:id="371"/>
            <w:r>
              <w:rPr>
                <w:rStyle w:val="aff2"/>
              </w:rPr>
              <w:commentReference w:id="371"/>
            </w:r>
          </w:p>
        </w:tc>
      </w:tr>
      <w:tr w:rsidR="003B3D5D" w:rsidRPr="002E4332" w14:paraId="3BB1C051" w14:textId="77777777" w:rsidTr="00470AC8">
        <w:trPr>
          <w:trHeight w:val="313"/>
          <w:jc w:val="center"/>
        </w:trPr>
        <w:tc>
          <w:tcPr>
            <w:tcW w:w="1913" w:type="dxa"/>
            <w:tcBorders>
              <w:top w:val="single" w:sz="4" w:space="0" w:color="auto"/>
              <w:left w:val="single" w:sz="4" w:space="0" w:color="auto"/>
              <w:bottom w:val="single" w:sz="4" w:space="0" w:color="auto"/>
              <w:right w:val="single" w:sz="4" w:space="0" w:color="auto"/>
            </w:tcBorders>
          </w:tcPr>
          <w:p w14:paraId="28603F91" w14:textId="77777777" w:rsidR="003B3D5D" w:rsidRDefault="003B3D5D" w:rsidP="001A1504">
            <w:pPr>
              <w:rPr>
                <w:rStyle w:val="str"/>
              </w:rPr>
            </w:pPr>
            <w:r>
              <w:rPr>
                <w:rStyle w:val="str"/>
                <w:rFonts w:hint="eastAsia"/>
              </w:rPr>
              <w:t>left</w:t>
            </w:r>
          </w:p>
        </w:tc>
        <w:tc>
          <w:tcPr>
            <w:tcW w:w="1159" w:type="dxa"/>
            <w:tcBorders>
              <w:top w:val="single" w:sz="4" w:space="0" w:color="auto"/>
              <w:left w:val="single" w:sz="4" w:space="0" w:color="auto"/>
              <w:bottom w:val="single" w:sz="4" w:space="0" w:color="auto"/>
              <w:right w:val="single" w:sz="4" w:space="0" w:color="auto"/>
            </w:tcBorders>
          </w:tcPr>
          <w:p w14:paraId="0F73610A" w14:textId="77777777" w:rsidR="003B3D5D" w:rsidRDefault="003B3D5D" w:rsidP="001A1504">
            <w:r>
              <w:t>I</w:t>
            </w:r>
            <w:r>
              <w:rPr>
                <w:rFonts w:hint="eastAsia"/>
              </w:rPr>
              <w:t>nt</w:t>
            </w:r>
          </w:p>
        </w:tc>
        <w:tc>
          <w:tcPr>
            <w:tcW w:w="4097" w:type="dxa"/>
            <w:tcBorders>
              <w:top w:val="single" w:sz="4" w:space="0" w:color="auto"/>
              <w:left w:val="single" w:sz="4" w:space="0" w:color="auto"/>
              <w:bottom w:val="single" w:sz="4" w:space="0" w:color="auto"/>
              <w:right w:val="single" w:sz="4" w:space="0" w:color="auto"/>
            </w:tcBorders>
          </w:tcPr>
          <w:p w14:paraId="585E7B6C" w14:textId="77777777" w:rsidR="003B3D5D" w:rsidRDefault="003B3D5D" w:rsidP="001A1504">
            <w:pPr>
              <w:rPr>
                <w:rStyle w:val="com"/>
              </w:rPr>
            </w:pPr>
            <w:r>
              <w:rPr>
                <w:rStyle w:val="com"/>
                <w:rFonts w:hint="eastAsia"/>
              </w:rPr>
              <w:t>向左移动时需要或焦的控件</w:t>
            </w:r>
          </w:p>
        </w:tc>
      </w:tr>
      <w:tr w:rsidR="003B3D5D" w:rsidRPr="002E4332" w14:paraId="0A77C5CE" w14:textId="77777777" w:rsidTr="00470AC8">
        <w:trPr>
          <w:trHeight w:val="313"/>
          <w:jc w:val="center"/>
        </w:trPr>
        <w:tc>
          <w:tcPr>
            <w:tcW w:w="1913" w:type="dxa"/>
            <w:tcBorders>
              <w:top w:val="single" w:sz="4" w:space="0" w:color="auto"/>
              <w:left w:val="single" w:sz="4" w:space="0" w:color="auto"/>
              <w:bottom w:val="single" w:sz="4" w:space="0" w:color="auto"/>
              <w:right w:val="single" w:sz="4" w:space="0" w:color="auto"/>
            </w:tcBorders>
          </w:tcPr>
          <w:p w14:paraId="2D2BB45A" w14:textId="77777777" w:rsidR="003B3D5D" w:rsidRDefault="003B3D5D" w:rsidP="001A1504">
            <w:pPr>
              <w:rPr>
                <w:rStyle w:val="str"/>
              </w:rPr>
            </w:pPr>
            <w:r>
              <w:rPr>
                <w:rStyle w:val="str"/>
                <w:rFonts w:hint="eastAsia"/>
              </w:rPr>
              <w:t>right</w:t>
            </w:r>
          </w:p>
        </w:tc>
        <w:tc>
          <w:tcPr>
            <w:tcW w:w="1159" w:type="dxa"/>
            <w:tcBorders>
              <w:top w:val="single" w:sz="4" w:space="0" w:color="auto"/>
              <w:left w:val="single" w:sz="4" w:space="0" w:color="auto"/>
              <w:bottom w:val="single" w:sz="4" w:space="0" w:color="auto"/>
              <w:right w:val="single" w:sz="4" w:space="0" w:color="auto"/>
            </w:tcBorders>
          </w:tcPr>
          <w:p w14:paraId="00B29AC5" w14:textId="77777777" w:rsidR="003B3D5D" w:rsidRDefault="003B3D5D" w:rsidP="001A1504">
            <w:r>
              <w:t>I</w:t>
            </w:r>
            <w:r>
              <w:rPr>
                <w:rFonts w:hint="eastAsia"/>
              </w:rPr>
              <w:t>nt</w:t>
            </w:r>
          </w:p>
        </w:tc>
        <w:tc>
          <w:tcPr>
            <w:tcW w:w="4097" w:type="dxa"/>
            <w:tcBorders>
              <w:top w:val="single" w:sz="4" w:space="0" w:color="auto"/>
              <w:left w:val="single" w:sz="4" w:space="0" w:color="auto"/>
              <w:bottom w:val="single" w:sz="4" w:space="0" w:color="auto"/>
              <w:right w:val="single" w:sz="4" w:space="0" w:color="auto"/>
            </w:tcBorders>
          </w:tcPr>
          <w:p w14:paraId="5EE82246" w14:textId="77777777" w:rsidR="003B3D5D" w:rsidRDefault="003B3D5D" w:rsidP="001A1504">
            <w:pPr>
              <w:rPr>
                <w:rStyle w:val="com"/>
              </w:rPr>
            </w:pPr>
            <w:r>
              <w:rPr>
                <w:rStyle w:val="com"/>
                <w:rFonts w:hint="eastAsia"/>
              </w:rPr>
              <w:t>向右移动时需要或焦的控件</w:t>
            </w:r>
          </w:p>
        </w:tc>
      </w:tr>
      <w:tr w:rsidR="003B3D5D" w:rsidRPr="002E4332" w14:paraId="28413D29" w14:textId="77777777" w:rsidTr="00470AC8">
        <w:trPr>
          <w:trHeight w:val="313"/>
          <w:jc w:val="center"/>
        </w:trPr>
        <w:tc>
          <w:tcPr>
            <w:tcW w:w="1913" w:type="dxa"/>
            <w:tcBorders>
              <w:top w:val="single" w:sz="4" w:space="0" w:color="auto"/>
              <w:left w:val="single" w:sz="4" w:space="0" w:color="auto"/>
              <w:bottom w:val="single" w:sz="4" w:space="0" w:color="auto"/>
              <w:right w:val="single" w:sz="4" w:space="0" w:color="auto"/>
            </w:tcBorders>
          </w:tcPr>
          <w:p w14:paraId="2FEC1DC5" w14:textId="77777777" w:rsidR="003B3D5D" w:rsidRDefault="003B3D5D" w:rsidP="001A1504">
            <w:pPr>
              <w:rPr>
                <w:rStyle w:val="str"/>
              </w:rPr>
            </w:pPr>
            <w:r>
              <w:rPr>
                <w:rStyle w:val="str"/>
                <w:rFonts w:hint="eastAsia"/>
              </w:rPr>
              <w:t>up</w:t>
            </w:r>
          </w:p>
        </w:tc>
        <w:tc>
          <w:tcPr>
            <w:tcW w:w="1159" w:type="dxa"/>
            <w:tcBorders>
              <w:top w:val="single" w:sz="4" w:space="0" w:color="auto"/>
              <w:left w:val="single" w:sz="4" w:space="0" w:color="auto"/>
              <w:bottom w:val="single" w:sz="4" w:space="0" w:color="auto"/>
              <w:right w:val="single" w:sz="4" w:space="0" w:color="auto"/>
            </w:tcBorders>
          </w:tcPr>
          <w:p w14:paraId="103ECF4F" w14:textId="77777777" w:rsidR="003B3D5D" w:rsidRDefault="003B3D5D" w:rsidP="001A1504">
            <w:r>
              <w:t>I</w:t>
            </w:r>
            <w:r>
              <w:rPr>
                <w:rFonts w:hint="eastAsia"/>
              </w:rPr>
              <w:t>nt</w:t>
            </w:r>
          </w:p>
        </w:tc>
        <w:tc>
          <w:tcPr>
            <w:tcW w:w="4097" w:type="dxa"/>
            <w:tcBorders>
              <w:top w:val="single" w:sz="4" w:space="0" w:color="auto"/>
              <w:left w:val="single" w:sz="4" w:space="0" w:color="auto"/>
              <w:bottom w:val="single" w:sz="4" w:space="0" w:color="auto"/>
              <w:right w:val="single" w:sz="4" w:space="0" w:color="auto"/>
            </w:tcBorders>
          </w:tcPr>
          <w:p w14:paraId="54A3BAC7" w14:textId="77777777" w:rsidR="003B3D5D" w:rsidRDefault="003B3D5D" w:rsidP="001A1504">
            <w:pPr>
              <w:rPr>
                <w:rStyle w:val="com"/>
              </w:rPr>
            </w:pPr>
            <w:r>
              <w:rPr>
                <w:rStyle w:val="com"/>
                <w:rFonts w:hint="eastAsia"/>
              </w:rPr>
              <w:t>向上移动时需要或焦的控件</w:t>
            </w:r>
          </w:p>
        </w:tc>
      </w:tr>
      <w:tr w:rsidR="003B3D5D" w:rsidRPr="002E4332" w14:paraId="6CACC6A8" w14:textId="77777777" w:rsidTr="00470AC8">
        <w:trPr>
          <w:trHeight w:val="313"/>
          <w:jc w:val="center"/>
        </w:trPr>
        <w:tc>
          <w:tcPr>
            <w:tcW w:w="1913" w:type="dxa"/>
            <w:tcBorders>
              <w:top w:val="single" w:sz="4" w:space="0" w:color="auto"/>
              <w:left w:val="single" w:sz="4" w:space="0" w:color="auto"/>
              <w:bottom w:val="single" w:sz="4" w:space="0" w:color="auto"/>
              <w:right w:val="single" w:sz="4" w:space="0" w:color="auto"/>
            </w:tcBorders>
          </w:tcPr>
          <w:p w14:paraId="69D411B4" w14:textId="77777777" w:rsidR="003B3D5D" w:rsidRDefault="003B3D5D" w:rsidP="001A1504">
            <w:pPr>
              <w:rPr>
                <w:rStyle w:val="str"/>
              </w:rPr>
            </w:pPr>
            <w:r>
              <w:rPr>
                <w:rStyle w:val="str"/>
                <w:rFonts w:hint="eastAsia"/>
              </w:rPr>
              <w:t>down</w:t>
            </w:r>
          </w:p>
        </w:tc>
        <w:tc>
          <w:tcPr>
            <w:tcW w:w="1159" w:type="dxa"/>
            <w:tcBorders>
              <w:top w:val="single" w:sz="4" w:space="0" w:color="auto"/>
              <w:left w:val="single" w:sz="4" w:space="0" w:color="auto"/>
              <w:bottom w:val="single" w:sz="4" w:space="0" w:color="auto"/>
              <w:right w:val="single" w:sz="4" w:space="0" w:color="auto"/>
            </w:tcBorders>
          </w:tcPr>
          <w:p w14:paraId="07B80EFF" w14:textId="77777777" w:rsidR="003B3D5D" w:rsidRDefault="003B3D5D" w:rsidP="001A1504">
            <w:r>
              <w:rPr>
                <w:rFonts w:hint="eastAsia"/>
              </w:rPr>
              <w:t>int</w:t>
            </w:r>
          </w:p>
        </w:tc>
        <w:tc>
          <w:tcPr>
            <w:tcW w:w="4097" w:type="dxa"/>
            <w:tcBorders>
              <w:top w:val="single" w:sz="4" w:space="0" w:color="auto"/>
              <w:left w:val="single" w:sz="4" w:space="0" w:color="auto"/>
              <w:bottom w:val="single" w:sz="4" w:space="0" w:color="auto"/>
              <w:right w:val="single" w:sz="4" w:space="0" w:color="auto"/>
            </w:tcBorders>
          </w:tcPr>
          <w:p w14:paraId="3B23EFA1" w14:textId="77777777" w:rsidR="003B3D5D" w:rsidRDefault="003B3D5D" w:rsidP="001A1504">
            <w:pPr>
              <w:rPr>
                <w:rStyle w:val="com"/>
              </w:rPr>
            </w:pPr>
            <w:r>
              <w:rPr>
                <w:rStyle w:val="com"/>
                <w:rFonts w:hint="eastAsia"/>
              </w:rPr>
              <w:t>向下移动时需要或焦的控件</w:t>
            </w:r>
          </w:p>
        </w:tc>
      </w:tr>
    </w:tbl>
    <w:p w14:paraId="3B4E0CB3" w14:textId="77777777" w:rsidR="00686F7B" w:rsidRPr="00FF4B05" w:rsidRDefault="003834CC" w:rsidP="00EF65A3">
      <w:pPr>
        <w:pStyle w:val="3"/>
      </w:pPr>
      <w:bookmarkStart w:id="372" w:name="_Toc457553448"/>
      <w:bookmarkStart w:id="373" w:name="_Toc369796201"/>
      <w:r>
        <w:rPr>
          <w:rStyle w:val="str"/>
        </w:rPr>
        <w:t>stateSt</w:t>
      </w:r>
      <w:r>
        <w:rPr>
          <w:rStyle w:val="str"/>
          <w:rFonts w:hint="eastAsia"/>
        </w:rPr>
        <w:t>yl</w:t>
      </w:r>
      <w:r w:rsidR="00504565">
        <w:rPr>
          <w:rStyle w:val="str"/>
        </w:rPr>
        <w:t>e</w:t>
      </w:r>
      <w:bookmarkEnd w:id="372"/>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470AC8" w14:paraId="1AF6C961" w14:textId="77777777" w:rsidTr="00470AC8">
        <w:trPr>
          <w:trHeight w:val="313"/>
          <w:jc w:val="center"/>
        </w:trPr>
        <w:tc>
          <w:tcPr>
            <w:tcW w:w="1912" w:type="dxa"/>
            <w:shd w:val="clear" w:color="auto" w:fill="AEAAAA" w:themeFill="background2" w:themeFillShade="BF"/>
          </w:tcPr>
          <w:p w14:paraId="3C49F7A2" w14:textId="77777777" w:rsidR="00470AC8" w:rsidRPr="00EE4506" w:rsidRDefault="00470AC8" w:rsidP="00A07819">
            <w:pPr>
              <w:rPr>
                <w:rFonts w:ascii="宋体" w:hAnsi="宋体" w:cs="Arial"/>
                <w:szCs w:val="21"/>
              </w:rPr>
            </w:pPr>
            <w:r>
              <w:rPr>
                <w:rFonts w:hint="eastAsia"/>
                <w:szCs w:val="21"/>
              </w:rPr>
              <w:t>参数名</w:t>
            </w:r>
          </w:p>
        </w:tc>
        <w:tc>
          <w:tcPr>
            <w:tcW w:w="1134" w:type="dxa"/>
            <w:shd w:val="clear" w:color="auto" w:fill="AEAAAA" w:themeFill="background2" w:themeFillShade="BF"/>
          </w:tcPr>
          <w:p w14:paraId="7CADDC10" w14:textId="77777777" w:rsidR="00470AC8" w:rsidRDefault="00470AC8" w:rsidP="00A07819">
            <w:r>
              <w:rPr>
                <w:rFonts w:hint="eastAsia"/>
                <w:szCs w:val="21"/>
              </w:rPr>
              <w:t>类型</w:t>
            </w:r>
          </w:p>
        </w:tc>
        <w:tc>
          <w:tcPr>
            <w:tcW w:w="4156" w:type="dxa"/>
            <w:shd w:val="clear" w:color="auto" w:fill="AEAAAA" w:themeFill="background2" w:themeFillShade="BF"/>
          </w:tcPr>
          <w:p w14:paraId="34E04654" w14:textId="77777777" w:rsidR="00470AC8" w:rsidRDefault="00470AC8" w:rsidP="00A07819">
            <w:r>
              <w:rPr>
                <w:rFonts w:hint="eastAsia"/>
                <w:szCs w:val="21"/>
              </w:rPr>
              <w:t>参数说明</w:t>
            </w:r>
          </w:p>
        </w:tc>
      </w:tr>
      <w:tr w:rsidR="00470AC8" w14:paraId="14B316AC" w14:textId="77777777" w:rsidTr="00470AC8">
        <w:trPr>
          <w:trHeight w:val="313"/>
          <w:jc w:val="center"/>
        </w:trPr>
        <w:tc>
          <w:tcPr>
            <w:tcW w:w="1912" w:type="dxa"/>
          </w:tcPr>
          <w:p w14:paraId="08983EF2" w14:textId="77777777" w:rsidR="00470AC8" w:rsidRDefault="00470AC8" w:rsidP="00A07819">
            <w:r>
              <w:rPr>
                <w:rStyle w:val="str"/>
              </w:rPr>
              <w:t>state</w:t>
            </w:r>
          </w:p>
        </w:tc>
        <w:tc>
          <w:tcPr>
            <w:tcW w:w="1134" w:type="dxa"/>
          </w:tcPr>
          <w:p w14:paraId="53B37FF0" w14:textId="77777777" w:rsidR="00470AC8" w:rsidRDefault="00470AC8" w:rsidP="00A07819">
            <w:r>
              <w:rPr>
                <w:rFonts w:hint="eastAsia"/>
              </w:rPr>
              <w:t>Int</w:t>
            </w:r>
          </w:p>
        </w:tc>
        <w:tc>
          <w:tcPr>
            <w:tcW w:w="4156" w:type="dxa"/>
          </w:tcPr>
          <w:p w14:paraId="283FF29B" w14:textId="77777777" w:rsidR="00B45BB9" w:rsidRDefault="00470AC8" w:rsidP="00A07819">
            <w:pPr>
              <w:rPr>
                <w:ins w:id="374" w:author="lenovo" w:date="2016-11-24T14:40:00Z"/>
                <w:rStyle w:val="com"/>
              </w:rPr>
            </w:pPr>
            <w:r w:rsidRPr="00372770">
              <w:rPr>
                <w:rStyle w:val="com"/>
                <w:rFonts w:hint="eastAsia"/>
              </w:rPr>
              <w:t>焦点状态：</w:t>
            </w:r>
          </w:p>
          <w:p w14:paraId="384AE4AC" w14:textId="77777777" w:rsidR="00D94C52" w:rsidRDefault="00D94C52" w:rsidP="00D94C52">
            <w:pPr>
              <w:rPr>
                <w:ins w:id="375" w:author="lenovo" w:date="2016-11-24T14:40:00Z"/>
                <w:rStyle w:val="com"/>
              </w:rPr>
            </w:pPr>
            <w:ins w:id="376" w:author="lenovo" w:date="2016-11-24T14:40:00Z">
              <w:r>
                <w:rPr>
                  <w:rStyle w:val="com"/>
                </w:rPr>
                <w:t>C</w:t>
              </w:r>
              <w:r>
                <w:rPr>
                  <w:rStyle w:val="com"/>
                  <w:rFonts w:hint="eastAsia"/>
                </w:rPr>
                <w:t>ell</w:t>
              </w:r>
              <w:r>
                <w:rPr>
                  <w:rStyle w:val="com"/>
                  <w:rFonts w:hint="eastAsia"/>
                </w:rPr>
                <w:t>状态：</w:t>
              </w:r>
            </w:ins>
          </w:p>
          <w:p w14:paraId="2C337573" w14:textId="7E33D9B7" w:rsidR="00D94C52" w:rsidRPr="00C73BD4" w:rsidDel="00C628DE" w:rsidRDefault="00D94C52" w:rsidP="00D94C52">
            <w:pPr>
              <w:rPr>
                <w:ins w:id="377" w:author="lenovo" w:date="2016-11-24T14:40:00Z"/>
                <w:del w:id="378" w:author="pc4" w:date="2016-12-01T11:35:00Z"/>
                <w:rStyle w:val="com"/>
              </w:rPr>
            </w:pPr>
            <w:ins w:id="379" w:author="lenovo" w:date="2016-11-24T14:40:00Z">
              <w:del w:id="380" w:author="pc4" w:date="2016-12-01T11:35:00Z">
                <w:r w:rsidDel="00C628DE">
                  <w:rPr>
                    <w:rStyle w:val="com"/>
                    <w:rFonts w:hint="eastAsia"/>
                  </w:rPr>
                  <w:delText>1</w:delText>
                </w:r>
                <w:r w:rsidDel="00C628DE">
                  <w:rPr>
                    <w:rStyle w:val="com"/>
                    <w:rFonts w:hint="eastAsia"/>
                  </w:rPr>
                  <w:delText>：第一行文本状态</w:delText>
                </w:r>
              </w:del>
            </w:ins>
          </w:p>
          <w:p w14:paraId="4D2D83E2" w14:textId="61798782" w:rsidR="00D94C52" w:rsidDel="00C628DE" w:rsidRDefault="00D94C52" w:rsidP="00D94C52">
            <w:pPr>
              <w:rPr>
                <w:ins w:id="381" w:author="lenovo" w:date="2016-11-24T14:40:00Z"/>
                <w:del w:id="382" w:author="pc4" w:date="2016-12-01T11:35:00Z"/>
                <w:rStyle w:val="com"/>
              </w:rPr>
            </w:pPr>
            <w:ins w:id="383" w:author="lenovo" w:date="2016-11-24T14:40:00Z">
              <w:del w:id="384" w:author="pc4" w:date="2016-12-01T11:35:00Z">
                <w:r w:rsidDel="00C628DE">
                  <w:rPr>
                    <w:rStyle w:val="com"/>
                    <w:rFonts w:hint="eastAsia"/>
                  </w:rPr>
                  <w:delText>2</w:delText>
                </w:r>
                <w:r w:rsidDel="00C628DE">
                  <w:rPr>
                    <w:rStyle w:val="com"/>
                    <w:rFonts w:hint="eastAsia"/>
                  </w:rPr>
                  <w:delText>：第二行文本状态</w:delText>
                </w:r>
              </w:del>
            </w:ins>
          </w:p>
          <w:p w14:paraId="66295D66" w14:textId="77777777" w:rsidR="00D94C52" w:rsidRPr="00D94C52" w:rsidRDefault="00D94C52" w:rsidP="00A07819">
            <w:pPr>
              <w:rPr>
                <w:rStyle w:val="com"/>
              </w:rPr>
            </w:pPr>
            <w:ins w:id="385" w:author="lenovo" w:date="2016-11-24T14:40:00Z">
              <w:r>
                <w:rPr>
                  <w:rStyle w:val="com"/>
                </w:rPr>
                <w:t>T</w:t>
              </w:r>
              <w:r>
                <w:rPr>
                  <w:rStyle w:val="com"/>
                  <w:rFonts w:hint="eastAsia"/>
                </w:rPr>
                <w:t>ab</w:t>
              </w:r>
              <w:r>
                <w:rPr>
                  <w:rStyle w:val="com"/>
                  <w:rFonts w:hint="eastAsia"/>
                </w:rPr>
                <w:t>状态：</w:t>
              </w:r>
            </w:ins>
          </w:p>
          <w:p w14:paraId="5BF10C43" w14:textId="77777777" w:rsidR="00B45BB9" w:rsidRDefault="00470AC8" w:rsidP="00B45BB9">
            <w:pPr>
              <w:ind w:firstLineChars="200" w:firstLine="420"/>
              <w:rPr>
                <w:rStyle w:val="com"/>
              </w:rPr>
            </w:pPr>
            <w:r>
              <w:rPr>
                <w:rStyle w:val="com"/>
              </w:rPr>
              <w:t>1:</w:t>
            </w:r>
            <w:r>
              <w:rPr>
                <w:rStyle w:val="com"/>
              </w:rPr>
              <w:t>当前聚焦状态</w:t>
            </w:r>
          </w:p>
          <w:p w14:paraId="497049FF" w14:textId="77777777" w:rsidR="00B45BB9" w:rsidRDefault="00470AC8" w:rsidP="00B45BB9">
            <w:pPr>
              <w:ind w:firstLineChars="200" w:firstLine="420"/>
              <w:rPr>
                <w:rStyle w:val="com"/>
              </w:rPr>
            </w:pPr>
            <w:r>
              <w:rPr>
                <w:rStyle w:val="com"/>
              </w:rPr>
              <w:t>2:</w:t>
            </w:r>
            <w:r>
              <w:rPr>
                <w:rStyle w:val="com"/>
              </w:rPr>
              <w:t>聚焦但没有焦点</w:t>
            </w:r>
          </w:p>
          <w:p w14:paraId="3767119C" w14:textId="77777777" w:rsidR="00C73BD4" w:rsidRDefault="00470AC8" w:rsidP="00B45BB9">
            <w:pPr>
              <w:ind w:firstLineChars="200" w:firstLine="420"/>
              <w:rPr>
                <w:ins w:id="386" w:author="pc4" w:date="2016-12-01T11:35:00Z"/>
                <w:rStyle w:val="com"/>
              </w:rPr>
            </w:pPr>
            <w:r>
              <w:rPr>
                <w:rStyle w:val="com"/>
              </w:rPr>
              <w:t>3:</w:t>
            </w:r>
            <w:r>
              <w:rPr>
                <w:rStyle w:val="com"/>
              </w:rPr>
              <w:t>非聚焦状态</w:t>
            </w:r>
          </w:p>
          <w:p w14:paraId="081B608C" w14:textId="29D4764E" w:rsidR="00C628DE" w:rsidRPr="00C73BD4" w:rsidRDefault="00C628DE" w:rsidP="00C628DE">
            <w:pPr>
              <w:ind w:firstLineChars="200" w:firstLine="420"/>
              <w:rPr>
                <w:ins w:id="387" w:author="pc4" w:date="2016-12-01T11:35:00Z"/>
                <w:rStyle w:val="com"/>
              </w:rPr>
              <w:pPrChange w:id="388" w:author="pc4" w:date="2016-12-01T11:35:00Z">
                <w:pPr/>
              </w:pPrChange>
            </w:pPr>
            <w:ins w:id="389" w:author="pc4" w:date="2016-12-01T11:35:00Z">
              <w:r>
                <w:rPr>
                  <w:rStyle w:val="com"/>
                  <w:rFonts w:hint="eastAsia"/>
                </w:rPr>
                <w:t>4</w:t>
              </w:r>
              <w:r>
                <w:rPr>
                  <w:rStyle w:val="com"/>
                  <w:rFonts w:hint="eastAsia"/>
                </w:rPr>
                <w:t>：第一行文本状态</w:t>
              </w:r>
            </w:ins>
          </w:p>
          <w:p w14:paraId="1D538A4B" w14:textId="4FA2AEFB" w:rsidR="00C628DE" w:rsidRDefault="00C628DE" w:rsidP="00C628DE">
            <w:pPr>
              <w:ind w:firstLineChars="200" w:firstLine="420"/>
              <w:rPr>
                <w:ins w:id="390" w:author="pc4" w:date="2016-12-01T11:35:00Z"/>
                <w:rStyle w:val="com"/>
              </w:rPr>
              <w:pPrChange w:id="391" w:author="pc4" w:date="2016-12-01T11:35:00Z">
                <w:pPr/>
              </w:pPrChange>
            </w:pPr>
            <w:ins w:id="392" w:author="pc4" w:date="2016-12-01T11:35:00Z">
              <w:r>
                <w:rPr>
                  <w:rStyle w:val="com"/>
                </w:rPr>
                <w:t>5</w:t>
              </w:r>
              <w:r>
                <w:rPr>
                  <w:rStyle w:val="com"/>
                  <w:rFonts w:hint="eastAsia"/>
                </w:rPr>
                <w:t>：第二行文本状态</w:t>
              </w:r>
            </w:ins>
          </w:p>
          <w:p w14:paraId="73D38570" w14:textId="77777777" w:rsidR="00C628DE" w:rsidRPr="00C628DE" w:rsidRDefault="00C628DE" w:rsidP="00B45BB9">
            <w:pPr>
              <w:ind w:firstLineChars="200" w:firstLine="420"/>
              <w:rPr>
                <w:rStyle w:val="com"/>
                <w:rFonts w:hint="eastAsia"/>
                <w:rPrChange w:id="393" w:author="pc4" w:date="2016-12-01T11:35:00Z">
                  <w:rPr>
                    <w:rStyle w:val="com"/>
                    <w:rFonts w:hint="eastAsia"/>
                  </w:rPr>
                </w:rPrChange>
              </w:rPr>
            </w:pPr>
          </w:p>
        </w:tc>
      </w:tr>
      <w:tr w:rsidR="00470AC8" w14:paraId="077300FA" w14:textId="77777777" w:rsidTr="00470AC8">
        <w:trPr>
          <w:trHeight w:val="313"/>
          <w:jc w:val="center"/>
        </w:trPr>
        <w:tc>
          <w:tcPr>
            <w:tcW w:w="1912" w:type="dxa"/>
          </w:tcPr>
          <w:p w14:paraId="35797710" w14:textId="77777777" w:rsidR="00470AC8" w:rsidRDefault="00470AC8" w:rsidP="00A07819">
            <w:pPr>
              <w:rPr>
                <w:rStyle w:val="str"/>
              </w:rPr>
            </w:pPr>
            <w:r>
              <w:rPr>
                <w:rStyle w:val="str"/>
              </w:rPr>
              <w:t>font</w:t>
            </w:r>
          </w:p>
        </w:tc>
        <w:tc>
          <w:tcPr>
            <w:tcW w:w="1134" w:type="dxa"/>
          </w:tcPr>
          <w:p w14:paraId="0FD96B98" w14:textId="77777777" w:rsidR="00470AC8" w:rsidRDefault="00470AC8" w:rsidP="00A07819">
            <w:r>
              <w:t>String</w:t>
            </w:r>
          </w:p>
        </w:tc>
        <w:tc>
          <w:tcPr>
            <w:tcW w:w="4156" w:type="dxa"/>
          </w:tcPr>
          <w:p w14:paraId="23016456" w14:textId="77777777" w:rsidR="00470AC8" w:rsidRPr="00372770" w:rsidRDefault="00470AC8" w:rsidP="00A07819">
            <w:pPr>
              <w:rPr>
                <w:rStyle w:val="com"/>
              </w:rPr>
            </w:pPr>
            <w:r w:rsidRPr="00372770">
              <w:rPr>
                <w:rStyle w:val="com"/>
                <w:rFonts w:hint="eastAsia"/>
              </w:rPr>
              <w:t>字体类型</w:t>
            </w:r>
          </w:p>
        </w:tc>
      </w:tr>
      <w:tr w:rsidR="00470AC8" w14:paraId="152FD383" w14:textId="77777777" w:rsidTr="00470AC8">
        <w:trPr>
          <w:trHeight w:val="313"/>
          <w:jc w:val="center"/>
        </w:trPr>
        <w:tc>
          <w:tcPr>
            <w:tcW w:w="1912" w:type="dxa"/>
          </w:tcPr>
          <w:p w14:paraId="61F9201B" w14:textId="77777777" w:rsidR="00470AC8" w:rsidRDefault="00470AC8" w:rsidP="00A07819">
            <w:r>
              <w:rPr>
                <w:rStyle w:val="str"/>
              </w:rPr>
              <w:t>size</w:t>
            </w:r>
          </w:p>
        </w:tc>
        <w:tc>
          <w:tcPr>
            <w:tcW w:w="1134" w:type="dxa"/>
          </w:tcPr>
          <w:p w14:paraId="2D5188DF" w14:textId="77777777" w:rsidR="00470AC8" w:rsidRDefault="00470AC8" w:rsidP="00A07819">
            <w:r>
              <w:rPr>
                <w:rFonts w:hint="eastAsia"/>
              </w:rPr>
              <w:t>Int</w:t>
            </w:r>
          </w:p>
        </w:tc>
        <w:tc>
          <w:tcPr>
            <w:tcW w:w="4156" w:type="dxa"/>
          </w:tcPr>
          <w:p w14:paraId="2BFC9D6B" w14:textId="77777777" w:rsidR="00470AC8" w:rsidRPr="00372770" w:rsidRDefault="00470AC8" w:rsidP="00A07819">
            <w:pPr>
              <w:rPr>
                <w:rStyle w:val="com"/>
              </w:rPr>
            </w:pPr>
            <w:r>
              <w:rPr>
                <w:rStyle w:val="com"/>
              </w:rPr>
              <w:t>文本大小</w:t>
            </w:r>
          </w:p>
        </w:tc>
      </w:tr>
      <w:tr w:rsidR="00470AC8" w14:paraId="391A3C19" w14:textId="77777777" w:rsidTr="00470AC8">
        <w:trPr>
          <w:trHeight w:val="313"/>
          <w:jc w:val="center"/>
        </w:trPr>
        <w:tc>
          <w:tcPr>
            <w:tcW w:w="1912" w:type="dxa"/>
          </w:tcPr>
          <w:p w14:paraId="66D2008F" w14:textId="77777777" w:rsidR="00470AC8" w:rsidRDefault="00470AC8" w:rsidP="00A07819">
            <w:r>
              <w:rPr>
                <w:rStyle w:val="str"/>
              </w:rPr>
              <w:t>color</w:t>
            </w:r>
          </w:p>
        </w:tc>
        <w:tc>
          <w:tcPr>
            <w:tcW w:w="1134" w:type="dxa"/>
          </w:tcPr>
          <w:p w14:paraId="216C6217" w14:textId="77777777" w:rsidR="00470AC8" w:rsidRDefault="00470AC8" w:rsidP="00A07819">
            <w:r>
              <w:rPr>
                <w:rFonts w:hint="eastAsia"/>
              </w:rPr>
              <w:t>String</w:t>
            </w:r>
          </w:p>
        </w:tc>
        <w:tc>
          <w:tcPr>
            <w:tcW w:w="4156" w:type="dxa"/>
          </w:tcPr>
          <w:p w14:paraId="55FBD4A9" w14:textId="77777777" w:rsidR="00470AC8" w:rsidRPr="00372770" w:rsidRDefault="00470AC8" w:rsidP="00A07819">
            <w:pPr>
              <w:rPr>
                <w:rStyle w:val="com"/>
              </w:rPr>
            </w:pPr>
            <w:r>
              <w:rPr>
                <w:rStyle w:val="com"/>
              </w:rPr>
              <w:t>文本颜色</w:t>
            </w:r>
            <w:r w:rsidR="00514B62">
              <w:rPr>
                <w:rStyle w:val="com"/>
                <w:rFonts w:hint="eastAsia"/>
              </w:rPr>
              <w:t>，格式</w:t>
            </w:r>
            <w:r w:rsidR="00514B62">
              <w:rPr>
                <w:rStyle w:val="com"/>
                <w:rFonts w:hint="eastAsia"/>
              </w:rPr>
              <w:t>:0XFFFFFFFF</w:t>
            </w:r>
          </w:p>
        </w:tc>
      </w:tr>
      <w:tr w:rsidR="00470AC8" w14:paraId="6F1FA12F" w14:textId="77777777" w:rsidTr="00470AC8">
        <w:trPr>
          <w:trHeight w:val="313"/>
          <w:jc w:val="center"/>
        </w:trPr>
        <w:tc>
          <w:tcPr>
            <w:tcW w:w="1912" w:type="dxa"/>
          </w:tcPr>
          <w:p w14:paraId="3E8069B8" w14:textId="77777777" w:rsidR="00470AC8" w:rsidRDefault="00470AC8" w:rsidP="00A07819">
            <w:pPr>
              <w:rPr>
                <w:color w:val="000000"/>
              </w:rPr>
            </w:pPr>
            <w:r>
              <w:rPr>
                <w:rStyle w:val="str"/>
                <w:rFonts w:hint="eastAsia"/>
              </w:rPr>
              <w:t>a</w:t>
            </w:r>
            <w:r>
              <w:rPr>
                <w:rStyle w:val="str"/>
              </w:rPr>
              <w:t>lp</w:t>
            </w:r>
            <w:r>
              <w:rPr>
                <w:rStyle w:val="str"/>
                <w:rFonts w:hint="eastAsia"/>
              </w:rPr>
              <w:t>ha</w:t>
            </w:r>
          </w:p>
        </w:tc>
        <w:tc>
          <w:tcPr>
            <w:tcW w:w="1134" w:type="dxa"/>
          </w:tcPr>
          <w:p w14:paraId="5F647B21" w14:textId="77777777" w:rsidR="00470AC8" w:rsidRDefault="00470AC8" w:rsidP="00A07819">
            <w:pPr>
              <w:rPr>
                <w:color w:val="000000"/>
              </w:rPr>
            </w:pPr>
            <w:r>
              <w:rPr>
                <w:color w:val="000000"/>
              </w:rPr>
              <w:t>Int</w:t>
            </w:r>
          </w:p>
        </w:tc>
        <w:tc>
          <w:tcPr>
            <w:tcW w:w="4156" w:type="dxa"/>
          </w:tcPr>
          <w:p w14:paraId="2CD47F2D" w14:textId="77777777" w:rsidR="00470AC8" w:rsidRPr="00372770" w:rsidRDefault="00470AC8" w:rsidP="00372770">
            <w:pPr>
              <w:rPr>
                <w:rStyle w:val="com"/>
              </w:rPr>
            </w:pPr>
            <w:r>
              <w:rPr>
                <w:rStyle w:val="com"/>
              </w:rPr>
              <w:t>透明度</w:t>
            </w:r>
            <w:r w:rsidR="000C0EE8">
              <w:rPr>
                <w:rStyle w:val="com"/>
                <w:rFonts w:hint="eastAsia"/>
              </w:rPr>
              <w:t>，范围：</w:t>
            </w:r>
            <w:r w:rsidR="00372770">
              <w:rPr>
                <w:rStyle w:val="com"/>
                <w:rFonts w:hint="eastAsia"/>
              </w:rPr>
              <w:t>0~</w:t>
            </w:r>
            <w:r w:rsidR="00DE5477">
              <w:rPr>
                <w:rStyle w:val="com"/>
                <w:rFonts w:hint="eastAsia"/>
              </w:rPr>
              <w:t>255</w:t>
            </w:r>
          </w:p>
        </w:tc>
      </w:tr>
    </w:tbl>
    <w:p w14:paraId="2B777EFD" w14:textId="77777777" w:rsidR="00847B6C" w:rsidRPr="00FF4B05" w:rsidRDefault="00847B6C" w:rsidP="00EF65A3">
      <w:pPr>
        <w:pStyle w:val="3"/>
      </w:pPr>
      <w:bookmarkStart w:id="394" w:name="_Toc457553449"/>
      <w:r>
        <w:rPr>
          <w:rStyle w:val="str"/>
        </w:rPr>
        <w:t>animation</w:t>
      </w:r>
      <w:bookmarkEnd w:id="394"/>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470AC8" w14:paraId="5683201C" w14:textId="77777777" w:rsidTr="00470AC8">
        <w:trPr>
          <w:trHeight w:val="313"/>
          <w:jc w:val="center"/>
        </w:trPr>
        <w:tc>
          <w:tcPr>
            <w:tcW w:w="1912" w:type="dxa"/>
            <w:shd w:val="clear" w:color="auto" w:fill="AEAAAA" w:themeFill="background2" w:themeFillShade="BF"/>
          </w:tcPr>
          <w:p w14:paraId="224F6D94" w14:textId="77777777" w:rsidR="00470AC8" w:rsidRPr="00EE4506" w:rsidRDefault="00470AC8" w:rsidP="00A07819">
            <w:pPr>
              <w:rPr>
                <w:rFonts w:ascii="宋体" w:hAnsi="宋体" w:cs="Arial"/>
                <w:szCs w:val="21"/>
              </w:rPr>
            </w:pPr>
            <w:r>
              <w:rPr>
                <w:rFonts w:hint="eastAsia"/>
                <w:szCs w:val="21"/>
              </w:rPr>
              <w:t>参数名</w:t>
            </w:r>
          </w:p>
        </w:tc>
        <w:tc>
          <w:tcPr>
            <w:tcW w:w="1134" w:type="dxa"/>
            <w:shd w:val="clear" w:color="auto" w:fill="AEAAAA" w:themeFill="background2" w:themeFillShade="BF"/>
          </w:tcPr>
          <w:p w14:paraId="5C2B8D0C" w14:textId="77777777" w:rsidR="00470AC8" w:rsidRDefault="00470AC8" w:rsidP="00A07819">
            <w:r>
              <w:rPr>
                <w:rFonts w:hint="eastAsia"/>
                <w:szCs w:val="21"/>
              </w:rPr>
              <w:t>类型</w:t>
            </w:r>
          </w:p>
        </w:tc>
        <w:tc>
          <w:tcPr>
            <w:tcW w:w="4156" w:type="dxa"/>
            <w:shd w:val="clear" w:color="auto" w:fill="AEAAAA" w:themeFill="background2" w:themeFillShade="BF"/>
          </w:tcPr>
          <w:p w14:paraId="0DCEEDBD" w14:textId="77777777" w:rsidR="00470AC8" w:rsidRDefault="00470AC8" w:rsidP="00A07819">
            <w:r>
              <w:rPr>
                <w:rFonts w:hint="eastAsia"/>
                <w:szCs w:val="21"/>
              </w:rPr>
              <w:t>参数说明</w:t>
            </w:r>
          </w:p>
        </w:tc>
      </w:tr>
      <w:tr w:rsidR="00470AC8" w:rsidRPr="00F66401" w14:paraId="16F87ED0" w14:textId="77777777" w:rsidTr="00470AC8">
        <w:trPr>
          <w:trHeight w:val="313"/>
          <w:jc w:val="center"/>
        </w:trPr>
        <w:tc>
          <w:tcPr>
            <w:tcW w:w="1912" w:type="dxa"/>
          </w:tcPr>
          <w:p w14:paraId="7F73B1B4" w14:textId="77777777" w:rsidR="00470AC8" w:rsidRPr="00F66401" w:rsidRDefault="00470AC8" w:rsidP="00F66401">
            <w:pPr>
              <w:adjustRightInd w:val="0"/>
              <w:snapToGrid w:val="0"/>
              <w:rPr>
                <w:color w:val="000000"/>
              </w:rPr>
            </w:pPr>
            <w:r w:rsidRPr="00F66401">
              <w:rPr>
                <w:color w:val="000000"/>
              </w:rPr>
              <w:t>state</w:t>
            </w:r>
          </w:p>
        </w:tc>
        <w:tc>
          <w:tcPr>
            <w:tcW w:w="1134" w:type="dxa"/>
          </w:tcPr>
          <w:p w14:paraId="147536F0" w14:textId="77777777" w:rsidR="00470AC8" w:rsidRPr="00F66401" w:rsidRDefault="00470AC8" w:rsidP="00F66401">
            <w:pPr>
              <w:adjustRightInd w:val="0"/>
              <w:snapToGrid w:val="0"/>
              <w:rPr>
                <w:color w:val="000000"/>
              </w:rPr>
            </w:pPr>
            <w:r>
              <w:rPr>
                <w:rFonts w:hint="eastAsia"/>
                <w:color w:val="000000"/>
              </w:rPr>
              <w:t>Int</w:t>
            </w:r>
          </w:p>
        </w:tc>
        <w:tc>
          <w:tcPr>
            <w:tcW w:w="4156" w:type="dxa"/>
          </w:tcPr>
          <w:p w14:paraId="6FC94211" w14:textId="77777777" w:rsidR="00470AC8" w:rsidRPr="00F66401" w:rsidRDefault="00470AC8" w:rsidP="00F66401">
            <w:pPr>
              <w:adjustRightInd w:val="0"/>
              <w:snapToGrid w:val="0"/>
              <w:rPr>
                <w:color w:val="000000"/>
              </w:rPr>
            </w:pPr>
            <w:r w:rsidRPr="00F66401">
              <w:rPr>
                <w:rFonts w:hint="eastAsia"/>
                <w:color w:val="000000"/>
              </w:rPr>
              <w:t>状态描述：</w:t>
            </w:r>
            <w:r w:rsidRPr="00F66401">
              <w:rPr>
                <w:color w:val="000000"/>
              </w:rPr>
              <w:t>0:in  1:out</w:t>
            </w:r>
          </w:p>
        </w:tc>
      </w:tr>
      <w:tr w:rsidR="00470AC8" w:rsidRPr="00F66401" w14:paraId="5D0EB31A" w14:textId="77777777" w:rsidTr="00470AC8">
        <w:trPr>
          <w:trHeight w:val="313"/>
          <w:jc w:val="center"/>
        </w:trPr>
        <w:tc>
          <w:tcPr>
            <w:tcW w:w="1912" w:type="dxa"/>
          </w:tcPr>
          <w:p w14:paraId="5625B61F" w14:textId="77777777" w:rsidR="00470AC8" w:rsidRPr="00F66401" w:rsidRDefault="00470AC8" w:rsidP="00F66401">
            <w:pPr>
              <w:adjustRightInd w:val="0"/>
              <w:snapToGrid w:val="0"/>
              <w:rPr>
                <w:color w:val="000000"/>
              </w:rPr>
            </w:pPr>
            <w:r w:rsidRPr="00F66401">
              <w:rPr>
                <w:color w:val="000000"/>
              </w:rPr>
              <w:t>type</w:t>
            </w:r>
          </w:p>
        </w:tc>
        <w:tc>
          <w:tcPr>
            <w:tcW w:w="1134" w:type="dxa"/>
          </w:tcPr>
          <w:p w14:paraId="7FC8A4D1" w14:textId="77777777" w:rsidR="00470AC8" w:rsidRPr="00F66401" w:rsidRDefault="00A7545D" w:rsidP="00F66401">
            <w:pPr>
              <w:adjustRightInd w:val="0"/>
              <w:snapToGrid w:val="0"/>
              <w:rPr>
                <w:color w:val="000000"/>
              </w:rPr>
            </w:pPr>
            <w:r>
              <w:rPr>
                <w:rFonts w:hint="eastAsia"/>
              </w:rPr>
              <w:t>String</w:t>
            </w:r>
          </w:p>
        </w:tc>
        <w:tc>
          <w:tcPr>
            <w:tcW w:w="4156" w:type="dxa"/>
          </w:tcPr>
          <w:p w14:paraId="4F67D2CC" w14:textId="77777777" w:rsidR="00470AC8" w:rsidRPr="00F66401" w:rsidRDefault="00470AC8" w:rsidP="00CF60B4">
            <w:pPr>
              <w:adjustRightInd w:val="0"/>
              <w:snapToGrid w:val="0"/>
              <w:rPr>
                <w:color w:val="000000"/>
              </w:rPr>
            </w:pPr>
            <w:r w:rsidRPr="00F66401">
              <w:rPr>
                <w:rFonts w:hint="eastAsia"/>
                <w:color w:val="000000"/>
              </w:rPr>
              <w:t>动画</w:t>
            </w:r>
            <w:r w:rsidRPr="00F66401">
              <w:rPr>
                <w:color w:val="000000"/>
              </w:rPr>
              <w:t>类型：</w:t>
            </w:r>
            <w:r w:rsidR="00A7545D">
              <w:rPr>
                <w:rFonts w:hint="eastAsia"/>
                <w:color w:val="000000"/>
              </w:rPr>
              <w:t>取值：</w:t>
            </w:r>
            <w:r w:rsidR="00A7545D">
              <w:rPr>
                <w:color w:val="000000"/>
              </w:rPr>
              <w:t>”</w:t>
            </w:r>
            <w:r w:rsidR="00A7545D">
              <w:rPr>
                <w:rFonts w:ascii="Arial" w:hAnsi="Arial" w:cs="Arial"/>
                <w:color w:val="362E2B"/>
                <w:sz w:val="18"/>
                <w:szCs w:val="18"/>
              </w:rPr>
              <w:t xml:space="preserve"> alpha</w:t>
            </w:r>
            <w:r w:rsidR="00A7545D">
              <w:rPr>
                <w:color w:val="000000"/>
              </w:rPr>
              <w:t>”</w:t>
            </w:r>
            <w:r w:rsidR="00CF60B4">
              <w:rPr>
                <w:color w:val="000000"/>
              </w:rPr>
              <w:t>、</w:t>
            </w:r>
            <w:r w:rsidR="00A7545D">
              <w:rPr>
                <w:color w:val="000000"/>
              </w:rPr>
              <w:t>“</w:t>
            </w:r>
            <w:r w:rsidR="00A7545D">
              <w:rPr>
                <w:rFonts w:ascii="Arial" w:hAnsi="Arial" w:cs="Arial"/>
                <w:color w:val="362E2B"/>
                <w:sz w:val="18"/>
                <w:szCs w:val="18"/>
              </w:rPr>
              <w:t>scale</w:t>
            </w:r>
            <w:r w:rsidR="00A7545D">
              <w:rPr>
                <w:color w:val="000000"/>
              </w:rPr>
              <w:t>”</w:t>
            </w:r>
            <w:r w:rsidR="00CF60B4">
              <w:rPr>
                <w:color w:val="000000"/>
              </w:rPr>
              <w:t>、</w:t>
            </w:r>
            <w:r w:rsidR="00A7545D">
              <w:rPr>
                <w:color w:val="000000"/>
              </w:rPr>
              <w:t>“</w:t>
            </w:r>
            <w:r w:rsidR="00A7545D">
              <w:rPr>
                <w:rFonts w:ascii="Arial" w:hAnsi="Arial" w:cs="Arial"/>
                <w:color w:val="362E2B"/>
                <w:sz w:val="18"/>
                <w:szCs w:val="18"/>
              </w:rPr>
              <w:t>translate</w:t>
            </w:r>
            <w:r w:rsidR="00A7545D">
              <w:rPr>
                <w:color w:val="000000"/>
              </w:rPr>
              <w:t>”</w:t>
            </w:r>
            <w:r w:rsidR="00CF60B4">
              <w:rPr>
                <w:color w:val="000000"/>
              </w:rPr>
              <w:t>、</w:t>
            </w:r>
            <w:r w:rsidR="00A7545D">
              <w:rPr>
                <w:color w:val="000000"/>
              </w:rPr>
              <w:t>“</w:t>
            </w:r>
            <w:r w:rsidR="00A7545D">
              <w:rPr>
                <w:rFonts w:ascii="Arial" w:hAnsi="Arial" w:cs="Arial"/>
                <w:color w:val="362E2B"/>
                <w:sz w:val="18"/>
                <w:szCs w:val="18"/>
              </w:rPr>
              <w:t>rotate</w:t>
            </w:r>
            <w:r w:rsidR="00A7545D">
              <w:rPr>
                <w:color w:val="000000"/>
              </w:rPr>
              <w:t>”</w:t>
            </w:r>
            <w:r w:rsidR="00A7545D">
              <w:rPr>
                <w:rFonts w:hint="eastAsia"/>
                <w:color w:val="000000"/>
              </w:rPr>
              <w:t>等</w:t>
            </w:r>
          </w:p>
        </w:tc>
      </w:tr>
      <w:tr w:rsidR="00470AC8" w:rsidRPr="00F66401" w14:paraId="088BA711" w14:textId="77777777" w:rsidTr="00470AC8">
        <w:trPr>
          <w:trHeight w:val="313"/>
          <w:jc w:val="center"/>
        </w:trPr>
        <w:tc>
          <w:tcPr>
            <w:tcW w:w="1912" w:type="dxa"/>
          </w:tcPr>
          <w:p w14:paraId="17F9C1DE" w14:textId="77777777" w:rsidR="00470AC8" w:rsidRPr="00F66401" w:rsidRDefault="00470AC8" w:rsidP="00F66401">
            <w:pPr>
              <w:adjustRightInd w:val="0"/>
              <w:snapToGrid w:val="0"/>
              <w:rPr>
                <w:color w:val="000000"/>
              </w:rPr>
            </w:pPr>
            <w:r w:rsidRPr="00F66401">
              <w:rPr>
                <w:color w:val="000000"/>
              </w:rPr>
              <w:t>para</w:t>
            </w:r>
            <w:r>
              <w:rPr>
                <w:rFonts w:hint="eastAsia"/>
                <w:color w:val="000000"/>
              </w:rPr>
              <w:t>m</w:t>
            </w:r>
          </w:p>
        </w:tc>
        <w:tc>
          <w:tcPr>
            <w:tcW w:w="1134" w:type="dxa"/>
          </w:tcPr>
          <w:p w14:paraId="638F17D2" w14:textId="77777777" w:rsidR="00470AC8" w:rsidRDefault="00AA4DDF" w:rsidP="00F66401">
            <w:pPr>
              <w:adjustRightInd w:val="0"/>
              <w:snapToGrid w:val="0"/>
              <w:rPr>
                <w:color w:val="000000"/>
              </w:rPr>
            </w:pPr>
            <w:r>
              <w:rPr>
                <w:rFonts w:hint="eastAsia"/>
              </w:rPr>
              <w:t>String</w:t>
            </w:r>
          </w:p>
        </w:tc>
        <w:tc>
          <w:tcPr>
            <w:tcW w:w="4156" w:type="dxa"/>
          </w:tcPr>
          <w:p w14:paraId="0391B9A5" w14:textId="77777777" w:rsidR="00470AC8" w:rsidRPr="00F66401" w:rsidRDefault="00470AC8" w:rsidP="00A07819">
            <w:pPr>
              <w:adjustRightInd w:val="0"/>
              <w:snapToGrid w:val="0"/>
              <w:rPr>
                <w:color w:val="000000"/>
              </w:rPr>
            </w:pPr>
            <w:r w:rsidRPr="00F66401">
              <w:rPr>
                <w:rFonts w:hint="eastAsia"/>
                <w:color w:val="000000"/>
              </w:rPr>
              <w:t>动画参数</w:t>
            </w:r>
            <w:r w:rsidR="00E36F87">
              <w:rPr>
                <w:rFonts w:hint="eastAsia"/>
                <w:color w:val="000000"/>
              </w:rPr>
              <w:t>，根据</w:t>
            </w:r>
            <w:r w:rsidR="00E36F87">
              <w:rPr>
                <w:rFonts w:hint="eastAsia"/>
                <w:color w:val="000000"/>
              </w:rPr>
              <w:t>type</w:t>
            </w:r>
            <w:r w:rsidR="00E36F87">
              <w:rPr>
                <w:rFonts w:hint="eastAsia"/>
                <w:color w:val="000000"/>
              </w:rPr>
              <w:t>取值决定</w:t>
            </w:r>
          </w:p>
        </w:tc>
      </w:tr>
    </w:tbl>
    <w:p w14:paraId="7094EC86" w14:textId="77777777" w:rsidR="00847B6C" w:rsidRPr="00F66401" w:rsidRDefault="00847B6C" w:rsidP="00F66401">
      <w:pPr>
        <w:adjustRightInd w:val="0"/>
        <w:snapToGrid w:val="0"/>
        <w:rPr>
          <w:color w:val="000000"/>
        </w:rPr>
      </w:pPr>
    </w:p>
    <w:p w14:paraId="1C42B71C" w14:textId="77777777" w:rsidR="007562D8" w:rsidRDefault="00B6793F" w:rsidP="00EF65A3">
      <w:pPr>
        <w:pStyle w:val="20"/>
      </w:pPr>
      <w:bookmarkStart w:id="395" w:name="_Toc457553450"/>
      <w:r>
        <w:rPr>
          <w:rFonts w:hint="eastAsia"/>
        </w:rPr>
        <w:t>组件元素</w:t>
      </w:r>
      <w:bookmarkEnd w:id="395"/>
    </w:p>
    <w:p w14:paraId="46776C56" w14:textId="77777777" w:rsidR="007562D8" w:rsidRDefault="00CD72A5" w:rsidP="00EF65A3">
      <w:pPr>
        <w:pStyle w:val="3"/>
        <w:rPr>
          <w:b w:val="0"/>
        </w:rPr>
      </w:pPr>
      <w:bookmarkStart w:id="396" w:name="_Toc457553451"/>
      <w:r>
        <w:rPr>
          <w:rStyle w:val="str"/>
        </w:rPr>
        <w:t>cell</w:t>
      </w:r>
      <w:r w:rsidR="00DA1659">
        <w:rPr>
          <w:rStyle w:val="str"/>
        </w:rPr>
        <w:t>List</w:t>
      </w:r>
      <w:bookmarkEnd w:id="396"/>
    </w:p>
    <w:tbl>
      <w:tblPr>
        <w:tblW w:w="7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159"/>
        <w:gridCol w:w="4097"/>
      </w:tblGrid>
      <w:tr w:rsidR="00470AC8" w14:paraId="31731DA8" w14:textId="77777777" w:rsidTr="00470AC8">
        <w:trPr>
          <w:trHeight w:val="313"/>
          <w:jc w:val="center"/>
        </w:trPr>
        <w:tc>
          <w:tcPr>
            <w:tcW w:w="1913" w:type="dxa"/>
            <w:shd w:val="clear" w:color="auto" w:fill="AEAAAA" w:themeFill="background2" w:themeFillShade="BF"/>
          </w:tcPr>
          <w:p w14:paraId="6E83FDCD" w14:textId="77777777" w:rsidR="00470AC8" w:rsidRPr="00EE4506" w:rsidRDefault="00470AC8" w:rsidP="00A07819">
            <w:pPr>
              <w:rPr>
                <w:rFonts w:ascii="宋体" w:hAnsi="宋体" w:cs="Arial"/>
                <w:szCs w:val="21"/>
              </w:rPr>
            </w:pPr>
            <w:r>
              <w:rPr>
                <w:rFonts w:hint="eastAsia"/>
                <w:szCs w:val="21"/>
              </w:rPr>
              <w:t>参数名</w:t>
            </w:r>
          </w:p>
        </w:tc>
        <w:tc>
          <w:tcPr>
            <w:tcW w:w="1159" w:type="dxa"/>
            <w:shd w:val="clear" w:color="auto" w:fill="AEAAAA" w:themeFill="background2" w:themeFillShade="BF"/>
          </w:tcPr>
          <w:p w14:paraId="58AC8427" w14:textId="77777777" w:rsidR="00470AC8" w:rsidRDefault="00470AC8" w:rsidP="00A07819">
            <w:r>
              <w:rPr>
                <w:rFonts w:hint="eastAsia"/>
                <w:szCs w:val="21"/>
              </w:rPr>
              <w:t>类型</w:t>
            </w:r>
          </w:p>
        </w:tc>
        <w:tc>
          <w:tcPr>
            <w:tcW w:w="4097" w:type="dxa"/>
            <w:shd w:val="clear" w:color="auto" w:fill="AEAAAA" w:themeFill="background2" w:themeFillShade="BF"/>
          </w:tcPr>
          <w:p w14:paraId="6D56AE8C" w14:textId="77777777" w:rsidR="00470AC8" w:rsidRDefault="00470AC8" w:rsidP="00A07819">
            <w:r>
              <w:rPr>
                <w:rFonts w:hint="eastAsia"/>
                <w:szCs w:val="21"/>
              </w:rPr>
              <w:t>参数说明</w:t>
            </w:r>
          </w:p>
        </w:tc>
      </w:tr>
      <w:tr w:rsidR="00470AC8" w14:paraId="4D62E831" w14:textId="77777777" w:rsidTr="00470AC8">
        <w:trPr>
          <w:trHeight w:val="313"/>
          <w:jc w:val="center"/>
        </w:trPr>
        <w:tc>
          <w:tcPr>
            <w:tcW w:w="1913" w:type="dxa"/>
          </w:tcPr>
          <w:p w14:paraId="284585FB" w14:textId="77777777" w:rsidR="00470AC8" w:rsidRDefault="00470AC8" w:rsidP="00A07819">
            <w:pPr>
              <w:rPr>
                <w:b/>
              </w:rPr>
            </w:pPr>
            <w:r>
              <w:rPr>
                <w:rStyle w:val="str"/>
              </w:rPr>
              <w:t>cellId</w:t>
            </w:r>
          </w:p>
        </w:tc>
        <w:tc>
          <w:tcPr>
            <w:tcW w:w="1159" w:type="dxa"/>
          </w:tcPr>
          <w:p w14:paraId="0E31C0C2" w14:textId="77777777" w:rsidR="00470AC8" w:rsidRDefault="00470AC8" w:rsidP="00A07819">
            <w:r>
              <w:rPr>
                <w:rFonts w:hint="eastAsia"/>
              </w:rPr>
              <w:t>Int</w:t>
            </w:r>
          </w:p>
        </w:tc>
        <w:tc>
          <w:tcPr>
            <w:tcW w:w="4097" w:type="dxa"/>
          </w:tcPr>
          <w:p w14:paraId="25BC8C66" w14:textId="77777777" w:rsidR="00470AC8" w:rsidRDefault="00EA36A5" w:rsidP="00A07819">
            <w:r>
              <w:rPr>
                <w:rStyle w:val="com"/>
                <w:rFonts w:hint="eastAsia"/>
              </w:rPr>
              <w:t>每个组件元素（单元格）的唯一标识</w:t>
            </w:r>
          </w:p>
        </w:tc>
      </w:tr>
      <w:tr w:rsidR="00470AC8" w14:paraId="5F7EE44F" w14:textId="77777777" w:rsidTr="00470AC8">
        <w:trPr>
          <w:trHeight w:val="313"/>
          <w:jc w:val="center"/>
        </w:trPr>
        <w:tc>
          <w:tcPr>
            <w:tcW w:w="1913" w:type="dxa"/>
          </w:tcPr>
          <w:p w14:paraId="6672700C" w14:textId="77777777" w:rsidR="00470AC8" w:rsidRDefault="00470AC8" w:rsidP="00A07819">
            <w:pPr>
              <w:rPr>
                <w:rStyle w:val="str"/>
              </w:rPr>
            </w:pPr>
            <w:r>
              <w:rPr>
                <w:rStyle w:val="str"/>
              </w:rPr>
              <w:t>type</w:t>
            </w:r>
          </w:p>
        </w:tc>
        <w:tc>
          <w:tcPr>
            <w:tcW w:w="1159" w:type="dxa"/>
          </w:tcPr>
          <w:p w14:paraId="4F416ACE" w14:textId="77777777" w:rsidR="00470AC8" w:rsidRDefault="00470AC8" w:rsidP="00A07819">
            <w:r>
              <w:rPr>
                <w:rFonts w:hint="eastAsia"/>
              </w:rPr>
              <w:t>Int</w:t>
            </w:r>
          </w:p>
        </w:tc>
        <w:tc>
          <w:tcPr>
            <w:tcW w:w="4097" w:type="dxa"/>
          </w:tcPr>
          <w:p w14:paraId="1BAB30A3" w14:textId="77777777" w:rsidR="00BA6ECB" w:rsidRDefault="003B3D5D" w:rsidP="003B3D5D">
            <w:pPr>
              <w:rPr>
                <w:rStyle w:val="com"/>
              </w:rPr>
            </w:pPr>
            <w:r>
              <w:rPr>
                <w:rStyle w:val="com"/>
              </w:rPr>
              <w:t>类型</w:t>
            </w:r>
            <w:r>
              <w:rPr>
                <w:rStyle w:val="com"/>
              </w:rPr>
              <w:t xml:space="preserve">, </w:t>
            </w:r>
          </w:p>
          <w:p w14:paraId="1175A1DA" w14:textId="77777777" w:rsidR="003A6938" w:rsidRPr="003A6938" w:rsidRDefault="003A6938" w:rsidP="003A6938">
            <w:pPr>
              <w:rPr>
                <w:rStyle w:val="com"/>
              </w:rPr>
            </w:pPr>
            <w:r w:rsidRPr="003A6938">
              <w:rPr>
                <w:rStyle w:val="com"/>
                <w:rFonts w:hint="eastAsia"/>
              </w:rPr>
              <w:t>1.</w:t>
            </w:r>
            <w:r w:rsidRPr="003A6938">
              <w:rPr>
                <w:rStyle w:val="com"/>
                <w:rFonts w:hint="eastAsia"/>
              </w:rPr>
              <w:t>栏目</w:t>
            </w:r>
          </w:p>
          <w:p w14:paraId="68CEEA5B" w14:textId="77777777" w:rsidR="003A6938" w:rsidRPr="003A6938" w:rsidRDefault="003A6938" w:rsidP="003A6938">
            <w:pPr>
              <w:rPr>
                <w:rStyle w:val="com"/>
              </w:rPr>
            </w:pPr>
            <w:r w:rsidRPr="003A6938">
              <w:rPr>
                <w:rStyle w:val="com"/>
                <w:rFonts w:hint="eastAsia"/>
              </w:rPr>
              <w:t>2.</w:t>
            </w:r>
            <w:r w:rsidRPr="003A6938">
              <w:rPr>
                <w:rStyle w:val="com"/>
                <w:rFonts w:hint="eastAsia"/>
              </w:rPr>
              <w:t>点播</w:t>
            </w:r>
            <w:r w:rsidRPr="003A6938">
              <w:rPr>
                <w:rStyle w:val="com"/>
                <w:rFonts w:hint="eastAsia"/>
              </w:rPr>
              <w:t>(</w:t>
            </w:r>
            <w:r w:rsidRPr="003A6938">
              <w:rPr>
                <w:rStyle w:val="com"/>
                <w:rFonts w:hint="eastAsia"/>
              </w:rPr>
              <w:t>点播详情</w:t>
            </w:r>
            <w:r w:rsidRPr="003A6938">
              <w:rPr>
                <w:rStyle w:val="com"/>
                <w:rFonts w:hint="eastAsia"/>
              </w:rPr>
              <w:t xml:space="preserve">)    </w:t>
            </w:r>
          </w:p>
          <w:p w14:paraId="65018DCE" w14:textId="77777777" w:rsidR="003A6938" w:rsidRPr="003A6938" w:rsidRDefault="003A6938" w:rsidP="003A6938">
            <w:pPr>
              <w:rPr>
                <w:rStyle w:val="com"/>
              </w:rPr>
            </w:pPr>
            <w:r w:rsidRPr="003A6938">
              <w:rPr>
                <w:rStyle w:val="com"/>
                <w:rFonts w:hint="eastAsia"/>
              </w:rPr>
              <w:t>3.</w:t>
            </w:r>
            <w:r w:rsidRPr="003A6938">
              <w:rPr>
                <w:rStyle w:val="com"/>
                <w:rFonts w:hint="eastAsia"/>
              </w:rPr>
              <w:t>专题</w:t>
            </w:r>
          </w:p>
          <w:p w14:paraId="07AA157F" w14:textId="77777777" w:rsidR="003A6938" w:rsidRPr="003A6938" w:rsidRDefault="003A6938" w:rsidP="003A6938">
            <w:pPr>
              <w:rPr>
                <w:rStyle w:val="com"/>
              </w:rPr>
            </w:pPr>
            <w:r w:rsidRPr="003A6938">
              <w:rPr>
                <w:rStyle w:val="com"/>
                <w:rFonts w:hint="eastAsia"/>
              </w:rPr>
              <w:t>4.</w:t>
            </w:r>
            <w:r w:rsidRPr="003A6938">
              <w:rPr>
                <w:rStyle w:val="com"/>
                <w:rFonts w:hint="eastAsia"/>
              </w:rPr>
              <w:t>直播频道</w:t>
            </w:r>
          </w:p>
          <w:p w14:paraId="23074DB4" w14:textId="77777777" w:rsidR="003A6938" w:rsidRPr="003A6938" w:rsidRDefault="003A6938" w:rsidP="003A6938">
            <w:pPr>
              <w:rPr>
                <w:rStyle w:val="com"/>
              </w:rPr>
            </w:pPr>
            <w:r w:rsidRPr="003A6938">
              <w:rPr>
                <w:rStyle w:val="com"/>
                <w:rFonts w:hint="eastAsia"/>
              </w:rPr>
              <w:t>5.</w:t>
            </w:r>
            <w:r w:rsidRPr="003A6938">
              <w:rPr>
                <w:rStyle w:val="com"/>
                <w:rFonts w:hint="eastAsia"/>
              </w:rPr>
              <w:t>应用</w:t>
            </w:r>
            <w:r w:rsidRPr="003A6938">
              <w:rPr>
                <w:rStyle w:val="com"/>
                <w:rFonts w:hint="eastAsia"/>
              </w:rPr>
              <w:t>(</w:t>
            </w:r>
            <w:r w:rsidRPr="003A6938">
              <w:rPr>
                <w:rStyle w:val="com"/>
                <w:rFonts w:hint="eastAsia"/>
              </w:rPr>
              <w:t>打开应用含游戏</w:t>
            </w:r>
            <w:r w:rsidRPr="003A6938">
              <w:rPr>
                <w:rStyle w:val="com"/>
                <w:rFonts w:hint="eastAsia"/>
              </w:rPr>
              <w:t xml:space="preserve">)     </w:t>
            </w:r>
          </w:p>
          <w:p w14:paraId="6A3CBE71" w14:textId="77777777" w:rsidR="003A6938" w:rsidRPr="003A6938" w:rsidRDefault="003A6938" w:rsidP="003A6938">
            <w:pPr>
              <w:rPr>
                <w:rStyle w:val="com"/>
              </w:rPr>
            </w:pPr>
            <w:r w:rsidRPr="003A6938">
              <w:rPr>
                <w:rStyle w:val="com"/>
                <w:rFonts w:hint="eastAsia"/>
              </w:rPr>
              <w:t>6.</w:t>
            </w:r>
            <w:r w:rsidRPr="003A6938">
              <w:rPr>
                <w:rStyle w:val="com"/>
                <w:rFonts w:hint="eastAsia"/>
              </w:rPr>
              <w:t>活动图片</w:t>
            </w:r>
            <w:r w:rsidRPr="003A6938">
              <w:rPr>
                <w:rStyle w:val="com"/>
                <w:rFonts w:hint="eastAsia"/>
              </w:rPr>
              <w:t>(Url)</w:t>
            </w:r>
            <w:r w:rsidRPr="003A6938">
              <w:rPr>
                <w:rStyle w:val="com"/>
                <w:rFonts w:hint="eastAsia"/>
              </w:rPr>
              <w:t>新的窗口显示图片</w:t>
            </w:r>
            <w:r w:rsidRPr="003A6938">
              <w:rPr>
                <w:rStyle w:val="com"/>
                <w:rFonts w:hint="eastAsia"/>
              </w:rPr>
              <w:t>,</w:t>
            </w:r>
            <w:r w:rsidRPr="003A6938">
              <w:rPr>
                <w:rStyle w:val="com"/>
                <w:rFonts w:hint="eastAsia"/>
              </w:rPr>
              <w:t>如崔缴费、促销活动</w:t>
            </w:r>
          </w:p>
          <w:p w14:paraId="3762DCE7" w14:textId="77777777" w:rsidR="003A6938" w:rsidRPr="003A6938" w:rsidRDefault="003A6938" w:rsidP="003A6938">
            <w:pPr>
              <w:rPr>
                <w:rStyle w:val="com"/>
              </w:rPr>
            </w:pPr>
            <w:r w:rsidRPr="003A6938">
              <w:rPr>
                <w:rStyle w:val="com"/>
                <w:rFonts w:hint="eastAsia"/>
              </w:rPr>
              <w:t>7.</w:t>
            </w:r>
            <w:r w:rsidRPr="003A6938">
              <w:rPr>
                <w:rStyle w:val="com"/>
                <w:rFonts w:hint="eastAsia"/>
              </w:rPr>
              <w:t>购物</w:t>
            </w:r>
          </w:p>
          <w:p w14:paraId="66C15A50" w14:textId="77777777" w:rsidR="003A6938" w:rsidRPr="003A6938" w:rsidRDefault="003A6938" w:rsidP="003A6938">
            <w:pPr>
              <w:rPr>
                <w:rStyle w:val="com"/>
              </w:rPr>
            </w:pPr>
            <w:r w:rsidRPr="003A6938">
              <w:rPr>
                <w:rStyle w:val="com"/>
                <w:rFonts w:hint="eastAsia"/>
              </w:rPr>
              <w:t>8.</w:t>
            </w:r>
            <w:r w:rsidRPr="003A6938">
              <w:rPr>
                <w:rStyle w:val="com"/>
                <w:rFonts w:hint="eastAsia"/>
              </w:rPr>
              <w:t>资讯</w:t>
            </w:r>
          </w:p>
          <w:p w14:paraId="22B2AB72" w14:textId="77777777" w:rsidR="003A6938" w:rsidRPr="003A6938" w:rsidRDefault="003A6938" w:rsidP="003A6938">
            <w:pPr>
              <w:rPr>
                <w:rStyle w:val="com"/>
              </w:rPr>
            </w:pPr>
            <w:r w:rsidRPr="003A6938">
              <w:rPr>
                <w:rStyle w:val="com"/>
                <w:rFonts w:hint="eastAsia"/>
              </w:rPr>
              <w:t>9.</w:t>
            </w:r>
            <w:r w:rsidRPr="003A6938">
              <w:rPr>
                <w:rStyle w:val="com"/>
                <w:rFonts w:hint="eastAsia"/>
              </w:rPr>
              <w:t>直接播放</w:t>
            </w:r>
          </w:p>
          <w:p w14:paraId="3B67FBF9" w14:textId="77777777" w:rsidR="003A6938" w:rsidRPr="003A6938" w:rsidRDefault="003A6938" w:rsidP="003A6938">
            <w:pPr>
              <w:rPr>
                <w:rStyle w:val="com"/>
              </w:rPr>
            </w:pPr>
            <w:r w:rsidRPr="003A6938">
              <w:rPr>
                <w:rStyle w:val="com"/>
                <w:rFonts w:hint="eastAsia"/>
              </w:rPr>
              <w:t>10.</w:t>
            </w:r>
            <w:r w:rsidRPr="003A6938">
              <w:rPr>
                <w:rStyle w:val="com"/>
                <w:rFonts w:hint="eastAsia"/>
              </w:rPr>
              <w:t>跑马灯</w:t>
            </w:r>
          </w:p>
          <w:p w14:paraId="1F3A44D8" w14:textId="77777777" w:rsidR="003A6938" w:rsidRPr="003A6938" w:rsidRDefault="003A6938" w:rsidP="003A6938">
            <w:pPr>
              <w:rPr>
                <w:rStyle w:val="com"/>
              </w:rPr>
            </w:pPr>
            <w:r w:rsidRPr="003A6938">
              <w:rPr>
                <w:rStyle w:val="com"/>
                <w:rFonts w:hint="eastAsia"/>
              </w:rPr>
              <w:t>11.</w:t>
            </w:r>
            <w:r w:rsidRPr="003A6938">
              <w:rPr>
                <w:rStyle w:val="com"/>
                <w:rFonts w:hint="eastAsia"/>
              </w:rPr>
              <w:t>普通文本</w:t>
            </w:r>
          </w:p>
          <w:p w14:paraId="196FCD97" w14:textId="77777777" w:rsidR="003A6938" w:rsidRPr="003A6938" w:rsidRDefault="003A6938" w:rsidP="003A6938">
            <w:pPr>
              <w:rPr>
                <w:rStyle w:val="com"/>
              </w:rPr>
            </w:pPr>
            <w:r w:rsidRPr="003A6938">
              <w:rPr>
                <w:rStyle w:val="com"/>
                <w:rFonts w:hint="eastAsia"/>
              </w:rPr>
              <w:t>12.</w:t>
            </w:r>
            <w:r w:rsidRPr="003A6938">
              <w:rPr>
                <w:rStyle w:val="com"/>
                <w:rFonts w:hint="eastAsia"/>
              </w:rPr>
              <w:t>普通图片</w:t>
            </w:r>
          </w:p>
          <w:p w14:paraId="712ED964" w14:textId="77777777" w:rsidR="003A6938" w:rsidRPr="003A6938" w:rsidRDefault="003A6938" w:rsidP="003A6938">
            <w:pPr>
              <w:rPr>
                <w:rStyle w:val="com"/>
              </w:rPr>
            </w:pPr>
            <w:r w:rsidRPr="003A6938">
              <w:rPr>
                <w:rStyle w:val="com"/>
                <w:rFonts w:hint="eastAsia"/>
              </w:rPr>
              <w:t>13.</w:t>
            </w:r>
            <w:r w:rsidRPr="003A6938">
              <w:rPr>
                <w:rStyle w:val="com"/>
                <w:rFonts w:hint="eastAsia"/>
              </w:rPr>
              <w:t>支付</w:t>
            </w:r>
          </w:p>
          <w:p w14:paraId="2D56D2BB" w14:textId="77777777" w:rsidR="00A1500F" w:rsidRDefault="003A6938" w:rsidP="003A6938">
            <w:pPr>
              <w:rPr>
                <w:rStyle w:val="com"/>
              </w:rPr>
            </w:pPr>
            <w:r w:rsidRPr="003A6938">
              <w:rPr>
                <w:rStyle w:val="com"/>
                <w:rFonts w:hint="eastAsia"/>
              </w:rPr>
              <w:t>14.</w:t>
            </w:r>
            <w:r w:rsidRPr="003A6938">
              <w:rPr>
                <w:rStyle w:val="com"/>
                <w:rFonts w:hint="eastAsia"/>
              </w:rPr>
              <w:t>广告</w:t>
            </w:r>
          </w:p>
          <w:p w14:paraId="76DF1E15" w14:textId="77777777" w:rsidR="007337CB" w:rsidRDefault="007337CB" w:rsidP="003A6938">
            <w:pPr>
              <w:rPr>
                <w:rStyle w:val="com"/>
              </w:rPr>
            </w:pPr>
            <w:r>
              <w:rPr>
                <w:rStyle w:val="com"/>
                <w:rFonts w:hint="eastAsia"/>
              </w:rPr>
              <w:t>15:</w:t>
            </w:r>
            <w:r>
              <w:rPr>
                <w:rStyle w:val="com"/>
                <w:rFonts w:hint="eastAsia"/>
              </w:rPr>
              <w:t>多乐播购物</w:t>
            </w:r>
          </w:p>
          <w:p w14:paraId="6891F6C6" w14:textId="77777777" w:rsidR="007337CB" w:rsidRDefault="007337CB" w:rsidP="003A6938">
            <w:pPr>
              <w:rPr>
                <w:rStyle w:val="com"/>
              </w:rPr>
            </w:pPr>
            <w:r>
              <w:rPr>
                <w:rStyle w:val="com"/>
                <w:rFonts w:hint="eastAsia"/>
              </w:rPr>
              <w:t>16:</w:t>
            </w:r>
            <w:r>
              <w:rPr>
                <w:rStyle w:val="com"/>
                <w:rFonts w:hint="eastAsia"/>
              </w:rPr>
              <w:t>二维码控件</w:t>
            </w:r>
          </w:p>
          <w:p w14:paraId="42B5008B" w14:textId="77777777" w:rsidR="007337CB" w:rsidRDefault="007337CB" w:rsidP="003A6938">
            <w:pPr>
              <w:rPr>
                <w:rStyle w:val="com"/>
              </w:rPr>
            </w:pPr>
            <w:r>
              <w:rPr>
                <w:rStyle w:val="com"/>
                <w:rFonts w:hint="eastAsia"/>
              </w:rPr>
              <w:t>17:</w:t>
            </w:r>
            <w:r>
              <w:rPr>
                <w:rStyle w:val="com"/>
                <w:rFonts w:hint="eastAsia"/>
              </w:rPr>
              <w:t>轮播控件</w:t>
            </w:r>
          </w:p>
          <w:p w14:paraId="34E29C94" w14:textId="77777777" w:rsidR="00DE1A6B" w:rsidRPr="00DE1A6B" w:rsidRDefault="00DE1A6B" w:rsidP="003A6938">
            <w:pPr>
              <w:rPr>
                <w:ins w:id="397" w:author="lenovo" w:date="2016-11-24T11:01:00Z"/>
                <w:rStyle w:val="com"/>
              </w:rPr>
            </w:pPr>
            <w:ins w:id="398" w:author="lenovo" w:date="2016-11-25T16:48:00Z">
              <w:r>
                <w:rPr>
                  <w:rStyle w:val="com"/>
                  <w:rFonts w:hint="eastAsia"/>
                </w:rPr>
                <w:t>18:</w:t>
              </w:r>
              <w:r>
                <w:rPr>
                  <w:rStyle w:val="com"/>
                  <w:rFonts w:hint="eastAsia"/>
                </w:rPr>
                <w:t>所有专辑</w:t>
              </w:r>
            </w:ins>
          </w:p>
          <w:p w14:paraId="749DA990" w14:textId="77777777" w:rsidR="00B76695" w:rsidRPr="00B76695" w:rsidRDefault="00B76695" w:rsidP="003A6938">
            <w:pPr>
              <w:rPr>
                <w:rStyle w:val="com"/>
              </w:rPr>
            </w:pPr>
            <w:ins w:id="399" w:author="lenovo" w:date="2016-11-24T11:01:00Z">
              <w:r>
                <w:rPr>
                  <w:rStyle w:val="com"/>
                  <w:rFonts w:hint="eastAsia"/>
                </w:rPr>
                <w:t>1</w:t>
              </w:r>
            </w:ins>
            <w:ins w:id="400" w:author="lenovo" w:date="2016-11-25T16:48:00Z">
              <w:r w:rsidR="00DE1A6B">
                <w:rPr>
                  <w:rStyle w:val="com"/>
                  <w:rFonts w:hint="eastAsia"/>
                </w:rPr>
                <w:t>9</w:t>
              </w:r>
            </w:ins>
            <w:ins w:id="401" w:author="lenovo" w:date="2016-11-24T11:01:00Z">
              <w:r>
                <w:rPr>
                  <w:rStyle w:val="com"/>
                  <w:rFonts w:hint="eastAsia"/>
                </w:rPr>
                <w:t>:</w:t>
              </w:r>
              <w:r>
                <w:rPr>
                  <w:rStyle w:val="com"/>
                  <w:rFonts w:hint="eastAsia"/>
                </w:rPr>
                <w:t>最近应用</w:t>
              </w:r>
            </w:ins>
          </w:p>
        </w:tc>
      </w:tr>
      <w:tr w:rsidR="00470AC8" w14:paraId="2C140A0A" w14:textId="77777777" w:rsidTr="00470AC8">
        <w:trPr>
          <w:trHeight w:val="313"/>
          <w:jc w:val="center"/>
        </w:trPr>
        <w:tc>
          <w:tcPr>
            <w:tcW w:w="1913" w:type="dxa"/>
          </w:tcPr>
          <w:p w14:paraId="2209933A" w14:textId="77777777" w:rsidR="00470AC8" w:rsidRDefault="00470AC8" w:rsidP="00A07819">
            <w:pPr>
              <w:rPr>
                <w:rStyle w:val="str"/>
              </w:rPr>
            </w:pPr>
            <w:r>
              <w:rPr>
                <w:rStyle w:val="str"/>
              </w:rPr>
              <w:t>x</w:t>
            </w:r>
          </w:p>
        </w:tc>
        <w:tc>
          <w:tcPr>
            <w:tcW w:w="1159" w:type="dxa"/>
          </w:tcPr>
          <w:p w14:paraId="6461DA74" w14:textId="77777777" w:rsidR="00470AC8" w:rsidRDefault="00470AC8" w:rsidP="00A07819">
            <w:r>
              <w:rPr>
                <w:rFonts w:hint="eastAsia"/>
              </w:rPr>
              <w:t>Int</w:t>
            </w:r>
          </w:p>
        </w:tc>
        <w:tc>
          <w:tcPr>
            <w:tcW w:w="4097" w:type="dxa"/>
          </w:tcPr>
          <w:p w14:paraId="190691CC" w14:textId="77777777" w:rsidR="00470AC8" w:rsidRDefault="00470AC8" w:rsidP="00A07819">
            <w:pPr>
              <w:rPr>
                <w:rStyle w:val="com"/>
              </w:rPr>
            </w:pPr>
            <w:r>
              <w:rPr>
                <w:rStyle w:val="com"/>
              </w:rPr>
              <w:t>x</w:t>
            </w:r>
            <w:r>
              <w:rPr>
                <w:rStyle w:val="com"/>
              </w:rPr>
              <w:t>坐标</w:t>
            </w:r>
          </w:p>
        </w:tc>
      </w:tr>
      <w:tr w:rsidR="00470AC8" w14:paraId="6B9F07BA" w14:textId="77777777" w:rsidTr="00470AC8">
        <w:trPr>
          <w:trHeight w:val="313"/>
          <w:jc w:val="center"/>
        </w:trPr>
        <w:tc>
          <w:tcPr>
            <w:tcW w:w="1913" w:type="dxa"/>
          </w:tcPr>
          <w:p w14:paraId="17D1EDB0" w14:textId="77777777" w:rsidR="00470AC8" w:rsidRDefault="00470AC8" w:rsidP="00A07819">
            <w:pPr>
              <w:rPr>
                <w:rStyle w:val="str"/>
              </w:rPr>
            </w:pPr>
            <w:r>
              <w:rPr>
                <w:rStyle w:val="str"/>
              </w:rPr>
              <w:t>y</w:t>
            </w:r>
          </w:p>
        </w:tc>
        <w:tc>
          <w:tcPr>
            <w:tcW w:w="1159" w:type="dxa"/>
          </w:tcPr>
          <w:p w14:paraId="6B983A6C" w14:textId="77777777" w:rsidR="00470AC8" w:rsidRDefault="00470AC8" w:rsidP="00A07819">
            <w:r>
              <w:rPr>
                <w:rFonts w:hint="eastAsia"/>
              </w:rPr>
              <w:t>Int</w:t>
            </w:r>
          </w:p>
        </w:tc>
        <w:tc>
          <w:tcPr>
            <w:tcW w:w="4097" w:type="dxa"/>
          </w:tcPr>
          <w:p w14:paraId="4A0637FF" w14:textId="77777777" w:rsidR="00470AC8" w:rsidRDefault="00470AC8" w:rsidP="00A07819">
            <w:pPr>
              <w:rPr>
                <w:rStyle w:val="com"/>
              </w:rPr>
            </w:pPr>
            <w:r>
              <w:rPr>
                <w:rStyle w:val="com"/>
              </w:rPr>
              <w:t>y</w:t>
            </w:r>
            <w:r>
              <w:rPr>
                <w:rStyle w:val="com"/>
              </w:rPr>
              <w:t>坐标</w:t>
            </w:r>
          </w:p>
        </w:tc>
      </w:tr>
      <w:tr w:rsidR="00470AC8" w14:paraId="4BA0B2D9" w14:textId="77777777" w:rsidTr="00470AC8">
        <w:trPr>
          <w:trHeight w:val="313"/>
          <w:jc w:val="center"/>
        </w:trPr>
        <w:tc>
          <w:tcPr>
            <w:tcW w:w="1913" w:type="dxa"/>
          </w:tcPr>
          <w:p w14:paraId="4EF85F75" w14:textId="77777777" w:rsidR="00470AC8" w:rsidRDefault="00470AC8" w:rsidP="00A07819">
            <w:pPr>
              <w:rPr>
                <w:rStyle w:val="str"/>
              </w:rPr>
            </w:pPr>
            <w:r>
              <w:rPr>
                <w:rStyle w:val="str"/>
              </w:rPr>
              <w:t>width</w:t>
            </w:r>
          </w:p>
        </w:tc>
        <w:tc>
          <w:tcPr>
            <w:tcW w:w="1159" w:type="dxa"/>
          </w:tcPr>
          <w:p w14:paraId="2972F322" w14:textId="77777777" w:rsidR="00470AC8" w:rsidRDefault="00470AC8" w:rsidP="00A07819">
            <w:r>
              <w:rPr>
                <w:rFonts w:hint="eastAsia"/>
              </w:rPr>
              <w:t>Int</w:t>
            </w:r>
          </w:p>
        </w:tc>
        <w:tc>
          <w:tcPr>
            <w:tcW w:w="4097" w:type="dxa"/>
          </w:tcPr>
          <w:p w14:paraId="39E61AD8" w14:textId="77777777" w:rsidR="00470AC8" w:rsidRDefault="00470AC8" w:rsidP="00A07819">
            <w:pPr>
              <w:rPr>
                <w:rStyle w:val="com"/>
              </w:rPr>
            </w:pPr>
            <w:r>
              <w:rPr>
                <w:rStyle w:val="com"/>
              </w:rPr>
              <w:t>宽</w:t>
            </w:r>
          </w:p>
        </w:tc>
      </w:tr>
      <w:tr w:rsidR="00470AC8" w14:paraId="5007EA21" w14:textId="77777777" w:rsidTr="00470AC8">
        <w:trPr>
          <w:trHeight w:val="313"/>
          <w:jc w:val="center"/>
        </w:trPr>
        <w:tc>
          <w:tcPr>
            <w:tcW w:w="1913" w:type="dxa"/>
          </w:tcPr>
          <w:p w14:paraId="6EFA1BA0" w14:textId="77777777" w:rsidR="00470AC8" w:rsidRDefault="00470AC8" w:rsidP="00A07819">
            <w:pPr>
              <w:rPr>
                <w:rStyle w:val="str"/>
              </w:rPr>
            </w:pPr>
            <w:r>
              <w:rPr>
                <w:rStyle w:val="str"/>
              </w:rPr>
              <w:t>height</w:t>
            </w:r>
          </w:p>
        </w:tc>
        <w:tc>
          <w:tcPr>
            <w:tcW w:w="1159" w:type="dxa"/>
          </w:tcPr>
          <w:p w14:paraId="0C02BF71" w14:textId="77777777" w:rsidR="00470AC8" w:rsidRDefault="00470AC8" w:rsidP="00A07819">
            <w:r>
              <w:rPr>
                <w:rFonts w:hint="eastAsia"/>
              </w:rPr>
              <w:t>Int</w:t>
            </w:r>
          </w:p>
        </w:tc>
        <w:tc>
          <w:tcPr>
            <w:tcW w:w="4097" w:type="dxa"/>
          </w:tcPr>
          <w:p w14:paraId="6076FE55" w14:textId="77777777" w:rsidR="00470AC8" w:rsidRDefault="00470AC8" w:rsidP="00A07819">
            <w:pPr>
              <w:rPr>
                <w:rStyle w:val="com"/>
              </w:rPr>
            </w:pPr>
            <w:r>
              <w:rPr>
                <w:rStyle w:val="com"/>
              </w:rPr>
              <w:t>高</w:t>
            </w:r>
          </w:p>
        </w:tc>
      </w:tr>
      <w:tr w:rsidR="00470AC8" w14:paraId="76041FF7" w14:textId="77777777" w:rsidTr="00470AC8">
        <w:trPr>
          <w:trHeight w:val="313"/>
          <w:jc w:val="center"/>
        </w:trPr>
        <w:tc>
          <w:tcPr>
            <w:tcW w:w="1913" w:type="dxa"/>
          </w:tcPr>
          <w:p w14:paraId="5AADD95D" w14:textId="77777777" w:rsidR="00470AC8" w:rsidRDefault="00470AC8" w:rsidP="00C5651D">
            <w:pPr>
              <w:rPr>
                <w:rStyle w:val="str"/>
              </w:rPr>
            </w:pPr>
            <w:r>
              <w:rPr>
                <w:rStyle w:val="str"/>
              </w:rPr>
              <w:t>stateSt</w:t>
            </w:r>
            <w:r>
              <w:rPr>
                <w:rStyle w:val="str"/>
                <w:rFonts w:hint="eastAsia"/>
              </w:rPr>
              <w:t>yle</w:t>
            </w:r>
          </w:p>
        </w:tc>
        <w:tc>
          <w:tcPr>
            <w:tcW w:w="1159" w:type="dxa"/>
          </w:tcPr>
          <w:p w14:paraId="5A78BBC5" w14:textId="77777777" w:rsidR="00470AC8" w:rsidRDefault="00DA1659" w:rsidP="00A07819">
            <w:r>
              <w:rPr>
                <w:rFonts w:hint="eastAsia"/>
              </w:rPr>
              <w:t>List</w:t>
            </w:r>
          </w:p>
        </w:tc>
        <w:tc>
          <w:tcPr>
            <w:tcW w:w="4097" w:type="dxa"/>
          </w:tcPr>
          <w:p w14:paraId="64C85F7D" w14:textId="77777777" w:rsidR="00470AC8" w:rsidRDefault="00470AC8" w:rsidP="00A07819">
            <w:pPr>
              <w:rPr>
                <w:rStyle w:val="com"/>
              </w:rPr>
            </w:pPr>
            <w:r>
              <w:rPr>
                <w:rStyle w:val="com"/>
              </w:rPr>
              <w:t>cell</w:t>
            </w:r>
            <w:r>
              <w:rPr>
                <w:rStyle w:val="com"/>
              </w:rPr>
              <w:t>状态</w:t>
            </w:r>
            <w:r>
              <w:rPr>
                <w:rStyle w:val="com"/>
                <w:rFonts w:hint="eastAsia"/>
              </w:rPr>
              <w:t>样式描述</w:t>
            </w:r>
          </w:p>
        </w:tc>
      </w:tr>
      <w:tr w:rsidR="00470AC8" w14:paraId="606AEBD8" w14:textId="77777777" w:rsidTr="00470AC8">
        <w:trPr>
          <w:trHeight w:val="313"/>
          <w:jc w:val="center"/>
        </w:trPr>
        <w:tc>
          <w:tcPr>
            <w:tcW w:w="1913" w:type="dxa"/>
          </w:tcPr>
          <w:p w14:paraId="174B339B" w14:textId="77777777" w:rsidR="00470AC8" w:rsidRDefault="00470AC8" w:rsidP="00A07819">
            <w:pPr>
              <w:rPr>
                <w:rStyle w:val="str"/>
              </w:rPr>
            </w:pPr>
            <w:r>
              <w:rPr>
                <w:rStyle w:val="str"/>
              </w:rPr>
              <w:t>imgUrl</w:t>
            </w:r>
          </w:p>
        </w:tc>
        <w:tc>
          <w:tcPr>
            <w:tcW w:w="1159" w:type="dxa"/>
          </w:tcPr>
          <w:p w14:paraId="3B0771F0" w14:textId="77777777" w:rsidR="00470AC8" w:rsidRDefault="00470AC8" w:rsidP="00A07819">
            <w:r>
              <w:rPr>
                <w:rFonts w:hint="eastAsia"/>
              </w:rPr>
              <w:t>String</w:t>
            </w:r>
          </w:p>
        </w:tc>
        <w:tc>
          <w:tcPr>
            <w:tcW w:w="4097" w:type="dxa"/>
          </w:tcPr>
          <w:p w14:paraId="27AAD99C" w14:textId="77777777" w:rsidR="00470AC8" w:rsidRDefault="00470AC8" w:rsidP="00A07819">
            <w:pPr>
              <w:rPr>
                <w:rStyle w:val="com"/>
              </w:rPr>
            </w:pPr>
            <w:r>
              <w:rPr>
                <w:rStyle w:val="com"/>
              </w:rPr>
              <w:t>图片</w:t>
            </w:r>
            <w:r>
              <w:rPr>
                <w:rStyle w:val="com"/>
              </w:rPr>
              <w:t>URL</w:t>
            </w:r>
          </w:p>
        </w:tc>
      </w:tr>
      <w:tr w:rsidR="00470AC8" w14:paraId="709D558E" w14:textId="77777777" w:rsidTr="00470AC8">
        <w:trPr>
          <w:trHeight w:val="313"/>
          <w:jc w:val="center"/>
        </w:trPr>
        <w:tc>
          <w:tcPr>
            <w:tcW w:w="1913" w:type="dxa"/>
          </w:tcPr>
          <w:p w14:paraId="00E6A3D3" w14:textId="77777777" w:rsidR="00470AC8" w:rsidRDefault="00725906" w:rsidP="00A07819">
            <w:pPr>
              <w:rPr>
                <w:rStyle w:val="str"/>
              </w:rPr>
            </w:pPr>
            <w:r>
              <w:rPr>
                <w:rStyle w:val="str"/>
                <w:rFonts w:hint="eastAsia"/>
              </w:rPr>
              <w:t>action</w:t>
            </w:r>
          </w:p>
        </w:tc>
        <w:tc>
          <w:tcPr>
            <w:tcW w:w="1159" w:type="dxa"/>
          </w:tcPr>
          <w:p w14:paraId="2B278DC6" w14:textId="77777777" w:rsidR="00470AC8" w:rsidRDefault="00470AC8" w:rsidP="00A07819">
            <w:r>
              <w:rPr>
                <w:rFonts w:hint="eastAsia"/>
              </w:rPr>
              <w:t>String</w:t>
            </w:r>
          </w:p>
        </w:tc>
        <w:tc>
          <w:tcPr>
            <w:tcW w:w="4097" w:type="dxa"/>
          </w:tcPr>
          <w:p w14:paraId="2776C0A5" w14:textId="77777777" w:rsidR="00470AC8" w:rsidRDefault="00470AC8" w:rsidP="00A07819">
            <w:pPr>
              <w:rPr>
                <w:rStyle w:val="com"/>
              </w:rPr>
            </w:pPr>
            <w:r>
              <w:rPr>
                <w:rStyle w:val="com"/>
              </w:rPr>
              <w:t>将要执行的操作</w:t>
            </w:r>
            <w:r>
              <w:rPr>
                <w:rStyle w:val="com"/>
              </w:rPr>
              <w:t>,</w:t>
            </w:r>
            <w:r>
              <w:rPr>
                <w:rStyle w:val="com"/>
              </w:rPr>
              <w:t>跟</w:t>
            </w:r>
            <w:r>
              <w:rPr>
                <w:rStyle w:val="com"/>
              </w:rPr>
              <w:t>type</w:t>
            </w:r>
            <w:r>
              <w:rPr>
                <w:rStyle w:val="com"/>
              </w:rPr>
              <w:t>属性一起使用</w:t>
            </w:r>
          </w:p>
          <w:p w14:paraId="11C94582" w14:textId="77777777" w:rsidR="003B3D5D" w:rsidRDefault="003B3D5D" w:rsidP="003B3D5D">
            <w:pPr>
              <w:rPr>
                <w:rStyle w:val="com"/>
              </w:rPr>
            </w:pPr>
            <w:r>
              <w:rPr>
                <w:rStyle w:val="com"/>
                <w:rFonts w:hint="eastAsia"/>
              </w:rPr>
              <w:t>1:</w:t>
            </w:r>
            <w:commentRangeStart w:id="402"/>
            <w:r>
              <w:rPr>
                <w:rStyle w:val="com"/>
                <w:rFonts w:hint="eastAsia"/>
              </w:rPr>
              <w:t>直播为</w:t>
            </w:r>
            <w:r>
              <w:rPr>
                <w:rStyle w:val="com"/>
                <w:rFonts w:hint="eastAsia"/>
              </w:rPr>
              <w:t>String</w:t>
            </w:r>
            <w:r>
              <w:rPr>
                <w:rStyle w:val="com"/>
                <w:rFonts w:hint="eastAsia"/>
              </w:rPr>
              <w:t>类型</w:t>
            </w:r>
            <w:r>
              <w:rPr>
                <w:rStyle w:val="com"/>
                <w:rFonts w:hint="eastAsia"/>
              </w:rPr>
              <w:t>,</w:t>
            </w:r>
            <w:r>
              <w:rPr>
                <w:rStyle w:val="com"/>
                <w:rFonts w:hint="eastAsia"/>
              </w:rPr>
              <w:t>里面内容为</w:t>
            </w:r>
            <w:r>
              <w:rPr>
                <w:rStyle w:val="com"/>
                <w:rFonts w:hint="eastAsia"/>
              </w:rPr>
              <w:t>Json</w:t>
            </w:r>
            <w:r>
              <w:rPr>
                <w:rStyle w:val="com"/>
                <w:rFonts w:hint="eastAsia"/>
              </w:rPr>
              <w:t>格式</w:t>
            </w:r>
            <w:r>
              <w:rPr>
                <w:rStyle w:val="com"/>
                <w:rFonts w:hint="eastAsia"/>
              </w:rPr>
              <w:t>,</w:t>
            </w:r>
            <w:r>
              <w:rPr>
                <w:rStyle w:val="com"/>
                <w:rFonts w:hint="eastAsia"/>
              </w:rPr>
              <w:t>如</w:t>
            </w:r>
            <w:r>
              <w:rPr>
                <w:rStyle w:val="com"/>
                <w:rFonts w:hint="eastAsia"/>
              </w:rPr>
              <w:t>"{\"play\":\"dvb://0.0.0\",\"intent\":\"com.ppfuns.live.action.ACTION_ENTRY_LIVE\",\"data\":\"playElem=dvb://0.0.0#bounds=0.0.0.1920,1080#group=1#channelNo=101\",\"cmd\":\"\"}"</w:t>
            </w:r>
          </w:p>
          <w:p w14:paraId="717C59F6" w14:textId="77777777" w:rsidR="003B3D5D" w:rsidRDefault="003B3D5D" w:rsidP="003B3D5D">
            <w:pPr>
              <w:rPr>
                <w:rStyle w:val="com"/>
              </w:rPr>
            </w:pPr>
            <w:r>
              <w:rPr>
                <w:rStyle w:val="com"/>
                <w:rFonts w:hint="eastAsia"/>
              </w:rPr>
              <w:t>同时也可用单引号分割</w:t>
            </w:r>
            <w:r>
              <w:rPr>
                <w:rStyle w:val="com"/>
                <w:rFonts w:hint="eastAsia"/>
              </w:rPr>
              <w:t>.</w:t>
            </w:r>
            <w:r>
              <w:rPr>
                <w:rStyle w:val="com"/>
                <w:rFonts w:hint="eastAsia"/>
              </w:rPr>
              <w:t>即数据也可以为</w:t>
            </w:r>
            <w:r>
              <w:rPr>
                <w:rStyle w:val="com"/>
                <w:rFonts w:hint="eastAsia"/>
              </w:rPr>
              <w:t>"{'play': 'dvb://0.0.0', 'intent': 'com.ppfuns.live.action.ACTION_ENTRY_LIVE','data':</w:t>
            </w:r>
            <w:r>
              <w:rPr>
                <w:rStyle w:val="com"/>
              </w:rPr>
              <w:t>'</w:t>
            </w:r>
            <w:r>
              <w:rPr>
                <w:rStyle w:val="com"/>
                <w:rFonts w:hint="eastAsia"/>
              </w:rPr>
              <w:t>playElem=dvb://0.0.0#bounds=0.0.0.1920,1080#group=1#channelNo=101</w:t>
            </w:r>
            <w:r>
              <w:rPr>
                <w:rStyle w:val="com"/>
              </w:rPr>
              <w:t>'</w:t>
            </w:r>
            <w:r>
              <w:rPr>
                <w:rStyle w:val="com"/>
                <w:rFonts w:hint="eastAsia"/>
              </w:rPr>
              <w:t>,</w:t>
            </w:r>
            <w:r>
              <w:rPr>
                <w:rStyle w:val="com"/>
              </w:rPr>
              <w:t>'</w:t>
            </w:r>
            <w:r>
              <w:rPr>
                <w:rStyle w:val="com"/>
                <w:rFonts w:hint="eastAsia"/>
              </w:rPr>
              <w:t>cmd</w:t>
            </w:r>
            <w:r>
              <w:rPr>
                <w:rStyle w:val="com"/>
              </w:rPr>
              <w:t>'</w:t>
            </w:r>
            <w:r>
              <w:rPr>
                <w:rStyle w:val="com"/>
                <w:rFonts w:hint="eastAsia"/>
              </w:rPr>
              <w:t>:</w:t>
            </w:r>
            <w:r>
              <w:rPr>
                <w:rStyle w:val="com"/>
              </w:rPr>
              <w:t>''</w:t>
            </w:r>
            <w:r>
              <w:rPr>
                <w:rStyle w:val="com"/>
                <w:rFonts w:hint="eastAsia"/>
              </w:rPr>
              <w:t>}"</w:t>
            </w:r>
          </w:p>
          <w:p w14:paraId="4A9430BC" w14:textId="77777777" w:rsidR="003B3D5D" w:rsidRDefault="003B3D5D" w:rsidP="003B3D5D">
            <w:pPr>
              <w:rPr>
                <w:rStyle w:val="com"/>
              </w:rPr>
            </w:pPr>
            <w:r>
              <w:rPr>
                <w:rStyle w:val="com"/>
                <w:rFonts w:hint="eastAsia"/>
              </w:rPr>
              <w:t>2:</w:t>
            </w:r>
            <w:r>
              <w:rPr>
                <w:rStyle w:val="com"/>
                <w:rFonts w:hint="eastAsia"/>
              </w:rPr>
              <w:t>点播为</w:t>
            </w:r>
            <w:r>
              <w:rPr>
                <w:rStyle w:val="com"/>
                <w:rFonts w:hint="eastAsia"/>
              </w:rPr>
              <w:t>String</w:t>
            </w:r>
            <w:r>
              <w:rPr>
                <w:rStyle w:val="com"/>
                <w:rFonts w:hint="eastAsia"/>
              </w:rPr>
              <w:t>类型</w:t>
            </w:r>
            <w:r>
              <w:rPr>
                <w:rStyle w:val="com"/>
                <w:rFonts w:hint="eastAsia"/>
              </w:rPr>
              <w:t>,</w:t>
            </w:r>
            <w:r>
              <w:rPr>
                <w:rStyle w:val="com"/>
                <w:rFonts w:hint="eastAsia"/>
              </w:rPr>
              <w:t>里面内容为</w:t>
            </w:r>
            <w:r>
              <w:rPr>
                <w:rStyle w:val="com"/>
                <w:rFonts w:hint="eastAsia"/>
              </w:rPr>
              <w:t>Json</w:t>
            </w:r>
            <w:r>
              <w:rPr>
                <w:rStyle w:val="com"/>
                <w:rFonts w:hint="eastAsia"/>
              </w:rPr>
              <w:t>格式如</w:t>
            </w:r>
            <w:r w:rsidRPr="003B49CC">
              <w:rPr>
                <w:rStyle w:val="com"/>
              </w:rPr>
              <w:t>"{\"intent\":\"com.ppfuns.vod.action.ACTION_ENTRY_VOD\",\"data\":\"assetId</w:t>
            </w:r>
            <w:r>
              <w:rPr>
                <w:rStyle w:val="com"/>
                <w:rFonts w:hint="eastAsia"/>
              </w:rPr>
              <w:t>:</w:t>
            </w:r>
            <w:r w:rsidRPr="003B49CC">
              <w:rPr>
                <w:rStyle w:val="com"/>
              </w:rPr>
              <w:t>23</w:t>
            </w:r>
            <w:r>
              <w:rPr>
                <w:rStyle w:val="com"/>
                <w:rFonts w:hint="eastAsia"/>
              </w:rPr>
              <w:t>#</w:t>
            </w:r>
            <w:r w:rsidRPr="003B49CC">
              <w:rPr>
                <w:rStyle w:val="com"/>
              </w:rPr>
              <w:t>catalogId</w:t>
            </w:r>
            <w:r>
              <w:rPr>
                <w:rStyle w:val="com"/>
                <w:rFonts w:hint="eastAsia"/>
              </w:rPr>
              <w:t>:</w:t>
            </w:r>
            <w:r w:rsidRPr="003B49CC">
              <w:rPr>
                <w:rStyle w:val="com"/>
              </w:rPr>
              <w:t>123</w:t>
            </w:r>
            <w:r>
              <w:rPr>
                <w:rStyle w:val="com"/>
                <w:rFonts w:hint="eastAsia"/>
              </w:rPr>
              <w:t>#</w:t>
            </w:r>
            <w:r w:rsidRPr="003B49CC">
              <w:rPr>
                <w:rStyle w:val="com"/>
              </w:rPr>
              <w:t>channelId</w:t>
            </w:r>
            <w:r>
              <w:rPr>
                <w:rStyle w:val="com"/>
                <w:rFonts w:hint="eastAsia"/>
              </w:rPr>
              <w:t>:</w:t>
            </w:r>
            <w:r w:rsidRPr="003B49CC">
              <w:rPr>
                <w:rStyle w:val="com"/>
              </w:rPr>
              <w:t>1111</w:t>
            </w:r>
            <w:r>
              <w:rPr>
                <w:rStyle w:val="com"/>
                <w:rFonts w:hint="eastAsia"/>
              </w:rPr>
              <w:t>#</w:t>
            </w:r>
            <w:r w:rsidRPr="003B49CC">
              <w:rPr>
                <w:rStyle w:val="com"/>
              </w:rPr>
              <w:t>startDateTime</w:t>
            </w:r>
            <w:r>
              <w:rPr>
                <w:rStyle w:val="com"/>
                <w:rFonts w:hint="eastAsia"/>
              </w:rPr>
              <w:t>:</w:t>
            </w:r>
            <w:r w:rsidRPr="003B49CC">
              <w:rPr>
                <w:rStyle w:val="com"/>
              </w:rPr>
              <w:t>20160621112011\"</w:t>
            </w:r>
            <w:r>
              <w:rPr>
                <w:rStyle w:val="com"/>
                <w:rFonts w:hint="eastAsia"/>
              </w:rPr>
              <w:t>,\"cmd\":\"\"</w:t>
            </w:r>
            <w:r>
              <w:rPr>
                <w:rStyle w:val="com"/>
              </w:rPr>
              <w:t>}</w:t>
            </w:r>
            <w:r w:rsidRPr="003B49CC">
              <w:rPr>
                <w:rStyle w:val="com"/>
              </w:rPr>
              <w:t>"</w:t>
            </w:r>
          </w:p>
          <w:p w14:paraId="321E6FFE" w14:textId="77777777" w:rsidR="003B3D5D" w:rsidRDefault="003B3D5D" w:rsidP="003B3D5D">
            <w:pPr>
              <w:rPr>
                <w:rStyle w:val="com"/>
              </w:rPr>
            </w:pPr>
            <w:r>
              <w:rPr>
                <w:rStyle w:val="com"/>
                <w:rFonts w:hint="eastAsia"/>
              </w:rPr>
              <w:t>同时也可用单引号分割</w:t>
            </w:r>
            <w:r>
              <w:rPr>
                <w:rStyle w:val="com"/>
                <w:rFonts w:hint="eastAsia"/>
              </w:rPr>
              <w:t>.</w:t>
            </w:r>
            <w:r>
              <w:rPr>
                <w:rStyle w:val="com"/>
                <w:rFonts w:hint="eastAsia"/>
              </w:rPr>
              <w:t>即数据也可以为</w:t>
            </w:r>
          </w:p>
          <w:p w14:paraId="54BB38FE" w14:textId="77777777" w:rsidR="003B3D5D" w:rsidRDefault="003B3D5D" w:rsidP="003B3D5D">
            <w:pPr>
              <w:rPr>
                <w:rStyle w:val="com"/>
              </w:rPr>
            </w:pPr>
            <w:r w:rsidRPr="003B49CC">
              <w:rPr>
                <w:rStyle w:val="com"/>
              </w:rPr>
              <w:t>"{</w:t>
            </w:r>
            <w:r>
              <w:rPr>
                <w:rStyle w:val="com"/>
              </w:rPr>
              <w:t>'</w:t>
            </w:r>
            <w:r w:rsidRPr="003B49CC">
              <w:rPr>
                <w:rStyle w:val="com"/>
              </w:rPr>
              <w:t>intent</w:t>
            </w:r>
            <w:r>
              <w:rPr>
                <w:rStyle w:val="com"/>
              </w:rPr>
              <w:t>'</w:t>
            </w:r>
            <w:r w:rsidRPr="003B49CC">
              <w:rPr>
                <w:rStyle w:val="com"/>
              </w:rPr>
              <w:t>:</w:t>
            </w:r>
            <w:r>
              <w:rPr>
                <w:rStyle w:val="com"/>
              </w:rPr>
              <w:t>'</w:t>
            </w:r>
            <w:r w:rsidRPr="003B49CC">
              <w:rPr>
                <w:rStyle w:val="com"/>
              </w:rPr>
              <w:t>com.ppfuns.vod.action.ACTION_ENTRY_VOD</w:t>
            </w:r>
            <w:r>
              <w:rPr>
                <w:rStyle w:val="com"/>
              </w:rPr>
              <w:t>'</w:t>
            </w:r>
            <w:r w:rsidRPr="003B49CC">
              <w:rPr>
                <w:rStyle w:val="com"/>
              </w:rPr>
              <w:t>,</w:t>
            </w:r>
            <w:r>
              <w:rPr>
                <w:rStyle w:val="com"/>
              </w:rPr>
              <w:t>'</w:t>
            </w:r>
            <w:r w:rsidRPr="003B49CC">
              <w:rPr>
                <w:rStyle w:val="com"/>
              </w:rPr>
              <w:t>data</w:t>
            </w:r>
            <w:r>
              <w:rPr>
                <w:rStyle w:val="com"/>
              </w:rPr>
              <w:t>'</w:t>
            </w:r>
            <w:r w:rsidRPr="003B49CC">
              <w:rPr>
                <w:rStyle w:val="com"/>
              </w:rPr>
              <w:t>:</w:t>
            </w:r>
            <w:r>
              <w:rPr>
                <w:rStyle w:val="com"/>
              </w:rPr>
              <w:t>'</w:t>
            </w:r>
            <w:r w:rsidRPr="003B49CC">
              <w:rPr>
                <w:rStyle w:val="com"/>
              </w:rPr>
              <w:t>assetId</w:t>
            </w:r>
            <w:r>
              <w:rPr>
                <w:rStyle w:val="com"/>
                <w:rFonts w:hint="eastAsia"/>
              </w:rPr>
              <w:t>=</w:t>
            </w:r>
            <w:r w:rsidRPr="003B49CC">
              <w:rPr>
                <w:rStyle w:val="com"/>
              </w:rPr>
              <w:t>23</w:t>
            </w:r>
            <w:r>
              <w:rPr>
                <w:rStyle w:val="com"/>
                <w:rFonts w:hint="eastAsia"/>
              </w:rPr>
              <w:t>#</w:t>
            </w:r>
            <w:r w:rsidRPr="003B49CC">
              <w:rPr>
                <w:rStyle w:val="com"/>
              </w:rPr>
              <w:t>catalogId</w:t>
            </w:r>
            <w:r>
              <w:rPr>
                <w:rStyle w:val="com"/>
                <w:rFonts w:hint="eastAsia"/>
              </w:rPr>
              <w:t>=</w:t>
            </w:r>
            <w:r w:rsidRPr="003B49CC">
              <w:rPr>
                <w:rStyle w:val="com"/>
              </w:rPr>
              <w:t>123</w:t>
            </w:r>
            <w:r>
              <w:rPr>
                <w:rStyle w:val="com"/>
                <w:rFonts w:hint="eastAsia"/>
              </w:rPr>
              <w:t>#</w:t>
            </w:r>
            <w:r w:rsidRPr="003B49CC">
              <w:rPr>
                <w:rStyle w:val="com"/>
              </w:rPr>
              <w:t>channelId</w:t>
            </w:r>
            <w:r>
              <w:rPr>
                <w:rStyle w:val="com"/>
                <w:rFonts w:hint="eastAsia"/>
              </w:rPr>
              <w:t>=</w:t>
            </w:r>
            <w:r w:rsidRPr="003B49CC">
              <w:rPr>
                <w:rStyle w:val="com"/>
              </w:rPr>
              <w:t>1111</w:t>
            </w:r>
            <w:r>
              <w:rPr>
                <w:rStyle w:val="com"/>
                <w:rFonts w:hint="eastAsia"/>
              </w:rPr>
              <w:t>#</w:t>
            </w:r>
            <w:r w:rsidRPr="003B49CC">
              <w:rPr>
                <w:rStyle w:val="com"/>
              </w:rPr>
              <w:t>startDateTime</w:t>
            </w:r>
            <w:r>
              <w:rPr>
                <w:rStyle w:val="com"/>
                <w:rFonts w:hint="eastAsia"/>
              </w:rPr>
              <w:t>=</w:t>
            </w:r>
            <w:r w:rsidRPr="003B49CC">
              <w:rPr>
                <w:rStyle w:val="com"/>
              </w:rPr>
              <w:t>20160621112011</w:t>
            </w:r>
            <w:r>
              <w:rPr>
                <w:rStyle w:val="com"/>
              </w:rPr>
              <w:t>'</w:t>
            </w:r>
            <w:r>
              <w:rPr>
                <w:rStyle w:val="com"/>
                <w:rFonts w:hint="eastAsia"/>
              </w:rPr>
              <w:t>,</w:t>
            </w:r>
            <w:r>
              <w:rPr>
                <w:rStyle w:val="com"/>
              </w:rPr>
              <w:t>'</w:t>
            </w:r>
            <w:r>
              <w:rPr>
                <w:rStyle w:val="com"/>
                <w:rFonts w:hint="eastAsia"/>
              </w:rPr>
              <w:t>cmd</w:t>
            </w:r>
            <w:r>
              <w:rPr>
                <w:rStyle w:val="com"/>
              </w:rPr>
              <w:t>'</w:t>
            </w:r>
            <w:r>
              <w:rPr>
                <w:rStyle w:val="com"/>
                <w:rFonts w:hint="eastAsia"/>
              </w:rPr>
              <w:t>:</w:t>
            </w:r>
            <w:r>
              <w:rPr>
                <w:rStyle w:val="com"/>
              </w:rPr>
              <w:t>''}</w:t>
            </w:r>
            <w:r w:rsidRPr="003B49CC">
              <w:rPr>
                <w:rStyle w:val="com"/>
              </w:rPr>
              <w:t>"</w:t>
            </w:r>
          </w:p>
          <w:p w14:paraId="2D863A52" w14:textId="77777777" w:rsidR="003B3D5D" w:rsidRDefault="003B3D5D" w:rsidP="003B3D5D">
            <w:pPr>
              <w:rPr>
                <w:rStyle w:val="com"/>
              </w:rPr>
            </w:pPr>
          </w:p>
          <w:p w14:paraId="117831A9" w14:textId="77777777" w:rsidR="003B3D5D" w:rsidRDefault="003B3D5D" w:rsidP="003B3D5D">
            <w:pPr>
              <w:rPr>
                <w:rStyle w:val="com"/>
              </w:rPr>
            </w:pPr>
            <w:r>
              <w:rPr>
                <w:rStyle w:val="com"/>
                <w:rFonts w:hint="eastAsia"/>
              </w:rPr>
              <w:t>3:</w:t>
            </w:r>
            <w:r>
              <w:rPr>
                <w:rStyle w:val="com"/>
                <w:rFonts w:hint="eastAsia"/>
              </w:rPr>
              <w:t>应用为</w:t>
            </w:r>
            <w:r>
              <w:rPr>
                <w:rStyle w:val="com"/>
                <w:rFonts w:hint="eastAsia"/>
              </w:rPr>
              <w:t>String</w:t>
            </w:r>
            <w:r>
              <w:rPr>
                <w:rStyle w:val="com"/>
                <w:rFonts w:hint="eastAsia"/>
              </w:rPr>
              <w:t>类型</w:t>
            </w:r>
            <w:r>
              <w:rPr>
                <w:rStyle w:val="com"/>
                <w:rFonts w:hint="eastAsia"/>
              </w:rPr>
              <w:t>,</w:t>
            </w:r>
            <w:r>
              <w:rPr>
                <w:rStyle w:val="com"/>
                <w:rFonts w:hint="eastAsia"/>
              </w:rPr>
              <w:t>里面内容为</w:t>
            </w:r>
            <w:r>
              <w:rPr>
                <w:rStyle w:val="com"/>
                <w:rFonts w:hint="eastAsia"/>
              </w:rPr>
              <w:t>Json</w:t>
            </w:r>
            <w:r>
              <w:rPr>
                <w:rStyle w:val="com"/>
                <w:rFonts w:hint="eastAsia"/>
              </w:rPr>
              <w:t>格式如</w:t>
            </w:r>
            <w:r>
              <w:rPr>
                <w:rStyle w:val="com"/>
                <w:rFonts w:hint="eastAsia"/>
              </w:rPr>
              <w:t>:</w:t>
            </w:r>
            <w:r w:rsidRPr="003B49CC">
              <w:rPr>
                <w:rStyle w:val="com"/>
              </w:rPr>
              <w:t>"{\"packageName\":\"com.android.settings\",\"intent\":\"com.ppfuns.settigns.action.ENTRY_SETTING\",\"data\":\"\"</w:t>
            </w:r>
            <w:r>
              <w:rPr>
                <w:rStyle w:val="com"/>
                <w:rFonts w:hint="eastAsia"/>
              </w:rPr>
              <w:t>,\"cmd\":\"\"</w:t>
            </w:r>
            <w:r>
              <w:rPr>
                <w:rStyle w:val="com"/>
                <w:rFonts w:ascii="Calibri" w:eastAsia="宋体" w:hAnsi="Calibri" w:cs="Times New Roman" w:hint="eastAsia"/>
              </w:rPr>
              <w:t>,\"downIntent\":\"\",\"downPara\":"\"\</w:t>
            </w:r>
            <w:r>
              <w:rPr>
                <w:rStyle w:val="com"/>
                <w:rFonts w:ascii="Calibri" w:eastAsia="宋体" w:hAnsi="Calibri" w:cs="Times New Roman"/>
              </w:rPr>
              <w:t>}</w:t>
            </w:r>
            <w:r w:rsidRPr="003B49CC">
              <w:rPr>
                <w:rStyle w:val="com"/>
                <w:rFonts w:ascii="Calibri" w:eastAsia="宋体" w:hAnsi="Calibri" w:cs="Times New Roman"/>
              </w:rPr>
              <w:t>"</w:t>
            </w:r>
          </w:p>
          <w:p w14:paraId="4B15DA04" w14:textId="77777777" w:rsidR="003B3D5D" w:rsidRDefault="003B3D5D" w:rsidP="003B3D5D">
            <w:pPr>
              <w:rPr>
                <w:rStyle w:val="com"/>
              </w:rPr>
            </w:pPr>
            <w:r>
              <w:rPr>
                <w:rStyle w:val="com"/>
                <w:rFonts w:hint="eastAsia"/>
              </w:rPr>
              <w:t>同时也可用单引号分割</w:t>
            </w:r>
            <w:r>
              <w:rPr>
                <w:rStyle w:val="com"/>
                <w:rFonts w:hint="eastAsia"/>
              </w:rPr>
              <w:t>.</w:t>
            </w:r>
            <w:r>
              <w:rPr>
                <w:rStyle w:val="com"/>
                <w:rFonts w:hint="eastAsia"/>
              </w:rPr>
              <w:t>即数据也可以为</w:t>
            </w:r>
          </w:p>
          <w:p w14:paraId="20599915" w14:textId="77777777" w:rsidR="003B3D5D" w:rsidRDefault="003B3D5D" w:rsidP="003B3D5D">
            <w:pPr>
              <w:rPr>
                <w:rStyle w:val="com"/>
              </w:rPr>
            </w:pPr>
            <w:r w:rsidRPr="003B49CC">
              <w:rPr>
                <w:rStyle w:val="com"/>
              </w:rPr>
              <w:t>"{</w:t>
            </w:r>
            <w:r>
              <w:rPr>
                <w:rStyle w:val="com"/>
              </w:rPr>
              <w:t>'</w:t>
            </w:r>
            <w:r w:rsidRPr="003B49CC">
              <w:rPr>
                <w:rStyle w:val="com"/>
              </w:rPr>
              <w:t>packageName</w:t>
            </w:r>
            <w:r>
              <w:rPr>
                <w:rStyle w:val="com"/>
              </w:rPr>
              <w:t>'</w:t>
            </w:r>
            <w:r w:rsidRPr="003B49CC">
              <w:rPr>
                <w:rStyle w:val="com"/>
              </w:rPr>
              <w:t>:</w:t>
            </w:r>
            <w:r>
              <w:rPr>
                <w:rStyle w:val="com"/>
              </w:rPr>
              <w:t>'</w:t>
            </w:r>
            <w:r w:rsidRPr="003B49CC">
              <w:rPr>
                <w:rStyle w:val="com"/>
              </w:rPr>
              <w:t>com.android.settings</w:t>
            </w:r>
            <w:r>
              <w:rPr>
                <w:rStyle w:val="com"/>
              </w:rPr>
              <w:t>'</w:t>
            </w:r>
            <w:r w:rsidRPr="003B49CC">
              <w:rPr>
                <w:rStyle w:val="com"/>
              </w:rPr>
              <w:t>,</w:t>
            </w:r>
            <w:r>
              <w:rPr>
                <w:rStyle w:val="com"/>
              </w:rPr>
              <w:t>'</w:t>
            </w:r>
            <w:r w:rsidRPr="003B49CC">
              <w:rPr>
                <w:rStyle w:val="com"/>
              </w:rPr>
              <w:t>intent</w:t>
            </w:r>
            <w:r>
              <w:rPr>
                <w:rStyle w:val="com"/>
              </w:rPr>
              <w:t>'</w:t>
            </w:r>
            <w:r w:rsidRPr="003B49CC">
              <w:rPr>
                <w:rStyle w:val="com"/>
              </w:rPr>
              <w:t>:</w:t>
            </w:r>
            <w:r>
              <w:rPr>
                <w:rStyle w:val="com"/>
              </w:rPr>
              <w:t>'</w:t>
            </w:r>
            <w:r w:rsidRPr="003B49CC">
              <w:rPr>
                <w:rStyle w:val="com"/>
              </w:rPr>
              <w:t>com.ppfuns.settigns.action.ENTRY_SETTING</w:t>
            </w:r>
            <w:r>
              <w:rPr>
                <w:rStyle w:val="com"/>
              </w:rPr>
              <w:t>'</w:t>
            </w:r>
            <w:r w:rsidRPr="003B49CC">
              <w:rPr>
                <w:rStyle w:val="com"/>
              </w:rPr>
              <w:t>,</w:t>
            </w:r>
            <w:r>
              <w:rPr>
                <w:rStyle w:val="com"/>
              </w:rPr>
              <w:t>'</w:t>
            </w:r>
            <w:r w:rsidRPr="003B49CC">
              <w:rPr>
                <w:rStyle w:val="com"/>
              </w:rPr>
              <w:t>data</w:t>
            </w:r>
            <w:r>
              <w:rPr>
                <w:rStyle w:val="com"/>
              </w:rPr>
              <w:t>'</w:t>
            </w:r>
            <w:r w:rsidRPr="003B49CC">
              <w:rPr>
                <w:rStyle w:val="com"/>
              </w:rPr>
              <w:t>:</w:t>
            </w:r>
            <w:r>
              <w:rPr>
                <w:rStyle w:val="com"/>
              </w:rPr>
              <w:t>''</w:t>
            </w:r>
            <w:r>
              <w:rPr>
                <w:rStyle w:val="com"/>
                <w:rFonts w:hint="eastAsia"/>
              </w:rPr>
              <w:t>,</w:t>
            </w:r>
            <w:r>
              <w:rPr>
                <w:rStyle w:val="com"/>
              </w:rPr>
              <w:t>'</w:t>
            </w:r>
            <w:r>
              <w:rPr>
                <w:rStyle w:val="com"/>
                <w:rFonts w:hint="eastAsia"/>
              </w:rPr>
              <w:t>cmd</w:t>
            </w:r>
            <w:r>
              <w:rPr>
                <w:rStyle w:val="com"/>
              </w:rPr>
              <w:t>'</w:t>
            </w:r>
            <w:r>
              <w:rPr>
                <w:rStyle w:val="com"/>
                <w:rFonts w:hint="eastAsia"/>
              </w:rPr>
              <w:t>:</w:t>
            </w:r>
            <w:r>
              <w:rPr>
                <w:rStyle w:val="com"/>
              </w:rPr>
              <w:t>''</w:t>
            </w:r>
            <w:r>
              <w:rPr>
                <w:rStyle w:val="com"/>
                <w:rFonts w:ascii="Calibri" w:eastAsia="宋体" w:hAnsi="Calibri" w:cs="Times New Roman" w:hint="eastAsia"/>
              </w:rPr>
              <w:t>,'downIntent':'','downPara':''</w:t>
            </w:r>
            <w:r>
              <w:rPr>
                <w:rStyle w:val="com"/>
                <w:rFonts w:ascii="Calibri" w:eastAsia="宋体" w:hAnsi="Calibri" w:cs="Times New Roman"/>
              </w:rPr>
              <w:t>}</w:t>
            </w:r>
            <w:r w:rsidRPr="003B49CC">
              <w:rPr>
                <w:rStyle w:val="com"/>
                <w:rFonts w:ascii="Calibri" w:eastAsia="宋体" w:hAnsi="Calibri" w:cs="Times New Roman"/>
              </w:rPr>
              <w:t>"</w:t>
            </w:r>
          </w:p>
          <w:p w14:paraId="28527500" w14:textId="77777777" w:rsidR="003B3D5D" w:rsidRDefault="003B3D5D" w:rsidP="003B3D5D">
            <w:pPr>
              <w:rPr>
                <w:rStyle w:val="com"/>
              </w:rPr>
            </w:pPr>
          </w:p>
          <w:p w14:paraId="7E5F4794" w14:textId="77777777" w:rsidR="003B3D5D" w:rsidRDefault="003B3D5D" w:rsidP="003B3D5D">
            <w:pPr>
              <w:rPr>
                <w:rStyle w:val="com"/>
              </w:rPr>
            </w:pPr>
            <w:r>
              <w:rPr>
                <w:rStyle w:val="com"/>
                <w:rFonts w:hint="eastAsia"/>
              </w:rPr>
              <w:t>9:</w:t>
            </w:r>
            <w:r>
              <w:rPr>
                <w:rStyle w:val="com"/>
                <w:rFonts w:hint="eastAsia"/>
              </w:rPr>
              <w:t>多乐购为</w:t>
            </w:r>
            <w:r>
              <w:rPr>
                <w:rStyle w:val="com"/>
                <w:rFonts w:hint="eastAsia"/>
              </w:rPr>
              <w:t>String</w:t>
            </w:r>
            <w:r>
              <w:rPr>
                <w:rStyle w:val="com"/>
                <w:rFonts w:hint="eastAsia"/>
              </w:rPr>
              <w:t>类型</w:t>
            </w:r>
            <w:r>
              <w:rPr>
                <w:rStyle w:val="com"/>
                <w:rFonts w:hint="eastAsia"/>
              </w:rPr>
              <w:t>,</w:t>
            </w:r>
            <w:r>
              <w:rPr>
                <w:rStyle w:val="com"/>
                <w:rFonts w:hint="eastAsia"/>
              </w:rPr>
              <w:t>里面内容为</w:t>
            </w:r>
            <w:r>
              <w:rPr>
                <w:rStyle w:val="com"/>
                <w:rFonts w:hint="eastAsia"/>
              </w:rPr>
              <w:t>Json</w:t>
            </w:r>
            <w:r>
              <w:rPr>
                <w:rStyle w:val="com"/>
                <w:rFonts w:hint="eastAsia"/>
              </w:rPr>
              <w:t>格式如</w:t>
            </w:r>
            <w:r>
              <w:rPr>
                <w:rStyle w:val="com"/>
                <w:rFonts w:hint="eastAsia"/>
              </w:rPr>
              <w:t>:</w:t>
            </w:r>
            <w:r w:rsidRPr="003B49CC">
              <w:rPr>
                <w:rStyle w:val="com"/>
              </w:rPr>
              <w:t>"{\"packageName\":\"</w:t>
            </w:r>
            <w:r w:rsidRPr="00DB17DE">
              <w:rPr>
                <w:rStyle w:val="com"/>
              </w:rPr>
              <w:t>com.duolebo.bylshop</w:t>
            </w:r>
            <w:r w:rsidRPr="003B49CC">
              <w:rPr>
                <w:rStyle w:val="com"/>
              </w:rPr>
              <w:t>\",\"</w:t>
            </w:r>
            <w:r w:rsidRPr="00DB17DE">
              <w:rPr>
                <w:rStyle w:val="com"/>
              </w:rPr>
              <w:t>className</w:t>
            </w:r>
            <w:r w:rsidRPr="003B49CC">
              <w:rPr>
                <w:rStyle w:val="com"/>
              </w:rPr>
              <w:t>\":\"</w:t>
            </w:r>
            <w:r w:rsidRPr="00DB17DE">
              <w:rPr>
                <w:rStyle w:val="com"/>
              </w:rPr>
              <w:t>com.duolebo.qdguanghan.activity.StartActivity</w:t>
            </w:r>
            <w:r w:rsidRPr="003B49CC">
              <w:rPr>
                <w:rStyle w:val="com"/>
              </w:rPr>
              <w:t>\",\"data\":\"</w:t>
            </w:r>
            <w:r w:rsidRPr="00DB17DE">
              <w:rPr>
                <w:rStyle w:val="com"/>
              </w:rPr>
              <w:t>contentid=228920656</w:t>
            </w:r>
            <w:r w:rsidRPr="003B49CC">
              <w:rPr>
                <w:rStyle w:val="com"/>
              </w:rPr>
              <w:t>\"</w:t>
            </w:r>
            <w:r>
              <w:rPr>
                <w:rStyle w:val="com"/>
                <w:rFonts w:hint="eastAsia"/>
              </w:rPr>
              <w:t>,\"cmd\":\"\"</w:t>
            </w:r>
            <w:r>
              <w:rPr>
                <w:rStyle w:val="com"/>
                <w:rFonts w:ascii="Calibri" w:eastAsia="宋体" w:hAnsi="Calibri" w:cs="Times New Roman" w:hint="eastAsia"/>
              </w:rPr>
              <w:t>,\"downIntent\":\"\",\"downPara\":"\"\</w:t>
            </w:r>
            <w:r>
              <w:rPr>
                <w:rStyle w:val="com"/>
                <w:rFonts w:ascii="Calibri" w:eastAsia="宋体" w:hAnsi="Calibri" w:cs="Times New Roman"/>
              </w:rPr>
              <w:t>}</w:t>
            </w:r>
            <w:r w:rsidRPr="003B49CC">
              <w:rPr>
                <w:rStyle w:val="com"/>
                <w:rFonts w:ascii="Calibri" w:eastAsia="宋体" w:hAnsi="Calibri" w:cs="Times New Roman"/>
              </w:rPr>
              <w:t>"</w:t>
            </w:r>
          </w:p>
          <w:p w14:paraId="2849FD04" w14:textId="77777777" w:rsidR="003B3D5D" w:rsidRDefault="003B3D5D" w:rsidP="003B3D5D">
            <w:pPr>
              <w:rPr>
                <w:rStyle w:val="com"/>
              </w:rPr>
            </w:pPr>
            <w:r>
              <w:rPr>
                <w:rStyle w:val="com"/>
                <w:rFonts w:hint="eastAsia"/>
              </w:rPr>
              <w:t>同时也可用单引号分割</w:t>
            </w:r>
            <w:r>
              <w:rPr>
                <w:rStyle w:val="com"/>
                <w:rFonts w:hint="eastAsia"/>
              </w:rPr>
              <w:t>.</w:t>
            </w:r>
            <w:r>
              <w:rPr>
                <w:rStyle w:val="com"/>
                <w:rFonts w:hint="eastAsia"/>
              </w:rPr>
              <w:t>即数据也可以为</w:t>
            </w:r>
          </w:p>
          <w:p w14:paraId="397C4CDC" w14:textId="77777777" w:rsidR="003B3D5D" w:rsidRDefault="003B3D5D" w:rsidP="00A07819">
            <w:pPr>
              <w:rPr>
                <w:rStyle w:val="com"/>
              </w:rPr>
            </w:pPr>
            <w:r w:rsidRPr="003B49CC">
              <w:rPr>
                <w:rStyle w:val="com"/>
              </w:rPr>
              <w:t>"{</w:t>
            </w:r>
            <w:r>
              <w:rPr>
                <w:rStyle w:val="com"/>
              </w:rPr>
              <w:t>'</w:t>
            </w:r>
            <w:r w:rsidRPr="003B49CC">
              <w:rPr>
                <w:rStyle w:val="com"/>
              </w:rPr>
              <w:t>packageName</w:t>
            </w:r>
            <w:r>
              <w:rPr>
                <w:rStyle w:val="com"/>
              </w:rPr>
              <w:t>'</w:t>
            </w:r>
            <w:r w:rsidRPr="003B49CC">
              <w:rPr>
                <w:rStyle w:val="com"/>
              </w:rPr>
              <w:t>:</w:t>
            </w:r>
            <w:r>
              <w:rPr>
                <w:rStyle w:val="com"/>
              </w:rPr>
              <w:t>'</w:t>
            </w:r>
            <w:r w:rsidRPr="00DB17DE">
              <w:rPr>
                <w:rStyle w:val="com"/>
              </w:rPr>
              <w:t>com.duolebo.bylshop</w:t>
            </w:r>
            <w:r>
              <w:rPr>
                <w:rStyle w:val="com"/>
              </w:rPr>
              <w:t>'</w:t>
            </w:r>
            <w:r w:rsidRPr="003B49CC">
              <w:rPr>
                <w:rStyle w:val="com"/>
              </w:rPr>
              <w:t>,</w:t>
            </w:r>
            <w:r>
              <w:rPr>
                <w:rStyle w:val="com"/>
              </w:rPr>
              <w:t>'</w:t>
            </w:r>
            <w:r w:rsidRPr="00DB17DE">
              <w:rPr>
                <w:rStyle w:val="com"/>
              </w:rPr>
              <w:t>className</w:t>
            </w:r>
            <w:r>
              <w:rPr>
                <w:rStyle w:val="com"/>
              </w:rPr>
              <w:t>'</w:t>
            </w:r>
            <w:r w:rsidRPr="003B49CC">
              <w:rPr>
                <w:rStyle w:val="com"/>
              </w:rPr>
              <w:t>:</w:t>
            </w:r>
            <w:r>
              <w:rPr>
                <w:rStyle w:val="com"/>
              </w:rPr>
              <w:t>'</w:t>
            </w:r>
            <w:r w:rsidRPr="00DB17DE">
              <w:rPr>
                <w:rStyle w:val="com"/>
              </w:rPr>
              <w:t>com.duolebo.qdguanghan.activity.StartActivity</w:t>
            </w:r>
            <w:r>
              <w:rPr>
                <w:rStyle w:val="com"/>
              </w:rPr>
              <w:t>'</w:t>
            </w:r>
            <w:r w:rsidRPr="003B49CC">
              <w:rPr>
                <w:rStyle w:val="com"/>
              </w:rPr>
              <w:t>,</w:t>
            </w:r>
            <w:r>
              <w:rPr>
                <w:rStyle w:val="com"/>
              </w:rPr>
              <w:t>'</w:t>
            </w:r>
            <w:r w:rsidRPr="003B49CC">
              <w:rPr>
                <w:rStyle w:val="com"/>
              </w:rPr>
              <w:t>data</w:t>
            </w:r>
            <w:r>
              <w:rPr>
                <w:rStyle w:val="com"/>
              </w:rPr>
              <w:t>'</w:t>
            </w:r>
            <w:r w:rsidRPr="003B49CC">
              <w:rPr>
                <w:rStyle w:val="com"/>
              </w:rPr>
              <w:t>:</w:t>
            </w:r>
            <w:r>
              <w:rPr>
                <w:rStyle w:val="com"/>
              </w:rPr>
              <w:t>'</w:t>
            </w:r>
            <w:r w:rsidRPr="00DB17DE">
              <w:rPr>
                <w:rStyle w:val="com"/>
              </w:rPr>
              <w:t>contentid=228920656</w:t>
            </w:r>
            <w:r>
              <w:rPr>
                <w:rStyle w:val="com"/>
              </w:rPr>
              <w:t>'</w:t>
            </w:r>
            <w:r>
              <w:rPr>
                <w:rStyle w:val="com"/>
                <w:rFonts w:hint="eastAsia"/>
              </w:rPr>
              <w:t>,</w:t>
            </w:r>
            <w:r>
              <w:rPr>
                <w:rStyle w:val="com"/>
              </w:rPr>
              <w:t>'</w:t>
            </w:r>
            <w:r>
              <w:rPr>
                <w:rStyle w:val="com"/>
                <w:rFonts w:hint="eastAsia"/>
              </w:rPr>
              <w:t>cmd</w:t>
            </w:r>
            <w:r>
              <w:rPr>
                <w:rStyle w:val="com"/>
              </w:rPr>
              <w:t>'</w:t>
            </w:r>
            <w:r>
              <w:rPr>
                <w:rStyle w:val="com"/>
                <w:rFonts w:hint="eastAsia"/>
              </w:rPr>
              <w:t>:</w:t>
            </w:r>
            <w:r>
              <w:rPr>
                <w:rStyle w:val="com"/>
              </w:rPr>
              <w:t>''</w:t>
            </w:r>
            <w:r>
              <w:rPr>
                <w:rStyle w:val="com"/>
                <w:rFonts w:ascii="Calibri" w:eastAsia="宋体" w:hAnsi="Calibri" w:cs="Times New Roman" w:hint="eastAsia"/>
              </w:rPr>
              <w:t>,'downIntent':'','downPara':''</w:t>
            </w:r>
            <w:r>
              <w:rPr>
                <w:rStyle w:val="com"/>
                <w:rFonts w:ascii="Calibri" w:eastAsia="宋体" w:hAnsi="Calibri" w:cs="Times New Roman"/>
              </w:rPr>
              <w:t>}</w:t>
            </w:r>
            <w:r w:rsidRPr="003B49CC">
              <w:rPr>
                <w:rStyle w:val="com"/>
                <w:rFonts w:ascii="Calibri" w:eastAsia="宋体" w:hAnsi="Calibri" w:cs="Times New Roman"/>
              </w:rPr>
              <w:t>"</w:t>
            </w:r>
            <w:commentRangeEnd w:id="402"/>
            <w:r>
              <w:rPr>
                <w:rStyle w:val="aff2"/>
              </w:rPr>
              <w:commentReference w:id="402"/>
            </w:r>
          </w:p>
        </w:tc>
      </w:tr>
      <w:tr w:rsidR="00470AC8" w14:paraId="0385AC09" w14:textId="77777777" w:rsidTr="00470AC8">
        <w:trPr>
          <w:trHeight w:val="313"/>
          <w:jc w:val="center"/>
        </w:trPr>
        <w:tc>
          <w:tcPr>
            <w:tcW w:w="1913" w:type="dxa"/>
          </w:tcPr>
          <w:p w14:paraId="5EE82D48" w14:textId="77777777" w:rsidR="00470AC8" w:rsidRDefault="00470AC8" w:rsidP="00A07819">
            <w:pPr>
              <w:rPr>
                <w:rStyle w:val="str"/>
              </w:rPr>
            </w:pPr>
            <w:r>
              <w:rPr>
                <w:rStyle w:val="str"/>
              </w:rPr>
              <w:t>n</w:t>
            </w:r>
            <w:r>
              <w:rPr>
                <w:rStyle w:val="str"/>
                <w:rFonts w:hint="eastAsia"/>
              </w:rPr>
              <w:t>eed</w:t>
            </w:r>
            <w:r>
              <w:rPr>
                <w:rStyle w:val="str"/>
              </w:rPr>
              <w:t>Auth</w:t>
            </w:r>
          </w:p>
        </w:tc>
        <w:tc>
          <w:tcPr>
            <w:tcW w:w="1159" w:type="dxa"/>
          </w:tcPr>
          <w:p w14:paraId="0C1E1760" w14:textId="77777777" w:rsidR="00470AC8" w:rsidRDefault="00470AC8" w:rsidP="00A07819">
            <w:r>
              <w:rPr>
                <w:rFonts w:hint="eastAsia"/>
              </w:rPr>
              <w:t>Int</w:t>
            </w:r>
          </w:p>
        </w:tc>
        <w:tc>
          <w:tcPr>
            <w:tcW w:w="4097" w:type="dxa"/>
          </w:tcPr>
          <w:p w14:paraId="797366C8" w14:textId="77777777" w:rsidR="00470AC8" w:rsidRDefault="00470AC8" w:rsidP="00590C8B">
            <w:r>
              <w:rPr>
                <w:rFonts w:hint="eastAsia"/>
              </w:rPr>
              <w:t xml:space="preserve">0 </w:t>
            </w:r>
            <w:r>
              <w:rPr>
                <w:rFonts w:hint="eastAsia"/>
              </w:rPr>
              <w:t>不需要进行认证鉴权</w:t>
            </w:r>
          </w:p>
          <w:p w14:paraId="5B3B0D9A" w14:textId="77777777" w:rsidR="00470AC8" w:rsidRDefault="00470AC8" w:rsidP="00590C8B">
            <w:pPr>
              <w:rPr>
                <w:rStyle w:val="com"/>
              </w:rPr>
            </w:pPr>
            <w:r>
              <w:rPr>
                <w:rFonts w:hint="eastAsia"/>
              </w:rPr>
              <w:t xml:space="preserve">1 </w:t>
            </w:r>
            <w:r>
              <w:rPr>
                <w:rFonts w:hint="eastAsia"/>
              </w:rPr>
              <w:t>需要进行认证鉴权</w:t>
            </w:r>
          </w:p>
        </w:tc>
      </w:tr>
      <w:tr w:rsidR="00484771" w14:paraId="157D2CB0" w14:textId="77777777" w:rsidTr="00470AC8">
        <w:trPr>
          <w:trHeight w:val="313"/>
          <w:jc w:val="center"/>
        </w:trPr>
        <w:tc>
          <w:tcPr>
            <w:tcW w:w="1913" w:type="dxa"/>
          </w:tcPr>
          <w:p w14:paraId="3A2575A4" w14:textId="77777777" w:rsidR="00484771" w:rsidRDefault="00484771" w:rsidP="00484771">
            <w:pPr>
              <w:rPr>
                <w:rStyle w:val="str"/>
              </w:rPr>
            </w:pPr>
            <w:r>
              <w:rPr>
                <w:rStyle w:val="str"/>
                <w:rFonts w:hint="eastAsia"/>
              </w:rPr>
              <w:t>text</w:t>
            </w:r>
          </w:p>
        </w:tc>
        <w:tc>
          <w:tcPr>
            <w:tcW w:w="1159" w:type="dxa"/>
          </w:tcPr>
          <w:p w14:paraId="4A1EDA09" w14:textId="77777777" w:rsidR="00484771" w:rsidRDefault="00484771" w:rsidP="00484771">
            <w:r>
              <w:rPr>
                <w:rFonts w:hint="eastAsia"/>
              </w:rPr>
              <w:t>String</w:t>
            </w:r>
          </w:p>
        </w:tc>
        <w:tc>
          <w:tcPr>
            <w:tcW w:w="4097" w:type="dxa"/>
          </w:tcPr>
          <w:p w14:paraId="1C9F73B9" w14:textId="77777777" w:rsidR="00484771" w:rsidRDefault="00512780" w:rsidP="00484771">
            <w:r>
              <w:rPr>
                <w:rFonts w:hint="eastAsia"/>
              </w:rPr>
              <w:t>单元格上显示的文本内容</w:t>
            </w:r>
          </w:p>
          <w:p w14:paraId="2C273BA0" w14:textId="77777777" w:rsidR="00753B9B" w:rsidRDefault="00753B9B" w:rsidP="00753B9B">
            <w:commentRangeStart w:id="403"/>
            <w:r>
              <w:rPr>
                <w:rFonts w:hint="eastAsia"/>
              </w:rPr>
              <w:t>为适应多语言需求</w:t>
            </w:r>
            <w:r>
              <w:rPr>
                <w:rFonts w:hint="eastAsia"/>
              </w:rPr>
              <w:t>,</w:t>
            </w:r>
            <w:r>
              <w:rPr>
                <w:rFonts w:hint="eastAsia"/>
              </w:rPr>
              <w:t>应为</w:t>
            </w:r>
            <w:r>
              <w:rPr>
                <w:rFonts w:hint="eastAsia"/>
              </w:rPr>
              <w:t>json</w:t>
            </w:r>
            <w:r>
              <w:rPr>
                <w:rFonts w:hint="eastAsia"/>
              </w:rPr>
              <w:t>格式</w:t>
            </w:r>
            <w:r>
              <w:rPr>
                <w:rFonts w:hint="eastAsia"/>
              </w:rPr>
              <w:t>,</w:t>
            </w:r>
            <w:r>
              <w:rPr>
                <w:rFonts w:hint="eastAsia"/>
              </w:rPr>
              <w:t>如</w:t>
            </w:r>
            <w:r>
              <w:rPr>
                <w:rFonts w:hint="eastAsia"/>
              </w:rPr>
              <w:t>"</w:t>
            </w:r>
            <w:r w:rsidRPr="00481CE2">
              <w:rPr>
                <w:rFonts w:hint="eastAsia"/>
              </w:rPr>
              <w:t>{</w:t>
            </w:r>
            <w:r>
              <w:rPr>
                <w:rFonts w:hint="eastAsia"/>
              </w:rPr>
              <w:t>\"CN\</w:t>
            </w:r>
            <w:r w:rsidRPr="00481CE2">
              <w:rPr>
                <w:rFonts w:hint="eastAsia"/>
              </w:rPr>
              <w:t>":</w:t>
            </w:r>
            <w:r>
              <w:rPr>
                <w:rFonts w:hint="eastAsia"/>
              </w:rPr>
              <w:t>\</w:t>
            </w:r>
            <w:r w:rsidRPr="00481CE2">
              <w:rPr>
                <w:rFonts w:hint="eastAsia"/>
              </w:rPr>
              <w:t>"</w:t>
            </w:r>
            <w:r w:rsidRPr="00481CE2">
              <w:rPr>
                <w:rFonts w:hint="eastAsia"/>
              </w:rPr>
              <w:t>简体名</w:t>
            </w:r>
            <w:r>
              <w:rPr>
                <w:rFonts w:hint="eastAsia"/>
              </w:rPr>
              <w:t>\</w:t>
            </w:r>
            <w:r w:rsidRPr="00481CE2">
              <w:rPr>
                <w:rFonts w:hint="eastAsia"/>
              </w:rPr>
              <w:t>",</w:t>
            </w:r>
            <w:r>
              <w:rPr>
                <w:rFonts w:hint="eastAsia"/>
              </w:rPr>
              <w:t>\"</w:t>
            </w:r>
            <w:r w:rsidRPr="00481CE2">
              <w:rPr>
                <w:rFonts w:hint="eastAsia"/>
              </w:rPr>
              <w:t>TW</w:t>
            </w:r>
            <w:r>
              <w:rPr>
                <w:rFonts w:hint="eastAsia"/>
              </w:rPr>
              <w:t>\</w:t>
            </w:r>
            <w:r w:rsidRPr="00481CE2">
              <w:rPr>
                <w:rFonts w:hint="eastAsia"/>
              </w:rPr>
              <w:t>":</w:t>
            </w:r>
            <w:r>
              <w:rPr>
                <w:rFonts w:hint="eastAsia"/>
              </w:rPr>
              <w:t>\</w:t>
            </w:r>
            <w:r w:rsidRPr="00481CE2">
              <w:rPr>
                <w:rFonts w:hint="eastAsia"/>
              </w:rPr>
              <w:t>"</w:t>
            </w:r>
            <w:r w:rsidRPr="00481CE2">
              <w:rPr>
                <w:rFonts w:hint="eastAsia"/>
              </w:rPr>
              <w:t>繁体名</w:t>
            </w:r>
            <w:r>
              <w:rPr>
                <w:rFonts w:hint="eastAsia"/>
              </w:rPr>
              <w:t>\</w:t>
            </w:r>
            <w:r w:rsidRPr="00481CE2">
              <w:rPr>
                <w:rFonts w:hint="eastAsia"/>
              </w:rPr>
              <w:t>",</w:t>
            </w:r>
            <w:r>
              <w:rPr>
                <w:rFonts w:hint="eastAsia"/>
              </w:rPr>
              <w:t>\</w:t>
            </w:r>
            <w:r w:rsidRPr="00481CE2">
              <w:rPr>
                <w:rFonts w:hint="eastAsia"/>
              </w:rPr>
              <w:t>"</w:t>
            </w:r>
            <w:r>
              <w:rPr>
                <w:rFonts w:hint="eastAsia"/>
              </w:rPr>
              <w:t>en\</w:t>
            </w:r>
            <w:r w:rsidRPr="00481CE2">
              <w:rPr>
                <w:rFonts w:hint="eastAsia"/>
              </w:rPr>
              <w:t>":</w:t>
            </w:r>
            <w:r>
              <w:rPr>
                <w:rFonts w:hint="eastAsia"/>
              </w:rPr>
              <w:t>\</w:t>
            </w:r>
            <w:r w:rsidRPr="00481CE2">
              <w:rPr>
                <w:rFonts w:hint="eastAsia"/>
              </w:rPr>
              <w:t>"</w:t>
            </w:r>
            <w:r w:rsidRPr="00481CE2">
              <w:rPr>
                <w:rFonts w:hint="eastAsia"/>
              </w:rPr>
              <w:t>英文名</w:t>
            </w:r>
            <w:r>
              <w:rPr>
                <w:rFonts w:hint="eastAsia"/>
              </w:rPr>
              <w:t>\</w:t>
            </w:r>
            <w:r w:rsidRPr="00481CE2">
              <w:rPr>
                <w:rFonts w:hint="eastAsia"/>
              </w:rPr>
              <w:t>"}</w:t>
            </w:r>
            <w:r>
              <w:rPr>
                <w:rFonts w:hint="eastAsia"/>
              </w:rPr>
              <w:t>.</w:t>
            </w:r>
          </w:p>
          <w:p w14:paraId="78274489" w14:textId="77777777" w:rsidR="00753B9B" w:rsidRDefault="00753B9B" w:rsidP="00753B9B">
            <w:r>
              <w:rPr>
                <w:rStyle w:val="com"/>
                <w:rFonts w:hint="eastAsia"/>
              </w:rPr>
              <w:t>如果对双引号转义不好处理</w:t>
            </w:r>
            <w:r>
              <w:rPr>
                <w:rStyle w:val="com"/>
                <w:rFonts w:hint="eastAsia"/>
              </w:rPr>
              <w:t>,</w:t>
            </w:r>
            <w:r>
              <w:rPr>
                <w:rStyle w:val="com"/>
                <w:rFonts w:hint="eastAsia"/>
              </w:rPr>
              <w:t>也可采用单引号</w:t>
            </w:r>
            <w:r>
              <w:rPr>
                <w:rStyle w:val="com"/>
                <w:rFonts w:hint="eastAsia"/>
              </w:rPr>
              <w:t>,</w:t>
            </w:r>
            <w:r>
              <w:rPr>
                <w:rStyle w:val="com"/>
                <w:rFonts w:hint="eastAsia"/>
              </w:rPr>
              <w:t>即数据也可为</w:t>
            </w:r>
            <w:r>
              <w:rPr>
                <w:rStyle w:val="com"/>
                <w:rFonts w:hint="eastAsia"/>
              </w:rPr>
              <w:t>"{'CN':'</w:t>
            </w:r>
            <w:r>
              <w:rPr>
                <w:rStyle w:val="com"/>
                <w:rFonts w:hint="eastAsia"/>
              </w:rPr>
              <w:t>简体名</w:t>
            </w:r>
            <w:r>
              <w:rPr>
                <w:rStyle w:val="com"/>
                <w:rFonts w:hint="eastAsia"/>
              </w:rPr>
              <w:t>','TW':'</w:t>
            </w:r>
            <w:r>
              <w:rPr>
                <w:rStyle w:val="com"/>
                <w:rFonts w:hint="eastAsia"/>
              </w:rPr>
              <w:t>繁体名</w:t>
            </w:r>
            <w:r>
              <w:rPr>
                <w:rStyle w:val="com"/>
                <w:rFonts w:hint="eastAsia"/>
              </w:rPr>
              <w:t>','en':'</w:t>
            </w:r>
            <w:r>
              <w:rPr>
                <w:rStyle w:val="com"/>
                <w:rFonts w:hint="eastAsia"/>
              </w:rPr>
              <w:t>英文名</w:t>
            </w:r>
            <w:r>
              <w:rPr>
                <w:rStyle w:val="com"/>
                <w:rFonts w:hint="eastAsia"/>
              </w:rPr>
              <w:t>'}"</w:t>
            </w:r>
            <w:commentRangeEnd w:id="403"/>
            <w:r>
              <w:rPr>
                <w:rStyle w:val="aff2"/>
              </w:rPr>
              <w:commentReference w:id="403"/>
            </w:r>
          </w:p>
        </w:tc>
      </w:tr>
      <w:tr w:rsidR="00512780" w14:paraId="1D79E4A8" w14:textId="77777777" w:rsidTr="00470AC8">
        <w:trPr>
          <w:trHeight w:val="313"/>
          <w:jc w:val="center"/>
        </w:trPr>
        <w:tc>
          <w:tcPr>
            <w:tcW w:w="1913" w:type="dxa"/>
          </w:tcPr>
          <w:p w14:paraId="7E282B95" w14:textId="77777777" w:rsidR="00512780" w:rsidRDefault="00512780" w:rsidP="00512780">
            <w:pPr>
              <w:rPr>
                <w:rStyle w:val="str"/>
              </w:rPr>
            </w:pPr>
            <w:r>
              <w:rPr>
                <w:rStyle w:val="str"/>
              </w:rPr>
              <w:t>t</w:t>
            </w:r>
            <w:r>
              <w:rPr>
                <w:rStyle w:val="str"/>
                <w:rFonts w:hint="eastAsia"/>
              </w:rPr>
              <w:t>extx</w:t>
            </w:r>
          </w:p>
        </w:tc>
        <w:tc>
          <w:tcPr>
            <w:tcW w:w="1159" w:type="dxa"/>
          </w:tcPr>
          <w:p w14:paraId="661CF68D" w14:textId="77777777" w:rsidR="00512780" w:rsidRDefault="00512780" w:rsidP="00512780">
            <w:r>
              <w:rPr>
                <w:rFonts w:hint="eastAsia"/>
              </w:rPr>
              <w:t>Int</w:t>
            </w:r>
          </w:p>
        </w:tc>
        <w:tc>
          <w:tcPr>
            <w:tcW w:w="4097" w:type="dxa"/>
          </w:tcPr>
          <w:p w14:paraId="002B7025" w14:textId="77777777" w:rsidR="00512780" w:rsidRDefault="00512780" w:rsidP="00512780">
            <w:pPr>
              <w:rPr>
                <w:rStyle w:val="com"/>
              </w:rPr>
            </w:pPr>
            <w:r>
              <w:rPr>
                <w:rStyle w:val="com"/>
              </w:rPr>
              <w:t>x</w:t>
            </w:r>
            <w:r>
              <w:rPr>
                <w:rStyle w:val="com"/>
              </w:rPr>
              <w:t>坐标</w:t>
            </w:r>
          </w:p>
        </w:tc>
      </w:tr>
      <w:tr w:rsidR="00512780" w14:paraId="439D1302" w14:textId="77777777" w:rsidTr="00470AC8">
        <w:trPr>
          <w:trHeight w:val="313"/>
          <w:jc w:val="center"/>
        </w:trPr>
        <w:tc>
          <w:tcPr>
            <w:tcW w:w="1913" w:type="dxa"/>
          </w:tcPr>
          <w:p w14:paraId="6845B0C3" w14:textId="77777777" w:rsidR="00512780" w:rsidRDefault="00512780" w:rsidP="00512780">
            <w:pPr>
              <w:rPr>
                <w:rStyle w:val="str"/>
              </w:rPr>
            </w:pPr>
            <w:r>
              <w:rPr>
                <w:rStyle w:val="str"/>
              </w:rPr>
              <w:t>t</w:t>
            </w:r>
            <w:r>
              <w:rPr>
                <w:rStyle w:val="str"/>
                <w:rFonts w:hint="eastAsia"/>
              </w:rPr>
              <w:t>ext</w:t>
            </w:r>
            <w:r>
              <w:rPr>
                <w:rStyle w:val="str"/>
              </w:rPr>
              <w:t>y</w:t>
            </w:r>
          </w:p>
        </w:tc>
        <w:tc>
          <w:tcPr>
            <w:tcW w:w="1159" w:type="dxa"/>
          </w:tcPr>
          <w:p w14:paraId="549B05C0" w14:textId="77777777" w:rsidR="00512780" w:rsidRDefault="00512780" w:rsidP="00512780">
            <w:r>
              <w:rPr>
                <w:rFonts w:hint="eastAsia"/>
              </w:rPr>
              <w:t>Int</w:t>
            </w:r>
          </w:p>
        </w:tc>
        <w:tc>
          <w:tcPr>
            <w:tcW w:w="4097" w:type="dxa"/>
          </w:tcPr>
          <w:p w14:paraId="5A387994" w14:textId="77777777" w:rsidR="00512780" w:rsidRDefault="00512780" w:rsidP="00512780">
            <w:pPr>
              <w:rPr>
                <w:rStyle w:val="com"/>
              </w:rPr>
            </w:pPr>
            <w:r>
              <w:rPr>
                <w:rStyle w:val="com"/>
              </w:rPr>
              <w:t>y</w:t>
            </w:r>
            <w:r>
              <w:rPr>
                <w:rStyle w:val="com"/>
              </w:rPr>
              <w:t>坐标</w:t>
            </w:r>
          </w:p>
        </w:tc>
      </w:tr>
      <w:tr w:rsidR="00512780" w14:paraId="23DC7193" w14:textId="77777777" w:rsidTr="00470AC8">
        <w:trPr>
          <w:trHeight w:val="313"/>
          <w:jc w:val="center"/>
        </w:trPr>
        <w:tc>
          <w:tcPr>
            <w:tcW w:w="1913" w:type="dxa"/>
          </w:tcPr>
          <w:p w14:paraId="7BEF114F" w14:textId="77777777" w:rsidR="00512780" w:rsidRDefault="00512780" w:rsidP="00512780">
            <w:pPr>
              <w:rPr>
                <w:rStyle w:val="str"/>
              </w:rPr>
            </w:pPr>
            <w:r>
              <w:rPr>
                <w:rStyle w:val="str"/>
              </w:rPr>
              <w:t>t</w:t>
            </w:r>
            <w:r>
              <w:rPr>
                <w:rStyle w:val="str"/>
                <w:rFonts w:hint="eastAsia"/>
              </w:rPr>
              <w:t>extw</w:t>
            </w:r>
          </w:p>
        </w:tc>
        <w:tc>
          <w:tcPr>
            <w:tcW w:w="1159" w:type="dxa"/>
          </w:tcPr>
          <w:p w14:paraId="1D77FEE2" w14:textId="77777777" w:rsidR="00512780" w:rsidRDefault="00512780" w:rsidP="00512780">
            <w:r>
              <w:rPr>
                <w:rFonts w:hint="eastAsia"/>
              </w:rPr>
              <w:t>Int</w:t>
            </w:r>
          </w:p>
        </w:tc>
        <w:tc>
          <w:tcPr>
            <w:tcW w:w="4097" w:type="dxa"/>
          </w:tcPr>
          <w:p w14:paraId="1F79EF42" w14:textId="77777777" w:rsidR="00512780" w:rsidRDefault="00512780" w:rsidP="00512780">
            <w:pPr>
              <w:rPr>
                <w:rStyle w:val="com"/>
              </w:rPr>
            </w:pPr>
            <w:r>
              <w:rPr>
                <w:rStyle w:val="com"/>
              </w:rPr>
              <w:t>宽</w:t>
            </w:r>
          </w:p>
        </w:tc>
      </w:tr>
      <w:tr w:rsidR="00512780" w14:paraId="744BCF74" w14:textId="77777777" w:rsidTr="00470AC8">
        <w:trPr>
          <w:trHeight w:val="313"/>
          <w:jc w:val="center"/>
        </w:trPr>
        <w:tc>
          <w:tcPr>
            <w:tcW w:w="1913" w:type="dxa"/>
          </w:tcPr>
          <w:p w14:paraId="5AFDC986" w14:textId="77777777" w:rsidR="00512780" w:rsidRDefault="00512780" w:rsidP="00512780">
            <w:pPr>
              <w:rPr>
                <w:rStyle w:val="str"/>
              </w:rPr>
            </w:pPr>
            <w:r>
              <w:rPr>
                <w:rStyle w:val="str"/>
              </w:rPr>
              <w:t>t</w:t>
            </w:r>
            <w:r>
              <w:rPr>
                <w:rStyle w:val="str"/>
                <w:rFonts w:hint="eastAsia"/>
              </w:rPr>
              <w:t>exth</w:t>
            </w:r>
          </w:p>
        </w:tc>
        <w:tc>
          <w:tcPr>
            <w:tcW w:w="1159" w:type="dxa"/>
          </w:tcPr>
          <w:p w14:paraId="55291190" w14:textId="77777777" w:rsidR="00512780" w:rsidRDefault="00512780" w:rsidP="00512780">
            <w:r>
              <w:rPr>
                <w:rFonts w:hint="eastAsia"/>
              </w:rPr>
              <w:t>Int</w:t>
            </w:r>
          </w:p>
        </w:tc>
        <w:tc>
          <w:tcPr>
            <w:tcW w:w="4097" w:type="dxa"/>
          </w:tcPr>
          <w:p w14:paraId="2393B321" w14:textId="77777777" w:rsidR="00512780" w:rsidRDefault="00512780" w:rsidP="00512780">
            <w:pPr>
              <w:rPr>
                <w:rStyle w:val="com"/>
              </w:rPr>
            </w:pPr>
            <w:r>
              <w:rPr>
                <w:rStyle w:val="com"/>
              </w:rPr>
              <w:t>高</w:t>
            </w:r>
          </w:p>
        </w:tc>
      </w:tr>
      <w:tr w:rsidR="00512780" w14:paraId="7C8F480F" w14:textId="77777777" w:rsidTr="00470AC8">
        <w:trPr>
          <w:trHeight w:val="313"/>
          <w:jc w:val="center"/>
        </w:trPr>
        <w:tc>
          <w:tcPr>
            <w:tcW w:w="1913" w:type="dxa"/>
          </w:tcPr>
          <w:p w14:paraId="1B628682" w14:textId="77777777" w:rsidR="00512780" w:rsidRDefault="00512780" w:rsidP="00512780">
            <w:pPr>
              <w:rPr>
                <w:rStyle w:val="str"/>
              </w:rPr>
            </w:pPr>
            <w:r>
              <w:rPr>
                <w:rStyle w:val="str"/>
              </w:rPr>
              <w:t>font</w:t>
            </w:r>
          </w:p>
        </w:tc>
        <w:tc>
          <w:tcPr>
            <w:tcW w:w="1159" w:type="dxa"/>
          </w:tcPr>
          <w:p w14:paraId="2DCEFC53" w14:textId="77777777" w:rsidR="00512780" w:rsidRDefault="00512780" w:rsidP="00512780">
            <w:r>
              <w:t>String</w:t>
            </w:r>
          </w:p>
        </w:tc>
        <w:tc>
          <w:tcPr>
            <w:tcW w:w="4097" w:type="dxa"/>
          </w:tcPr>
          <w:p w14:paraId="78B2C07C" w14:textId="77777777" w:rsidR="00512780" w:rsidRPr="00372770" w:rsidRDefault="00512780" w:rsidP="00512780">
            <w:pPr>
              <w:rPr>
                <w:rStyle w:val="com"/>
              </w:rPr>
            </w:pPr>
            <w:r w:rsidRPr="00372770">
              <w:rPr>
                <w:rStyle w:val="com"/>
                <w:rFonts w:hint="eastAsia"/>
              </w:rPr>
              <w:t>字体类型</w:t>
            </w:r>
          </w:p>
        </w:tc>
      </w:tr>
      <w:tr w:rsidR="00512780" w14:paraId="27A45140" w14:textId="77777777" w:rsidTr="00470AC8">
        <w:trPr>
          <w:trHeight w:val="313"/>
          <w:jc w:val="center"/>
        </w:trPr>
        <w:tc>
          <w:tcPr>
            <w:tcW w:w="1913" w:type="dxa"/>
          </w:tcPr>
          <w:p w14:paraId="1FCC60C3" w14:textId="77777777" w:rsidR="00512780" w:rsidRDefault="00512780" w:rsidP="00512780">
            <w:r>
              <w:rPr>
                <w:rStyle w:val="str"/>
              </w:rPr>
              <w:t>size</w:t>
            </w:r>
          </w:p>
        </w:tc>
        <w:tc>
          <w:tcPr>
            <w:tcW w:w="1159" w:type="dxa"/>
          </w:tcPr>
          <w:p w14:paraId="7EA8CF4F" w14:textId="77777777" w:rsidR="00512780" w:rsidRDefault="00512780" w:rsidP="00512780">
            <w:r>
              <w:rPr>
                <w:rFonts w:hint="eastAsia"/>
              </w:rPr>
              <w:t>Int</w:t>
            </w:r>
          </w:p>
        </w:tc>
        <w:tc>
          <w:tcPr>
            <w:tcW w:w="4097" w:type="dxa"/>
          </w:tcPr>
          <w:p w14:paraId="2D260BED" w14:textId="77777777" w:rsidR="00512780" w:rsidRPr="00372770" w:rsidRDefault="00512780" w:rsidP="00512780">
            <w:pPr>
              <w:rPr>
                <w:rStyle w:val="com"/>
              </w:rPr>
            </w:pPr>
            <w:r>
              <w:rPr>
                <w:rStyle w:val="com"/>
              </w:rPr>
              <w:t>tab</w:t>
            </w:r>
            <w:r>
              <w:rPr>
                <w:rStyle w:val="com"/>
              </w:rPr>
              <w:t>文本大小</w:t>
            </w:r>
          </w:p>
        </w:tc>
      </w:tr>
      <w:tr w:rsidR="00512780" w14:paraId="2AE58113" w14:textId="77777777" w:rsidTr="00470AC8">
        <w:trPr>
          <w:trHeight w:val="313"/>
          <w:jc w:val="center"/>
        </w:trPr>
        <w:tc>
          <w:tcPr>
            <w:tcW w:w="1913" w:type="dxa"/>
          </w:tcPr>
          <w:p w14:paraId="65CDC908" w14:textId="77777777" w:rsidR="00512780" w:rsidRDefault="00512780" w:rsidP="00512780">
            <w:r>
              <w:rPr>
                <w:rStyle w:val="str"/>
              </w:rPr>
              <w:t>color</w:t>
            </w:r>
          </w:p>
        </w:tc>
        <w:tc>
          <w:tcPr>
            <w:tcW w:w="1159" w:type="dxa"/>
          </w:tcPr>
          <w:p w14:paraId="22A62E5F" w14:textId="77777777" w:rsidR="00512780" w:rsidRDefault="00512780" w:rsidP="00512780">
            <w:r>
              <w:rPr>
                <w:rFonts w:hint="eastAsia"/>
              </w:rPr>
              <w:t>String</w:t>
            </w:r>
          </w:p>
        </w:tc>
        <w:tc>
          <w:tcPr>
            <w:tcW w:w="4097" w:type="dxa"/>
          </w:tcPr>
          <w:p w14:paraId="5C4DACA8" w14:textId="77777777" w:rsidR="00753B9B" w:rsidRPr="00372770" w:rsidRDefault="00512780" w:rsidP="00512780">
            <w:pPr>
              <w:rPr>
                <w:rStyle w:val="com"/>
              </w:rPr>
            </w:pPr>
            <w:r>
              <w:rPr>
                <w:rStyle w:val="com"/>
              </w:rPr>
              <w:t>tab</w:t>
            </w:r>
            <w:r>
              <w:rPr>
                <w:rStyle w:val="com"/>
              </w:rPr>
              <w:t>文本颜色</w:t>
            </w:r>
            <w:r>
              <w:rPr>
                <w:rStyle w:val="com"/>
                <w:rFonts w:hint="eastAsia"/>
              </w:rPr>
              <w:t>，格式</w:t>
            </w:r>
            <w:r>
              <w:rPr>
                <w:rStyle w:val="com"/>
                <w:rFonts w:hint="eastAsia"/>
              </w:rPr>
              <w:t>:0XFFFFFFFF</w:t>
            </w:r>
          </w:p>
        </w:tc>
      </w:tr>
      <w:tr w:rsidR="00753B9B" w14:paraId="11A7AEE7" w14:textId="77777777" w:rsidTr="00470AC8">
        <w:trPr>
          <w:trHeight w:val="313"/>
          <w:jc w:val="center"/>
        </w:trPr>
        <w:tc>
          <w:tcPr>
            <w:tcW w:w="1913" w:type="dxa"/>
          </w:tcPr>
          <w:p w14:paraId="419579CA" w14:textId="77777777" w:rsidR="00753B9B" w:rsidRDefault="00753B9B" w:rsidP="001A1504">
            <w:pPr>
              <w:rPr>
                <w:rStyle w:val="str"/>
              </w:rPr>
            </w:pPr>
            <w:commentRangeStart w:id="404"/>
            <w:r>
              <w:rPr>
                <w:rStyle w:val="str"/>
                <w:rFonts w:hint="eastAsia"/>
              </w:rPr>
              <w:t>left</w:t>
            </w:r>
          </w:p>
        </w:tc>
        <w:tc>
          <w:tcPr>
            <w:tcW w:w="1159" w:type="dxa"/>
          </w:tcPr>
          <w:p w14:paraId="1E6E0397" w14:textId="77777777" w:rsidR="00753B9B" w:rsidRDefault="00753B9B" w:rsidP="001A1504">
            <w:r>
              <w:rPr>
                <w:rFonts w:hint="eastAsia"/>
              </w:rPr>
              <w:t>Int</w:t>
            </w:r>
          </w:p>
        </w:tc>
        <w:tc>
          <w:tcPr>
            <w:tcW w:w="4097" w:type="dxa"/>
          </w:tcPr>
          <w:p w14:paraId="7D8C7D16" w14:textId="77777777" w:rsidR="00753B9B" w:rsidRDefault="00753B9B" w:rsidP="001A1504">
            <w:pPr>
              <w:rPr>
                <w:rStyle w:val="com"/>
              </w:rPr>
            </w:pPr>
            <w:r>
              <w:rPr>
                <w:rStyle w:val="com"/>
                <w:rFonts w:hint="eastAsia"/>
              </w:rPr>
              <w:t>向左移动时需要或焦的控件</w:t>
            </w:r>
            <w:commentRangeEnd w:id="404"/>
            <w:r>
              <w:rPr>
                <w:rStyle w:val="aff2"/>
              </w:rPr>
              <w:commentReference w:id="404"/>
            </w:r>
          </w:p>
        </w:tc>
      </w:tr>
      <w:tr w:rsidR="00753B9B" w14:paraId="49EBFFCD" w14:textId="77777777" w:rsidTr="00470AC8">
        <w:trPr>
          <w:trHeight w:val="313"/>
          <w:jc w:val="center"/>
        </w:trPr>
        <w:tc>
          <w:tcPr>
            <w:tcW w:w="1913" w:type="dxa"/>
          </w:tcPr>
          <w:p w14:paraId="68ED9BC6" w14:textId="77777777" w:rsidR="00753B9B" w:rsidRDefault="00753B9B" w:rsidP="001A1504">
            <w:pPr>
              <w:rPr>
                <w:rStyle w:val="str"/>
              </w:rPr>
            </w:pPr>
            <w:r>
              <w:rPr>
                <w:rStyle w:val="str"/>
                <w:rFonts w:hint="eastAsia"/>
              </w:rPr>
              <w:t>right</w:t>
            </w:r>
          </w:p>
        </w:tc>
        <w:tc>
          <w:tcPr>
            <w:tcW w:w="1159" w:type="dxa"/>
          </w:tcPr>
          <w:p w14:paraId="7E7DDC2F" w14:textId="77777777" w:rsidR="00753B9B" w:rsidRDefault="00753B9B" w:rsidP="001A1504">
            <w:r>
              <w:rPr>
                <w:rFonts w:hint="eastAsia"/>
              </w:rPr>
              <w:t>Int</w:t>
            </w:r>
          </w:p>
        </w:tc>
        <w:tc>
          <w:tcPr>
            <w:tcW w:w="4097" w:type="dxa"/>
          </w:tcPr>
          <w:p w14:paraId="3D74EE6F" w14:textId="77777777" w:rsidR="00753B9B" w:rsidRDefault="00753B9B" w:rsidP="001A1504">
            <w:pPr>
              <w:rPr>
                <w:rStyle w:val="com"/>
              </w:rPr>
            </w:pPr>
            <w:r>
              <w:rPr>
                <w:rStyle w:val="com"/>
                <w:rFonts w:hint="eastAsia"/>
              </w:rPr>
              <w:t>向右移动时需要或焦的控件</w:t>
            </w:r>
          </w:p>
        </w:tc>
      </w:tr>
      <w:tr w:rsidR="00753B9B" w14:paraId="68FFE616" w14:textId="77777777" w:rsidTr="00470AC8">
        <w:trPr>
          <w:trHeight w:val="313"/>
          <w:jc w:val="center"/>
        </w:trPr>
        <w:tc>
          <w:tcPr>
            <w:tcW w:w="1913" w:type="dxa"/>
          </w:tcPr>
          <w:p w14:paraId="7DC12F64" w14:textId="77777777" w:rsidR="00753B9B" w:rsidRDefault="00753B9B" w:rsidP="001A1504">
            <w:pPr>
              <w:rPr>
                <w:rStyle w:val="str"/>
              </w:rPr>
            </w:pPr>
            <w:r>
              <w:rPr>
                <w:rStyle w:val="str"/>
                <w:rFonts w:hint="eastAsia"/>
              </w:rPr>
              <w:t>up</w:t>
            </w:r>
          </w:p>
        </w:tc>
        <w:tc>
          <w:tcPr>
            <w:tcW w:w="1159" w:type="dxa"/>
          </w:tcPr>
          <w:p w14:paraId="7743F9F3" w14:textId="77777777" w:rsidR="00753B9B" w:rsidRDefault="00753B9B" w:rsidP="001A1504">
            <w:r>
              <w:rPr>
                <w:rFonts w:hint="eastAsia"/>
              </w:rPr>
              <w:t>Int</w:t>
            </w:r>
          </w:p>
        </w:tc>
        <w:tc>
          <w:tcPr>
            <w:tcW w:w="4097" w:type="dxa"/>
          </w:tcPr>
          <w:p w14:paraId="05D8CB67" w14:textId="77777777" w:rsidR="00753B9B" w:rsidRDefault="00753B9B" w:rsidP="001A1504">
            <w:pPr>
              <w:rPr>
                <w:rStyle w:val="com"/>
              </w:rPr>
            </w:pPr>
            <w:r>
              <w:rPr>
                <w:rStyle w:val="com"/>
                <w:rFonts w:hint="eastAsia"/>
              </w:rPr>
              <w:t>向上移动时需要或焦的控件</w:t>
            </w:r>
          </w:p>
        </w:tc>
      </w:tr>
      <w:tr w:rsidR="00753B9B" w14:paraId="676DFA51" w14:textId="77777777" w:rsidTr="00470AC8">
        <w:trPr>
          <w:trHeight w:val="313"/>
          <w:jc w:val="center"/>
        </w:trPr>
        <w:tc>
          <w:tcPr>
            <w:tcW w:w="1913" w:type="dxa"/>
          </w:tcPr>
          <w:p w14:paraId="3C2AD89F" w14:textId="77777777" w:rsidR="00753B9B" w:rsidRDefault="00753B9B" w:rsidP="001A1504">
            <w:pPr>
              <w:rPr>
                <w:rStyle w:val="str"/>
              </w:rPr>
            </w:pPr>
            <w:r>
              <w:rPr>
                <w:rStyle w:val="str"/>
                <w:rFonts w:hint="eastAsia"/>
              </w:rPr>
              <w:t>down</w:t>
            </w:r>
          </w:p>
        </w:tc>
        <w:tc>
          <w:tcPr>
            <w:tcW w:w="1159" w:type="dxa"/>
          </w:tcPr>
          <w:p w14:paraId="52C5248D" w14:textId="77777777" w:rsidR="00753B9B" w:rsidRDefault="00753B9B" w:rsidP="001A1504">
            <w:r>
              <w:rPr>
                <w:rFonts w:hint="eastAsia"/>
              </w:rPr>
              <w:t>Int</w:t>
            </w:r>
          </w:p>
        </w:tc>
        <w:tc>
          <w:tcPr>
            <w:tcW w:w="4097" w:type="dxa"/>
          </w:tcPr>
          <w:p w14:paraId="7018186D" w14:textId="77777777" w:rsidR="00753B9B" w:rsidRDefault="00753B9B" w:rsidP="001A1504">
            <w:pPr>
              <w:rPr>
                <w:rStyle w:val="com"/>
              </w:rPr>
            </w:pPr>
            <w:r>
              <w:rPr>
                <w:rStyle w:val="com"/>
                <w:rFonts w:hint="eastAsia"/>
              </w:rPr>
              <w:t>向下移动时需要或焦的控件</w:t>
            </w:r>
          </w:p>
        </w:tc>
      </w:tr>
      <w:tr w:rsidR="00753B9B" w14:paraId="78CCADD3" w14:textId="77777777" w:rsidTr="00470AC8">
        <w:trPr>
          <w:trHeight w:val="313"/>
          <w:jc w:val="center"/>
        </w:trPr>
        <w:tc>
          <w:tcPr>
            <w:tcW w:w="1913" w:type="dxa"/>
          </w:tcPr>
          <w:p w14:paraId="0128E4D9" w14:textId="77777777" w:rsidR="00753B9B" w:rsidRDefault="00753B9B" w:rsidP="001A1504">
            <w:pPr>
              <w:rPr>
                <w:rStyle w:val="str"/>
              </w:rPr>
            </w:pPr>
            <w:r>
              <w:rPr>
                <w:rStyle w:val="str"/>
                <w:rFonts w:hint="eastAsia"/>
              </w:rPr>
              <w:t>sort</w:t>
            </w:r>
          </w:p>
        </w:tc>
        <w:tc>
          <w:tcPr>
            <w:tcW w:w="1159" w:type="dxa"/>
          </w:tcPr>
          <w:p w14:paraId="18E01022" w14:textId="77777777" w:rsidR="00753B9B" w:rsidRDefault="00753B9B" w:rsidP="001A1504">
            <w:r>
              <w:t>I</w:t>
            </w:r>
            <w:r>
              <w:rPr>
                <w:rFonts w:hint="eastAsia"/>
              </w:rPr>
              <w:t>nt</w:t>
            </w:r>
          </w:p>
        </w:tc>
        <w:tc>
          <w:tcPr>
            <w:tcW w:w="4097" w:type="dxa"/>
          </w:tcPr>
          <w:p w14:paraId="66D79DC6" w14:textId="77777777" w:rsidR="00753B9B" w:rsidRDefault="00753B9B" w:rsidP="001A1504">
            <w:pPr>
              <w:rPr>
                <w:rStyle w:val="com"/>
              </w:rPr>
            </w:pPr>
            <w:r>
              <w:rPr>
                <w:rStyle w:val="com"/>
                <w:rFonts w:hint="eastAsia"/>
              </w:rPr>
              <w:t>控件排序值</w:t>
            </w:r>
          </w:p>
        </w:tc>
      </w:tr>
      <w:tr w:rsidR="00753B9B" w14:paraId="163982A9" w14:textId="77777777" w:rsidTr="00470AC8">
        <w:trPr>
          <w:trHeight w:val="313"/>
          <w:jc w:val="center"/>
        </w:trPr>
        <w:tc>
          <w:tcPr>
            <w:tcW w:w="1913" w:type="dxa"/>
          </w:tcPr>
          <w:p w14:paraId="5F356798" w14:textId="77777777" w:rsidR="00753B9B" w:rsidRDefault="00753B9B" w:rsidP="001A1504">
            <w:pPr>
              <w:rPr>
                <w:rStyle w:val="str"/>
              </w:rPr>
            </w:pPr>
            <w:r>
              <w:rPr>
                <w:rFonts w:hint="eastAsia"/>
              </w:rPr>
              <w:t>adsId</w:t>
            </w:r>
          </w:p>
        </w:tc>
        <w:tc>
          <w:tcPr>
            <w:tcW w:w="1159" w:type="dxa"/>
          </w:tcPr>
          <w:p w14:paraId="1ED41A72" w14:textId="77777777" w:rsidR="00753B9B" w:rsidRDefault="00753B9B" w:rsidP="001A1504">
            <w:r>
              <w:t>I</w:t>
            </w:r>
            <w:r>
              <w:rPr>
                <w:rFonts w:hint="eastAsia"/>
              </w:rPr>
              <w:t>nt</w:t>
            </w:r>
          </w:p>
        </w:tc>
        <w:tc>
          <w:tcPr>
            <w:tcW w:w="4097" w:type="dxa"/>
          </w:tcPr>
          <w:p w14:paraId="4A07544A" w14:textId="77777777" w:rsidR="00753B9B" w:rsidRDefault="00753B9B" w:rsidP="001A1504">
            <w:pPr>
              <w:rPr>
                <w:rStyle w:val="com"/>
              </w:rPr>
            </w:pPr>
            <w:r>
              <w:rPr>
                <w:rStyle w:val="com"/>
                <w:rFonts w:hint="eastAsia"/>
              </w:rPr>
              <w:t>广告</w:t>
            </w:r>
            <w:r>
              <w:rPr>
                <w:rStyle w:val="com"/>
                <w:rFonts w:hint="eastAsia"/>
              </w:rPr>
              <w:t>id,</w:t>
            </w:r>
            <w:r>
              <w:rPr>
                <w:rStyle w:val="com"/>
                <w:rFonts w:hint="eastAsia"/>
              </w:rPr>
              <w:t>用于和广告服务交互</w:t>
            </w:r>
            <w:r>
              <w:rPr>
                <w:rStyle w:val="com"/>
                <w:rFonts w:hint="eastAsia"/>
              </w:rPr>
              <w:t>,</w:t>
            </w:r>
            <w:r>
              <w:rPr>
                <w:rStyle w:val="com"/>
                <w:rFonts w:hint="eastAsia"/>
              </w:rPr>
              <w:t>只有当时广告类型时才启用</w:t>
            </w:r>
          </w:p>
        </w:tc>
      </w:tr>
      <w:tr w:rsidR="00F45D19" w14:paraId="7FAF835D" w14:textId="77777777" w:rsidTr="00470AC8">
        <w:trPr>
          <w:trHeight w:val="313"/>
          <w:jc w:val="center"/>
        </w:trPr>
        <w:tc>
          <w:tcPr>
            <w:tcW w:w="1913" w:type="dxa"/>
          </w:tcPr>
          <w:p w14:paraId="375656D3" w14:textId="77777777" w:rsidR="00F45D19" w:rsidRDefault="00F45D19" w:rsidP="009B320B">
            <w:ins w:id="405" w:author="pc1" w:date="2016-08-30T09:36:00Z">
              <w:r>
                <w:rPr>
                  <w:rFonts w:hint="eastAsia"/>
                </w:rPr>
                <w:t>*bkim</w:t>
              </w:r>
            </w:ins>
            <w:ins w:id="406" w:author="pc1" w:date="2016-08-30T09:37:00Z">
              <w:r w:rsidR="009B19D4">
                <w:rPr>
                  <w:rFonts w:hint="eastAsia"/>
                </w:rPr>
                <w:t>a</w:t>
              </w:r>
            </w:ins>
            <w:ins w:id="407" w:author="pc1" w:date="2016-08-30T09:36:00Z">
              <w:r>
                <w:rPr>
                  <w:rFonts w:hint="eastAsia"/>
                </w:rPr>
                <w:t>g</w:t>
              </w:r>
            </w:ins>
            <w:ins w:id="408" w:author="pc1" w:date="2016-08-30T09:37:00Z">
              <w:r w:rsidR="009B19D4">
                <w:rPr>
                  <w:rFonts w:hint="eastAsia"/>
                </w:rPr>
                <w:t>e</w:t>
              </w:r>
            </w:ins>
            <w:ins w:id="409" w:author="pc1" w:date="2016-08-30T09:36:00Z">
              <w:r>
                <w:rPr>
                  <w:rFonts w:hint="eastAsia"/>
                </w:rPr>
                <w:t>url1</w:t>
              </w:r>
            </w:ins>
          </w:p>
        </w:tc>
        <w:tc>
          <w:tcPr>
            <w:tcW w:w="1159" w:type="dxa"/>
          </w:tcPr>
          <w:p w14:paraId="064DB6CC" w14:textId="77777777" w:rsidR="00F45D19" w:rsidRDefault="00F45D19" w:rsidP="001A1504">
            <w:ins w:id="410" w:author="pc1" w:date="2016-08-30T09:36:00Z">
              <w:r>
                <w:rPr>
                  <w:rFonts w:hint="eastAsia"/>
                </w:rPr>
                <w:t>String</w:t>
              </w:r>
            </w:ins>
          </w:p>
        </w:tc>
        <w:tc>
          <w:tcPr>
            <w:tcW w:w="4097" w:type="dxa"/>
          </w:tcPr>
          <w:p w14:paraId="6E6A50ED" w14:textId="77777777" w:rsidR="00F45D19" w:rsidRDefault="00F45D19" w:rsidP="001A1504">
            <w:pPr>
              <w:rPr>
                <w:rStyle w:val="com"/>
              </w:rPr>
            </w:pPr>
            <w:ins w:id="411" w:author="pc1" w:date="2016-08-30T09:36:00Z">
              <w:r>
                <w:rPr>
                  <w:rStyle w:val="com"/>
                  <w:rFonts w:hint="eastAsia"/>
                </w:rPr>
                <w:t>湖南</w:t>
              </w:r>
              <w:r>
                <w:rPr>
                  <w:rStyle w:val="com"/>
                  <w:rFonts w:hint="eastAsia"/>
                </w:rPr>
                <w:t>TV</w:t>
              </w:r>
              <w:r>
                <w:rPr>
                  <w:rStyle w:val="com"/>
                  <w:rFonts w:hint="eastAsia"/>
                </w:rPr>
                <w:t>控件背景底层图片（</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F45D19" w14:paraId="030BF544" w14:textId="77777777" w:rsidTr="00470AC8">
        <w:trPr>
          <w:trHeight w:val="313"/>
          <w:jc w:val="center"/>
        </w:trPr>
        <w:tc>
          <w:tcPr>
            <w:tcW w:w="1913" w:type="dxa"/>
          </w:tcPr>
          <w:p w14:paraId="0B4F7CF3" w14:textId="77777777" w:rsidR="00F45D19" w:rsidRDefault="00F45D19" w:rsidP="001A1504">
            <w:ins w:id="412" w:author="pc1" w:date="2016-08-30T09:36:00Z">
              <w:r>
                <w:rPr>
                  <w:rFonts w:hint="eastAsia"/>
                </w:rPr>
                <w:t>*bkim</w:t>
              </w:r>
            </w:ins>
            <w:ins w:id="413" w:author="pc1" w:date="2016-08-30T09:37:00Z">
              <w:r w:rsidR="009B19D4">
                <w:rPr>
                  <w:rFonts w:hint="eastAsia"/>
                </w:rPr>
                <w:t>a</w:t>
              </w:r>
            </w:ins>
            <w:ins w:id="414" w:author="pc1" w:date="2016-08-30T09:36:00Z">
              <w:r>
                <w:rPr>
                  <w:rFonts w:hint="eastAsia"/>
                </w:rPr>
                <w:t>g</w:t>
              </w:r>
            </w:ins>
            <w:ins w:id="415" w:author="pc1" w:date="2016-08-30T09:37:00Z">
              <w:r w:rsidR="009B19D4">
                <w:rPr>
                  <w:rFonts w:hint="eastAsia"/>
                </w:rPr>
                <w:t>e</w:t>
              </w:r>
            </w:ins>
            <w:ins w:id="416" w:author="pc1" w:date="2016-08-30T09:36:00Z">
              <w:r>
                <w:rPr>
                  <w:rFonts w:hint="eastAsia"/>
                </w:rPr>
                <w:t>url2</w:t>
              </w:r>
            </w:ins>
          </w:p>
        </w:tc>
        <w:tc>
          <w:tcPr>
            <w:tcW w:w="1159" w:type="dxa"/>
          </w:tcPr>
          <w:p w14:paraId="03793AFE" w14:textId="77777777" w:rsidR="00F45D19" w:rsidRDefault="00F45D19" w:rsidP="001A1504">
            <w:ins w:id="417" w:author="pc1" w:date="2016-08-30T09:36:00Z">
              <w:r>
                <w:rPr>
                  <w:rFonts w:hint="eastAsia"/>
                </w:rPr>
                <w:t>String</w:t>
              </w:r>
            </w:ins>
          </w:p>
        </w:tc>
        <w:tc>
          <w:tcPr>
            <w:tcW w:w="4097" w:type="dxa"/>
          </w:tcPr>
          <w:p w14:paraId="5CD8C50A" w14:textId="77777777" w:rsidR="00F45D19" w:rsidRDefault="00F45D19" w:rsidP="001A1504">
            <w:pPr>
              <w:rPr>
                <w:rStyle w:val="com"/>
              </w:rPr>
            </w:pPr>
            <w:ins w:id="418" w:author="pc1" w:date="2016-08-30T09:36:00Z">
              <w:r>
                <w:rPr>
                  <w:rStyle w:val="com"/>
                  <w:rFonts w:hint="eastAsia"/>
                </w:rPr>
                <w:t>湖南</w:t>
              </w:r>
              <w:r>
                <w:rPr>
                  <w:rStyle w:val="com"/>
                  <w:rFonts w:hint="eastAsia"/>
                </w:rPr>
                <w:t>TV</w:t>
              </w:r>
              <w:r>
                <w:rPr>
                  <w:rStyle w:val="com"/>
                  <w:rFonts w:hint="eastAsia"/>
                </w:rPr>
                <w:t>控件背景动画图片（</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F45D19" w14:paraId="09F107EB" w14:textId="77777777" w:rsidTr="00470AC8">
        <w:trPr>
          <w:trHeight w:val="313"/>
          <w:jc w:val="center"/>
        </w:trPr>
        <w:tc>
          <w:tcPr>
            <w:tcW w:w="1913" w:type="dxa"/>
          </w:tcPr>
          <w:p w14:paraId="7CCCE301" w14:textId="77777777" w:rsidR="00F45D19" w:rsidRDefault="00F45D19" w:rsidP="001A1504">
            <w:ins w:id="419" w:author="pc1" w:date="2016-08-30T09:36:00Z">
              <w:r>
                <w:rPr>
                  <w:rFonts w:hint="eastAsia"/>
                </w:rPr>
                <w:t>*bkim</w:t>
              </w:r>
            </w:ins>
            <w:ins w:id="420" w:author="pc1" w:date="2016-08-30T09:37:00Z">
              <w:r w:rsidR="009B19D4">
                <w:rPr>
                  <w:rFonts w:hint="eastAsia"/>
                </w:rPr>
                <w:t>a</w:t>
              </w:r>
            </w:ins>
            <w:ins w:id="421" w:author="pc1" w:date="2016-08-30T09:36:00Z">
              <w:r>
                <w:rPr>
                  <w:rFonts w:hint="eastAsia"/>
                </w:rPr>
                <w:t>g</w:t>
              </w:r>
            </w:ins>
            <w:ins w:id="422" w:author="pc1" w:date="2016-08-30T09:37:00Z">
              <w:r w:rsidR="009B19D4">
                <w:rPr>
                  <w:rFonts w:hint="eastAsia"/>
                </w:rPr>
                <w:t>e</w:t>
              </w:r>
            </w:ins>
            <w:ins w:id="423" w:author="pc1" w:date="2016-08-30T09:36:00Z">
              <w:r>
                <w:rPr>
                  <w:rFonts w:hint="eastAsia"/>
                </w:rPr>
                <w:t>url3</w:t>
              </w:r>
            </w:ins>
          </w:p>
        </w:tc>
        <w:tc>
          <w:tcPr>
            <w:tcW w:w="1159" w:type="dxa"/>
          </w:tcPr>
          <w:p w14:paraId="5B2D8B22" w14:textId="77777777" w:rsidR="00F45D19" w:rsidRDefault="00F45D19" w:rsidP="001A1504">
            <w:ins w:id="424" w:author="pc1" w:date="2016-08-30T09:36:00Z">
              <w:r>
                <w:rPr>
                  <w:rFonts w:hint="eastAsia"/>
                </w:rPr>
                <w:t>String</w:t>
              </w:r>
            </w:ins>
          </w:p>
        </w:tc>
        <w:tc>
          <w:tcPr>
            <w:tcW w:w="4097" w:type="dxa"/>
          </w:tcPr>
          <w:p w14:paraId="7D3F8C29" w14:textId="77777777" w:rsidR="00F45D19" w:rsidRDefault="00F45D19" w:rsidP="00BF3DC1">
            <w:pPr>
              <w:rPr>
                <w:rStyle w:val="com"/>
              </w:rPr>
            </w:pPr>
            <w:ins w:id="425" w:author="pc1" w:date="2016-08-30T09:36:00Z">
              <w:r>
                <w:rPr>
                  <w:rStyle w:val="com"/>
                  <w:rFonts w:hint="eastAsia"/>
                </w:rPr>
                <w:t>湖南</w:t>
              </w:r>
              <w:r>
                <w:rPr>
                  <w:rStyle w:val="com"/>
                  <w:rFonts w:hint="eastAsia"/>
                </w:rPr>
                <w:t>TV</w:t>
              </w:r>
              <w:r>
                <w:rPr>
                  <w:rStyle w:val="com"/>
                  <w:rFonts w:hint="eastAsia"/>
                </w:rPr>
                <w:t>控件背景角色图片（</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F45D19" w14:paraId="1EF231D6" w14:textId="77777777" w:rsidTr="00470AC8">
        <w:trPr>
          <w:trHeight w:val="313"/>
          <w:jc w:val="center"/>
        </w:trPr>
        <w:tc>
          <w:tcPr>
            <w:tcW w:w="1913" w:type="dxa"/>
          </w:tcPr>
          <w:p w14:paraId="7EC98222" w14:textId="77777777" w:rsidR="00F45D19" w:rsidRPr="001A1504" w:rsidRDefault="00F45D19" w:rsidP="001A1504">
            <w:ins w:id="426" w:author="pc1" w:date="2016-08-30T09:36:00Z">
              <w:r>
                <w:rPr>
                  <w:rFonts w:hint="eastAsia"/>
                </w:rPr>
                <w:t>*popupIm</w:t>
              </w:r>
            </w:ins>
            <w:ins w:id="427" w:author="pc1" w:date="2016-08-30T09:37:00Z">
              <w:r w:rsidR="009B19D4">
                <w:rPr>
                  <w:rFonts w:hint="eastAsia"/>
                </w:rPr>
                <w:t>a</w:t>
              </w:r>
            </w:ins>
            <w:ins w:id="428" w:author="pc1" w:date="2016-08-30T09:36:00Z">
              <w:r>
                <w:rPr>
                  <w:rFonts w:hint="eastAsia"/>
                </w:rPr>
                <w:t>g</w:t>
              </w:r>
            </w:ins>
            <w:ins w:id="429" w:author="pc1" w:date="2016-08-30T09:37:00Z">
              <w:r w:rsidR="009B19D4">
                <w:rPr>
                  <w:rFonts w:hint="eastAsia"/>
                </w:rPr>
                <w:t>e</w:t>
              </w:r>
            </w:ins>
            <w:ins w:id="430" w:author="pc1" w:date="2016-08-30T09:36:00Z">
              <w:r>
                <w:rPr>
                  <w:rFonts w:hint="eastAsia"/>
                </w:rPr>
                <w:t>urls</w:t>
              </w:r>
            </w:ins>
          </w:p>
        </w:tc>
        <w:tc>
          <w:tcPr>
            <w:tcW w:w="1159" w:type="dxa"/>
          </w:tcPr>
          <w:p w14:paraId="1392424C" w14:textId="77777777" w:rsidR="00F45D19" w:rsidRDefault="00F45D19" w:rsidP="001A1504">
            <w:ins w:id="431" w:author="pc1" w:date="2016-08-30T09:36:00Z">
              <w:r>
                <w:rPr>
                  <w:rFonts w:hint="eastAsia"/>
                </w:rPr>
                <w:t>String[]</w:t>
              </w:r>
            </w:ins>
          </w:p>
        </w:tc>
        <w:tc>
          <w:tcPr>
            <w:tcW w:w="4097" w:type="dxa"/>
          </w:tcPr>
          <w:p w14:paraId="6D061F78" w14:textId="77777777" w:rsidR="00F45D19" w:rsidRDefault="00F45D19" w:rsidP="001A1504">
            <w:pPr>
              <w:rPr>
                <w:rStyle w:val="com"/>
              </w:rPr>
            </w:pPr>
            <w:ins w:id="432" w:author="pc1" w:date="2016-08-30T09:36:00Z">
              <w:r>
                <w:rPr>
                  <w:rStyle w:val="com"/>
                  <w:rFonts w:hint="eastAsia"/>
                </w:rPr>
                <w:t>湖南</w:t>
              </w:r>
              <w:r>
                <w:rPr>
                  <w:rStyle w:val="com"/>
                  <w:rFonts w:hint="eastAsia"/>
                </w:rPr>
                <w:t>TV</w:t>
              </w:r>
              <w:r>
                <w:rPr>
                  <w:rStyle w:val="com"/>
                  <w:rFonts w:hint="eastAsia"/>
                </w:rPr>
                <w:t>控件弹出的小图片地址，数目固定为</w:t>
              </w:r>
              <w:r>
                <w:rPr>
                  <w:rStyle w:val="com"/>
                  <w:rFonts w:hint="eastAsia"/>
                </w:rPr>
                <w:t>6</w:t>
              </w:r>
              <w:r>
                <w:rPr>
                  <w:rStyle w:val="com"/>
                  <w:rFonts w:hint="eastAsia"/>
                </w:rPr>
                <w:t>张（</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F45D19" w14:paraId="46C4BCD0" w14:textId="77777777" w:rsidTr="00470AC8">
        <w:trPr>
          <w:trHeight w:val="313"/>
          <w:jc w:val="center"/>
          <w:ins w:id="433" w:author="pc1" w:date="2016-08-30T09:25:00Z"/>
        </w:trPr>
        <w:tc>
          <w:tcPr>
            <w:tcW w:w="1913" w:type="dxa"/>
          </w:tcPr>
          <w:p w14:paraId="4C6EA04E" w14:textId="77777777" w:rsidR="00F45D19" w:rsidRDefault="00F45D19" w:rsidP="002720CB">
            <w:pPr>
              <w:rPr>
                <w:ins w:id="434" w:author="pc1" w:date="2016-08-30T09:25:00Z"/>
              </w:rPr>
            </w:pPr>
            <w:ins w:id="435" w:author="pc1" w:date="2016-08-30T09:25:00Z">
              <w:r>
                <w:rPr>
                  <w:rFonts w:hint="eastAsia"/>
                </w:rPr>
                <w:t>*</w:t>
              </w:r>
            </w:ins>
            <w:ins w:id="436" w:author="pc1" w:date="2016-08-30T09:30:00Z">
              <w:r>
                <w:rPr>
                  <w:rFonts w:hint="eastAsia"/>
                </w:rPr>
                <w:t>textMenu</w:t>
              </w:r>
            </w:ins>
          </w:p>
        </w:tc>
        <w:tc>
          <w:tcPr>
            <w:tcW w:w="1159" w:type="dxa"/>
          </w:tcPr>
          <w:p w14:paraId="4B08A7B4" w14:textId="77777777" w:rsidR="00F45D19" w:rsidRDefault="00F45D19" w:rsidP="001A1504">
            <w:pPr>
              <w:rPr>
                <w:ins w:id="437" w:author="pc1" w:date="2016-08-30T09:25:00Z"/>
              </w:rPr>
            </w:pPr>
            <w:ins w:id="438" w:author="pc1" w:date="2016-08-30T09:35:00Z">
              <w:r>
                <w:rPr>
                  <w:rFonts w:hint="eastAsia"/>
                </w:rPr>
                <w:t>List</w:t>
              </w:r>
            </w:ins>
            <w:ins w:id="439" w:author="pc1" w:date="2016-08-30T10:02:00Z">
              <w:r w:rsidR="0060338C">
                <w:rPr>
                  <w:rFonts w:hint="eastAsia"/>
                </w:rPr>
                <w:t>&lt;textMenu&gt;</w:t>
              </w:r>
            </w:ins>
          </w:p>
        </w:tc>
        <w:tc>
          <w:tcPr>
            <w:tcW w:w="4097" w:type="dxa"/>
          </w:tcPr>
          <w:p w14:paraId="2616764A" w14:textId="77777777" w:rsidR="00F45D19" w:rsidRDefault="0060338C" w:rsidP="0060338C">
            <w:pPr>
              <w:rPr>
                <w:ins w:id="440" w:author="pc1" w:date="2016-08-30T09:25:00Z"/>
                <w:rStyle w:val="com"/>
              </w:rPr>
            </w:pPr>
            <w:ins w:id="441" w:author="pc1" w:date="2016-08-30T10:01:00Z">
              <w:r>
                <w:rPr>
                  <w:rStyle w:val="com"/>
                  <w:rFonts w:hint="eastAsia"/>
                </w:rPr>
                <w:t>湖南</w:t>
              </w:r>
              <w:r>
                <w:rPr>
                  <w:rStyle w:val="com"/>
                  <w:rFonts w:hint="eastAsia"/>
                </w:rPr>
                <w:t>TV</w:t>
              </w:r>
              <w:r>
                <w:rPr>
                  <w:rStyle w:val="com"/>
                  <w:rFonts w:hint="eastAsia"/>
                </w:rPr>
                <w:t>控件下面文本菜单（</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F45D19" w14:paraId="71A4718A" w14:textId="77777777" w:rsidTr="00470AC8">
        <w:trPr>
          <w:trHeight w:val="313"/>
          <w:jc w:val="center"/>
          <w:ins w:id="442" w:author="pc1" w:date="2016-08-30T09:29:00Z"/>
        </w:trPr>
        <w:tc>
          <w:tcPr>
            <w:tcW w:w="1913" w:type="dxa"/>
          </w:tcPr>
          <w:p w14:paraId="048C5FCB" w14:textId="77777777" w:rsidR="00F45D19" w:rsidRDefault="00F45D19" w:rsidP="001A1504">
            <w:pPr>
              <w:rPr>
                <w:ins w:id="443" w:author="pc1" w:date="2016-08-30T09:29:00Z"/>
              </w:rPr>
            </w:pPr>
            <w:ins w:id="444" w:author="pc1" w:date="2016-08-30T09:35:00Z">
              <w:r>
                <w:rPr>
                  <w:rFonts w:hint="eastAsia"/>
                </w:rPr>
                <w:t>*ImageMenu</w:t>
              </w:r>
            </w:ins>
          </w:p>
        </w:tc>
        <w:tc>
          <w:tcPr>
            <w:tcW w:w="1159" w:type="dxa"/>
          </w:tcPr>
          <w:p w14:paraId="18439543" w14:textId="77777777" w:rsidR="00F45D19" w:rsidRDefault="00F45D19" w:rsidP="001A1504">
            <w:pPr>
              <w:rPr>
                <w:ins w:id="445" w:author="pc1" w:date="2016-08-30T09:29:00Z"/>
              </w:rPr>
            </w:pPr>
            <w:ins w:id="446" w:author="pc1" w:date="2016-08-30T09:35:00Z">
              <w:r>
                <w:rPr>
                  <w:rFonts w:hint="eastAsia"/>
                </w:rPr>
                <w:t>List</w:t>
              </w:r>
            </w:ins>
            <w:ins w:id="447" w:author="pc1" w:date="2016-08-30T10:02:00Z">
              <w:r w:rsidR="0060338C">
                <w:rPr>
                  <w:rFonts w:hint="eastAsia"/>
                </w:rPr>
                <w:t>&lt;ImageMenu&gt;</w:t>
              </w:r>
            </w:ins>
          </w:p>
        </w:tc>
        <w:tc>
          <w:tcPr>
            <w:tcW w:w="4097" w:type="dxa"/>
          </w:tcPr>
          <w:p w14:paraId="73C1ECC0" w14:textId="77777777" w:rsidR="00F45D19" w:rsidRDefault="0060338C" w:rsidP="0060338C">
            <w:pPr>
              <w:rPr>
                <w:ins w:id="448" w:author="pc1" w:date="2016-08-30T09:29:00Z"/>
                <w:rStyle w:val="com"/>
              </w:rPr>
            </w:pPr>
            <w:ins w:id="449" w:author="pc1" w:date="2016-08-30T10:02:00Z">
              <w:r>
                <w:rPr>
                  <w:rStyle w:val="com"/>
                  <w:rFonts w:hint="eastAsia"/>
                </w:rPr>
                <w:t>湖南</w:t>
              </w:r>
              <w:r>
                <w:rPr>
                  <w:rStyle w:val="com"/>
                  <w:rFonts w:hint="eastAsia"/>
                </w:rPr>
                <w:t>TV</w:t>
              </w:r>
              <w:r>
                <w:rPr>
                  <w:rStyle w:val="com"/>
                  <w:rFonts w:hint="eastAsia"/>
                </w:rPr>
                <w:t>控件下面图片菜单（</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A84110" w14:paraId="7319BEFB" w14:textId="77777777" w:rsidTr="00470AC8">
        <w:trPr>
          <w:trHeight w:val="313"/>
          <w:jc w:val="center"/>
          <w:ins w:id="450" w:author="lenovo" w:date="2016-11-16T14:40:00Z"/>
        </w:trPr>
        <w:tc>
          <w:tcPr>
            <w:tcW w:w="1913" w:type="dxa"/>
          </w:tcPr>
          <w:p w14:paraId="4CA4BBA2" w14:textId="77777777" w:rsidR="00A84110" w:rsidRDefault="00A84110" w:rsidP="001A1504">
            <w:pPr>
              <w:rPr>
                <w:ins w:id="451" w:author="lenovo" w:date="2016-11-16T14:40:00Z"/>
              </w:rPr>
            </w:pPr>
            <w:ins w:id="452" w:author="lenovo" w:date="2016-11-16T14:41:00Z">
              <w:r>
                <w:rPr>
                  <w:rFonts w:hint="eastAsia"/>
                </w:rPr>
                <w:t>subScripts</w:t>
              </w:r>
            </w:ins>
          </w:p>
        </w:tc>
        <w:tc>
          <w:tcPr>
            <w:tcW w:w="1159" w:type="dxa"/>
          </w:tcPr>
          <w:p w14:paraId="66BF2378" w14:textId="77777777" w:rsidR="00A84110" w:rsidRDefault="00A84110" w:rsidP="001A1504">
            <w:pPr>
              <w:rPr>
                <w:ins w:id="453" w:author="lenovo" w:date="2016-11-16T14:40:00Z"/>
              </w:rPr>
            </w:pPr>
            <w:ins w:id="454" w:author="lenovo" w:date="2016-11-16T14:41:00Z">
              <w:r>
                <w:t>L</w:t>
              </w:r>
              <w:r>
                <w:rPr>
                  <w:rFonts w:hint="eastAsia"/>
                </w:rPr>
                <w:t>ist</w:t>
              </w:r>
            </w:ins>
            <w:ins w:id="455" w:author="lenovo" w:date="2016-11-21T17:23:00Z">
              <w:r w:rsidR="00C22484">
                <w:rPr>
                  <w:rFonts w:hint="eastAsia"/>
                </w:rPr>
                <w:t>&lt;</w:t>
              </w:r>
            </w:ins>
            <w:ins w:id="456" w:author="lenovo" w:date="2016-11-21T17:24:00Z">
              <w:r w:rsidR="00C22484">
                <w:rPr>
                  <w:rFonts w:hint="eastAsia"/>
                </w:rPr>
                <w:t>s</w:t>
              </w:r>
            </w:ins>
            <w:ins w:id="457" w:author="lenovo" w:date="2016-11-21T17:23:00Z">
              <w:r w:rsidR="000C66F7">
                <w:rPr>
                  <w:rFonts w:hint="eastAsia"/>
                </w:rPr>
                <w:t>ubScript&gt;</w:t>
              </w:r>
            </w:ins>
          </w:p>
        </w:tc>
        <w:tc>
          <w:tcPr>
            <w:tcW w:w="4097" w:type="dxa"/>
          </w:tcPr>
          <w:p w14:paraId="4DC0A8D4" w14:textId="77777777" w:rsidR="00A84110" w:rsidRDefault="00A84110" w:rsidP="0060338C">
            <w:pPr>
              <w:rPr>
                <w:ins w:id="458" w:author="lenovo" w:date="2016-11-16T14:40:00Z"/>
                <w:rStyle w:val="com"/>
              </w:rPr>
            </w:pPr>
            <w:ins w:id="459" w:author="lenovo" w:date="2016-11-16T14:41:00Z">
              <w:r>
                <w:rPr>
                  <w:rStyle w:val="com"/>
                  <w:rFonts w:hint="eastAsia"/>
                </w:rPr>
                <w:t>角标数组</w:t>
              </w:r>
            </w:ins>
          </w:p>
        </w:tc>
      </w:tr>
      <w:tr w:rsidR="00E53256" w14:paraId="3F3F9FD3" w14:textId="77777777" w:rsidTr="00470AC8">
        <w:trPr>
          <w:trHeight w:val="313"/>
          <w:jc w:val="center"/>
          <w:ins w:id="460" w:author="pc4" w:date="2016-12-01T11:24:00Z"/>
        </w:trPr>
        <w:tc>
          <w:tcPr>
            <w:tcW w:w="1913" w:type="dxa"/>
          </w:tcPr>
          <w:p w14:paraId="057CEAA1" w14:textId="77EAC8D4" w:rsidR="00E53256" w:rsidRDefault="00E53256" w:rsidP="001A1504">
            <w:pPr>
              <w:rPr>
                <w:ins w:id="461" w:author="pc4" w:date="2016-12-01T11:24:00Z"/>
                <w:rFonts w:hint="eastAsia"/>
              </w:rPr>
            </w:pPr>
            <w:ins w:id="462" w:author="pc4" w:date="2016-12-01T11:24:00Z">
              <w:r>
                <w:rPr>
                  <w:rFonts w:hint="eastAsia"/>
                </w:rPr>
                <w:t>canFoucus</w:t>
              </w:r>
            </w:ins>
          </w:p>
        </w:tc>
        <w:tc>
          <w:tcPr>
            <w:tcW w:w="1159" w:type="dxa"/>
          </w:tcPr>
          <w:p w14:paraId="2441D6A4" w14:textId="05275EC3" w:rsidR="00E53256" w:rsidRDefault="00E53256" w:rsidP="001A1504">
            <w:pPr>
              <w:rPr>
                <w:ins w:id="463" w:author="pc4" w:date="2016-12-01T11:24:00Z"/>
              </w:rPr>
            </w:pPr>
            <w:ins w:id="464" w:author="pc4" w:date="2016-12-01T11:24:00Z">
              <w:r>
                <w:rPr>
                  <w:rFonts w:hint="eastAsia"/>
                </w:rPr>
                <w:t>Boolean</w:t>
              </w:r>
            </w:ins>
          </w:p>
        </w:tc>
        <w:tc>
          <w:tcPr>
            <w:tcW w:w="4097" w:type="dxa"/>
          </w:tcPr>
          <w:p w14:paraId="0CD4153E" w14:textId="6784DD5A" w:rsidR="00E53256" w:rsidRDefault="00E53256" w:rsidP="0060338C">
            <w:pPr>
              <w:rPr>
                <w:ins w:id="465" w:author="pc4" w:date="2016-12-01T11:24:00Z"/>
                <w:rStyle w:val="com"/>
                <w:rFonts w:hint="eastAsia"/>
              </w:rPr>
            </w:pPr>
            <w:ins w:id="466" w:author="pc4" w:date="2016-12-01T11:24:00Z">
              <w:r>
                <w:rPr>
                  <w:rStyle w:val="com"/>
                  <w:rFonts w:hint="eastAsia"/>
                </w:rPr>
                <w:t>是否</w:t>
              </w:r>
              <w:r>
                <w:rPr>
                  <w:rStyle w:val="com"/>
                </w:rPr>
                <w:t>可以获取焦点</w:t>
              </w:r>
            </w:ins>
          </w:p>
        </w:tc>
      </w:tr>
    </w:tbl>
    <w:p w14:paraId="3DC08797" w14:textId="77777777" w:rsidR="00517D49" w:rsidRDefault="002720CB" w:rsidP="00771647">
      <w:pPr>
        <w:pStyle w:val="3"/>
        <w:rPr>
          <w:ins w:id="467" w:author="pc1" w:date="2016-08-30T09:34:00Z"/>
          <w:rStyle w:val="str"/>
        </w:rPr>
      </w:pPr>
      <w:bookmarkStart w:id="468" w:name="_Toc457553452"/>
      <w:ins w:id="469" w:author="pc1" w:date="2016-08-30T09:30:00Z">
        <w:r>
          <w:rPr>
            <w:rStyle w:val="str"/>
            <w:rFonts w:hint="eastAsia"/>
          </w:rPr>
          <w:t>textMenu</w:t>
        </w:r>
      </w:ins>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517D49" w14:paraId="571E69A0" w14:textId="77777777" w:rsidTr="009B320B">
        <w:trPr>
          <w:trHeight w:val="313"/>
          <w:jc w:val="center"/>
          <w:ins w:id="470" w:author="pc1" w:date="2016-08-30T09:34:00Z"/>
        </w:trPr>
        <w:tc>
          <w:tcPr>
            <w:tcW w:w="1912" w:type="dxa"/>
            <w:shd w:val="clear" w:color="auto" w:fill="AEAAAA" w:themeFill="background2" w:themeFillShade="BF"/>
          </w:tcPr>
          <w:p w14:paraId="1E1E6E9E" w14:textId="77777777" w:rsidR="00517D49" w:rsidRPr="00EE4506" w:rsidRDefault="00517D49" w:rsidP="009B320B">
            <w:pPr>
              <w:rPr>
                <w:ins w:id="471" w:author="pc1" w:date="2016-08-30T09:34:00Z"/>
                <w:rFonts w:ascii="宋体" w:hAnsi="宋体" w:cs="Arial"/>
                <w:szCs w:val="21"/>
              </w:rPr>
            </w:pPr>
            <w:ins w:id="472" w:author="pc1" w:date="2016-08-30T09:34:00Z">
              <w:r>
                <w:rPr>
                  <w:rFonts w:hint="eastAsia"/>
                  <w:szCs w:val="21"/>
                </w:rPr>
                <w:t>参数名</w:t>
              </w:r>
            </w:ins>
          </w:p>
        </w:tc>
        <w:tc>
          <w:tcPr>
            <w:tcW w:w="1134" w:type="dxa"/>
            <w:shd w:val="clear" w:color="auto" w:fill="AEAAAA" w:themeFill="background2" w:themeFillShade="BF"/>
          </w:tcPr>
          <w:p w14:paraId="1086772C" w14:textId="77777777" w:rsidR="00517D49" w:rsidRDefault="00517D49" w:rsidP="009B320B">
            <w:pPr>
              <w:rPr>
                <w:ins w:id="473" w:author="pc1" w:date="2016-08-30T09:34:00Z"/>
              </w:rPr>
            </w:pPr>
            <w:ins w:id="474" w:author="pc1" w:date="2016-08-30T09:34:00Z">
              <w:r>
                <w:rPr>
                  <w:rFonts w:hint="eastAsia"/>
                  <w:szCs w:val="21"/>
                </w:rPr>
                <w:t>类型</w:t>
              </w:r>
            </w:ins>
          </w:p>
        </w:tc>
        <w:tc>
          <w:tcPr>
            <w:tcW w:w="4156" w:type="dxa"/>
            <w:shd w:val="clear" w:color="auto" w:fill="AEAAAA" w:themeFill="background2" w:themeFillShade="BF"/>
          </w:tcPr>
          <w:p w14:paraId="11968950" w14:textId="77777777" w:rsidR="00517D49" w:rsidRDefault="00517D49" w:rsidP="009B320B">
            <w:pPr>
              <w:rPr>
                <w:ins w:id="475" w:author="pc1" w:date="2016-08-30T09:34:00Z"/>
              </w:rPr>
            </w:pPr>
            <w:ins w:id="476" w:author="pc1" w:date="2016-08-30T09:34:00Z">
              <w:r>
                <w:rPr>
                  <w:rFonts w:hint="eastAsia"/>
                  <w:szCs w:val="21"/>
                </w:rPr>
                <w:t>参数说明</w:t>
              </w:r>
            </w:ins>
          </w:p>
        </w:tc>
      </w:tr>
      <w:tr w:rsidR="00BB4FAC" w14:paraId="59288FA3" w14:textId="77777777" w:rsidTr="009B320B">
        <w:trPr>
          <w:trHeight w:val="313"/>
          <w:jc w:val="center"/>
          <w:ins w:id="477" w:author="pc1" w:date="2016-08-30T09:34:00Z"/>
        </w:trPr>
        <w:tc>
          <w:tcPr>
            <w:tcW w:w="1912" w:type="dxa"/>
          </w:tcPr>
          <w:p w14:paraId="44C6F55E" w14:textId="77777777" w:rsidR="00BB4FAC" w:rsidRDefault="0060338C" w:rsidP="009B320B">
            <w:pPr>
              <w:rPr>
                <w:ins w:id="478" w:author="pc1" w:date="2016-08-30T09:34:00Z"/>
              </w:rPr>
            </w:pPr>
            <w:ins w:id="479" w:author="pc1" w:date="2016-08-30T09:59:00Z">
              <w:r>
                <w:rPr>
                  <w:rStyle w:val="str"/>
                  <w:rFonts w:hint="eastAsia"/>
                </w:rPr>
                <w:t>*</w:t>
              </w:r>
            </w:ins>
            <w:ins w:id="480" w:author="pc1" w:date="2016-08-30T09:43:00Z">
              <w:r w:rsidR="00BB4FAC">
                <w:rPr>
                  <w:rStyle w:val="str"/>
                  <w:rFonts w:hint="eastAsia"/>
                </w:rPr>
                <w:t>text</w:t>
              </w:r>
            </w:ins>
          </w:p>
        </w:tc>
        <w:tc>
          <w:tcPr>
            <w:tcW w:w="1134" w:type="dxa"/>
          </w:tcPr>
          <w:p w14:paraId="1FBFF39D" w14:textId="77777777" w:rsidR="00BB4FAC" w:rsidRDefault="00BB4FAC" w:rsidP="009B320B">
            <w:pPr>
              <w:rPr>
                <w:ins w:id="481" w:author="pc1" w:date="2016-08-30T09:34:00Z"/>
              </w:rPr>
            </w:pPr>
            <w:ins w:id="482" w:author="pc1" w:date="2016-08-30T09:43:00Z">
              <w:r>
                <w:rPr>
                  <w:rFonts w:hint="eastAsia"/>
                </w:rPr>
                <w:t>String</w:t>
              </w:r>
            </w:ins>
          </w:p>
        </w:tc>
        <w:tc>
          <w:tcPr>
            <w:tcW w:w="4156" w:type="dxa"/>
          </w:tcPr>
          <w:p w14:paraId="21F1870F" w14:textId="77777777" w:rsidR="00130293" w:rsidRDefault="0060338C" w:rsidP="00130293">
            <w:pPr>
              <w:rPr>
                <w:ins w:id="483" w:author="pc1" w:date="2016-08-30T10:05:00Z"/>
                <w:rStyle w:val="com"/>
              </w:rPr>
              <w:pPrChange w:id="484" w:author="pc1" w:date="2016-08-30T10:05:00Z">
                <w:pPr>
                  <w:ind w:firstLineChars="200" w:firstLine="420"/>
                </w:pPr>
              </w:pPrChange>
            </w:pPr>
            <w:ins w:id="485" w:author="pc1" w:date="2016-08-30T10:05:00Z">
              <w:r w:rsidRPr="0060338C">
                <w:rPr>
                  <w:rStyle w:val="com"/>
                  <w:rFonts w:hint="eastAsia"/>
                </w:rPr>
                <w:t>单元格上显示的文本内容为适应多语言需求</w:t>
              </w:r>
              <w:r w:rsidRPr="0060338C">
                <w:rPr>
                  <w:rStyle w:val="com"/>
                  <w:rFonts w:hint="eastAsia"/>
                </w:rPr>
                <w:t>,</w:t>
              </w:r>
              <w:r w:rsidRPr="0060338C">
                <w:rPr>
                  <w:rStyle w:val="com"/>
                  <w:rFonts w:hint="eastAsia"/>
                </w:rPr>
                <w:t>应为</w:t>
              </w:r>
              <w:r w:rsidRPr="0060338C">
                <w:rPr>
                  <w:rStyle w:val="com"/>
                  <w:rFonts w:hint="eastAsia"/>
                </w:rPr>
                <w:t>json</w:t>
              </w:r>
              <w:r w:rsidRPr="0060338C">
                <w:rPr>
                  <w:rStyle w:val="com"/>
                  <w:rFonts w:hint="eastAsia"/>
                </w:rPr>
                <w:t>格式</w:t>
              </w:r>
              <w:r w:rsidRPr="0060338C">
                <w:rPr>
                  <w:rStyle w:val="com"/>
                  <w:rFonts w:hint="eastAsia"/>
                </w:rPr>
                <w:t>,</w:t>
              </w:r>
              <w:r w:rsidRPr="0060338C">
                <w:rPr>
                  <w:rStyle w:val="com"/>
                  <w:rFonts w:hint="eastAsia"/>
                </w:rPr>
                <w:t>如</w:t>
              </w:r>
              <w:r w:rsidRPr="0060338C">
                <w:rPr>
                  <w:rStyle w:val="com"/>
                  <w:rFonts w:hint="eastAsia"/>
                </w:rPr>
                <w:t>"{\"CN\":\"</w:t>
              </w:r>
              <w:r w:rsidRPr="0060338C">
                <w:rPr>
                  <w:rStyle w:val="com"/>
                  <w:rFonts w:hint="eastAsia"/>
                </w:rPr>
                <w:t>简体名</w:t>
              </w:r>
              <w:r w:rsidRPr="0060338C">
                <w:rPr>
                  <w:rStyle w:val="com"/>
                  <w:rFonts w:hint="eastAsia"/>
                </w:rPr>
                <w:t>\",\"TW\":\"</w:t>
              </w:r>
              <w:r w:rsidRPr="0060338C">
                <w:rPr>
                  <w:rStyle w:val="com"/>
                  <w:rFonts w:hint="eastAsia"/>
                </w:rPr>
                <w:t>繁体名</w:t>
              </w:r>
              <w:r w:rsidRPr="0060338C">
                <w:rPr>
                  <w:rStyle w:val="com"/>
                  <w:rFonts w:hint="eastAsia"/>
                </w:rPr>
                <w:t>\",\"en\":\"</w:t>
              </w:r>
              <w:r w:rsidRPr="0060338C">
                <w:rPr>
                  <w:rStyle w:val="com"/>
                  <w:rFonts w:hint="eastAsia"/>
                </w:rPr>
                <w:t>英文名</w:t>
              </w:r>
              <w:r w:rsidRPr="0060338C">
                <w:rPr>
                  <w:rStyle w:val="com"/>
                  <w:rFonts w:hint="eastAsia"/>
                </w:rPr>
                <w:t>\"}.</w:t>
              </w:r>
            </w:ins>
          </w:p>
          <w:p w14:paraId="49D706B1" w14:textId="77777777" w:rsidR="00BB4FAC" w:rsidRPr="00372770" w:rsidRDefault="0060338C" w:rsidP="0060338C">
            <w:pPr>
              <w:ind w:firstLineChars="200" w:firstLine="420"/>
              <w:rPr>
                <w:ins w:id="486" w:author="pc1" w:date="2016-08-30T09:34:00Z"/>
                <w:rStyle w:val="com"/>
              </w:rPr>
            </w:pPr>
            <w:ins w:id="487" w:author="pc1" w:date="2016-08-30T10:05:00Z">
              <w:r w:rsidRPr="0060338C">
                <w:rPr>
                  <w:rStyle w:val="com"/>
                  <w:rFonts w:hint="eastAsia"/>
                </w:rPr>
                <w:t>如果对双引号转义不好处理</w:t>
              </w:r>
              <w:r w:rsidRPr="0060338C">
                <w:rPr>
                  <w:rStyle w:val="com"/>
                  <w:rFonts w:hint="eastAsia"/>
                </w:rPr>
                <w:t>,</w:t>
              </w:r>
              <w:r w:rsidRPr="0060338C">
                <w:rPr>
                  <w:rStyle w:val="com"/>
                  <w:rFonts w:hint="eastAsia"/>
                </w:rPr>
                <w:t>也可采用单引号</w:t>
              </w:r>
              <w:r w:rsidRPr="0060338C">
                <w:rPr>
                  <w:rStyle w:val="com"/>
                  <w:rFonts w:hint="eastAsia"/>
                </w:rPr>
                <w:t>,</w:t>
              </w:r>
              <w:r w:rsidRPr="0060338C">
                <w:rPr>
                  <w:rStyle w:val="com"/>
                  <w:rFonts w:hint="eastAsia"/>
                </w:rPr>
                <w:t>即数据也可为</w:t>
              </w:r>
              <w:r w:rsidRPr="0060338C">
                <w:rPr>
                  <w:rStyle w:val="com"/>
                  <w:rFonts w:hint="eastAsia"/>
                </w:rPr>
                <w:t>"{'CN':'</w:t>
              </w:r>
              <w:r w:rsidRPr="0060338C">
                <w:rPr>
                  <w:rStyle w:val="com"/>
                  <w:rFonts w:hint="eastAsia"/>
                </w:rPr>
                <w:t>简体名</w:t>
              </w:r>
              <w:r w:rsidRPr="0060338C">
                <w:rPr>
                  <w:rStyle w:val="com"/>
                  <w:rFonts w:hint="eastAsia"/>
                </w:rPr>
                <w:t>','TW':'</w:t>
              </w:r>
              <w:r w:rsidRPr="0060338C">
                <w:rPr>
                  <w:rStyle w:val="com"/>
                  <w:rFonts w:hint="eastAsia"/>
                </w:rPr>
                <w:t>繁体名</w:t>
              </w:r>
              <w:r w:rsidRPr="0060338C">
                <w:rPr>
                  <w:rStyle w:val="com"/>
                  <w:rFonts w:hint="eastAsia"/>
                </w:rPr>
                <w:t>','en':'</w:t>
              </w:r>
              <w:r w:rsidRPr="0060338C">
                <w:rPr>
                  <w:rStyle w:val="com"/>
                  <w:rFonts w:hint="eastAsia"/>
                </w:rPr>
                <w:t>英文名</w:t>
              </w:r>
              <w:r w:rsidRPr="0060338C">
                <w:rPr>
                  <w:rStyle w:val="com"/>
                  <w:rFonts w:hint="eastAsia"/>
                </w:rPr>
                <w:t>'}"</w:t>
              </w:r>
              <w:r w:rsidRPr="0060338C">
                <w:rPr>
                  <w:rStyle w:val="com"/>
                  <w:rFonts w:hint="eastAsia"/>
                </w:rPr>
                <w:t>（</w:t>
              </w:r>
              <w:r w:rsidRPr="0060338C">
                <w:rPr>
                  <w:rStyle w:val="com"/>
                  <w:rFonts w:hint="eastAsia"/>
                </w:rPr>
                <w:t xml:space="preserve"> 8</w:t>
              </w:r>
              <w:r w:rsidRPr="0060338C">
                <w:rPr>
                  <w:rStyle w:val="com"/>
                  <w:rFonts w:hint="eastAsia"/>
                </w:rPr>
                <w:t>月</w:t>
              </w:r>
              <w:r w:rsidRPr="0060338C">
                <w:rPr>
                  <w:rStyle w:val="com"/>
                  <w:rFonts w:hint="eastAsia"/>
                </w:rPr>
                <w:t>30</w:t>
              </w:r>
              <w:r w:rsidRPr="0060338C">
                <w:rPr>
                  <w:rStyle w:val="com"/>
                  <w:rFonts w:hint="eastAsia"/>
                </w:rPr>
                <w:t>日新增）</w:t>
              </w:r>
            </w:ins>
          </w:p>
        </w:tc>
      </w:tr>
      <w:tr w:rsidR="00E422CE" w14:paraId="76B1A977" w14:textId="77777777" w:rsidTr="009B320B">
        <w:trPr>
          <w:trHeight w:val="313"/>
          <w:jc w:val="center"/>
          <w:ins w:id="488" w:author="pc1" w:date="2016-08-30T10:40:00Z"/>
        </w:trPr>
        <w:tc>
          <w:tcPr>
            <w:tcW w:w="1912" w:type="dxa"/>
          </w:tcPr>
          <w:p w14:paraId="041B4A2B" w14:textId="77777777" w:rsidR="00E422CE" w:rsidRDefault="00E422CE" w:rsidP="009B320B">
            <w:pPr>
              <w:rPr>
                <w:ins w:id="489" w:author="pc1" w:date="2016-08-30T10:40:00Z"/>
                <w:rStyle w:val="str"/>
              </w:rPr>
            </w:pPr>
            <w:ins w:id="490" w:author="pc1" w:date="2016-08-30T10:40:00Z">
              <w:r>
                <w:rPr>
                  <w:rStyle w:val="str"/>
                  <w:rFonts w:hint="eastAsia"/>
                </w:rPr>
                <w:t>*width</w:t>
              </w:r>
            </w:ins>
          </w:p>
        </w:tc>
        <w:tc>
          <w:tcPr>
            <w:tcW w:w="1134" w:type="dxa"/>
          </w:tcPr>
          <w:p w14:paraId="25F900F4" w14:textId="77777777" w:rsidR="00E422CE" w:rsidRDefault="00E422CE" w:rsidP="009B320B">
            <w:pPr>
              <w:rPr>
                <w:ins w:id="491" w:author="pc1" w:date="2016-08-30T10:40:00Z"/>
              </w:rPr>
            </w:pPr>
            <w:ins w:id="492" w:author="pc1" w:date="2016-08-30T10:40:00Z">
              <w:r>
                <w:t>I</w:t>
              </w:r>
              <w:r>
                <w:rPr>
                  <w:rFonts w:hint="eastAsia"/>
                </w:rPr>
                <w:t>nt</w:t>
              </w:r>
            </w:ins>
          </w:p>
        </w:tc>
        <w:tc>
          <w:tcPr>
            <w:tcW w:w="4156" w:type="dxa"/>
          </w:tcPr>
          <w:p w14:paraId="5CA6665B" w14:textId="77777777" w:rsidR="00E422CE" w:rsidRPr="00372770" w:rsidRDefault="00E422CE" w:rsidP="009B320B">
            <w:pPr>
              <w:rPr>
                <w:ins w:id="493" w:author="pc1" w:date="2016-08-30T10:40:00Z"/>
                <w:rStyle w:val="com"/>
              </w:rPr>
            </w:pPr>
            <w:ins w:id="494" w:author="pc1" w:date="2016-08-30T10:40:00Z">
              <w:r>
                <w:rPr>
                  <w:rStyle w:val="com"/>
                  <w:rFonts w:hint="eastAsia"/>
                </w:rPr>
                <w:t>宽度（</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E422CE" w14:paraId="42CD50F4" w14:textId="77777777" w:rsidTr="009B320B">
        <w:trPr>
          <w:trHeight w:val="313"/>
          <w:jc w:val="center"/>
          <w:ins w:id="495" w:author="pc1" w:date="2016-08-30T10:40:00Z"/>
        </w:trPr>
        <w:tc>
          <w:tcPr>
            <w:tcW w:w="1912" w:type="dxa"/>
          </w:tcPr>
          <w:p w14:paraId="18BF3677" w14:textId="77777777" w:rsidR="00E422CE" w:rsidRDefault="00E422CE" w:rsidP="009B320B">
            <w:pPr>
              <w:rPr>
                <w:ins w:id="496" w:author="pc1" w:date="2016-08-30T10:40:00Z"/>
                <w:rStyle w:val="str"/>
              </w:rPr>
            </w:pPr>
            <w:ins w:id="497" w:author="pc1" w:date="2016-08-30T10:40:00Z">
              <w:r>
                <w:rPr>
                  <w:rStyle w:val="str"/>
                  <w:rFonts w:hint="eastAsia"/>
                </w:rPr>
                <w:t>*</w:t>
              </w:r>
              <w:r>
                <w:rPr>
                  <w:rStyle w:val="str"/>
                </w:rPr>
                <w:t>H</w:t>
              </w:r>
              <w:r>
                <w:rPr>
                  <w:rStyle w:val="str"/>
                  <w:rFonts w:hint="eastAsia"/>
                </w:rPr>
                <w:t>eight</w:t>
              </w:r>
            </w:ins>
          </w:p>
        </w:tc>
        <w:tc>
          <w:tcPr>
            <w:tcW w:w="1134" w:type="dxa"/>
          </w:tcPr>
          <w:p w14:paraId="7A992CFF" w14:textId="77777777" w:rsidR="00E422CE" w:rsidRDefault="00E422CE" w:rsidP="009B320B">
            <w:pPr>
              <w:rPr>
                <w:ins w:id="498" w:author="pc1" w:date="2016-08-30T10:40:00Z"/>
              </w:rPr>
            </w:pPr>
            <w:ins w:id="499" w:author="pc1" w:date="2016-08-30T10:40:00Z">
              <w:r>
                <w:rPr>
                  <w:rFonts w:hint="eastAsia"/>
                </w:rPr>
                <w:t>int</w:t>
              </w:r>
            </w:ins>
          </w:p>
        </w:tc>
        <w:tc>
          <w:tcPr>
            <w:tcW w:w="4156" w:type="dxa"/>
          </w:tcPr>
          <w:p w14:paraId="61603490" w14:textId="77777777" w:rsidR="00E422CE" w:rsidRPr="00372770" w:rsidRDefault="00E422CE" w:rsidP="009B320B">
            <w:pPr>
              <w:rPr>
                <w:ins w:id="500" w:author="pc1" w:date="2016-08-30T10:40:00Z"/>
                <w:rStyle w:val="com"/>
              </w:rPr>
            </w:pPr>
            <w:ins w:id="501" w:author="pc1" w:date="2016-08-30T10:40:00Z">
              <w:r>
                <w:rPr>
                  <w:rStyle w:val="com"/>
                  <w:rFonts w:hint="eastAsia"/>
                </w:rPr>
                <w:t>高度（</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517D49" w14:paraId="5C549BA2" w14:textId="77777777" w:rsidTr="009B320B">
        <w:trPr>
          <w:trHeight w:val="313"/>
          <w:jc w:val="center"/>
          <w:ins w:id="502" w:author="pc1" w:date="2016-08-30T09:34:00Z"/>
        </w:trPr>
        <w:tc>
          <w:tcPr>
            <w:tcW w:w="1912" w:type="dxa"/>
          </w:tcPr>
          <w:p w14:paraId="59A775E8" w14:textId="77777777" w:rsidR="00517D49" w:rsidRDefault="0060338C" w:rsidP="009B320B">
            <w:pPr>
              <w:rPr>
                <w:ins w:id="503" w:author="pc1" w:date="2016-08-30T09:34:00Z"/>
                <w:rStyle w:val="str"/>
              </w:rPr>
            </w:pPr>
            <w:ins w:id="504" w:author="pc1" w:date="2016-08-30T09:59:00Z">
              <w:r>
                <w:rPr>
                  <w:rStyle w:val="str"/>
                  <w:rFonts w:hint="eastAsia"/>
                </w:rPr>
                <w:t>*</w:t>
              </w:r>
            </w:ins>
            <w:ins w:id="505" w:author="pc1" w:date="2016-08-30T09:34:00Z">
              <w:r w:rsidR="00517D49">
                <w:rPr>
                  <w:rStyle w:val="str"/>
                </w:rPr>
                <w:t>font</w:t>
              </w:r>
            </w:ins>
          </w:p>
        </w:tc>
        <w:tc>
          <w:tcPr>
            <w:tcW w:w="1134" w:type="dxa"/>
          </w:tcPr>
          <w:p w14:paraId="08633A3F" w14:textId="77777777" w:rsidR="00517D49" w:rsidRDefault="00517D49" w:rsidP="009B320B">
            <w:pPr>
              <w:rPr>
                <w:ins w:id="506" w:author="pc1" w:date="2016-08-30T09:34:00Z"/>
              </w:rPr>
            </w:pPr>
            <w:ins w:id="507" w:author="pc1" w:date="2016-08-30T09:34:00Z">
              <w:r>
                <w:t>String</w:t>
              </w:r>
            </w:ins>
          </w:p>
        </w:tc>
        <w:tc>
          <w:tcPr>
            <w:tcW w:w="4156" w:type="dxa"/>
          </w:tcPr>
          <w:p w14:paraId="61BE4B1E" w14:textId="77777777" w:rsidR="00517D49" w:rsidRPr="00372770" w:rsidRDefault="00517D49" w:rsidP="009B320B">
            <w:pPr>
              <w:rPr>
                <w:ins w:id="508" w:author="pc1" w:date="2016-08-30T09:34:00Z"/>
                <w:rStyle w:val="com"/>
              </w:rPr>
            </w:pPr>
            <w:ins w:id="509" w:author="pc1" w:date="2016-08-30T09:34:00Z">
              <w:r w:rsidRPr="00372770">
                <w:rPr>
                  <w:rStyle w:val="com"/>
                  <w:rFonts w:hint="eastAsia"/>
                </w:rPr>
                <w:t>字体类型</w:t>
              </w:r>
            </w:ins>
            <w:ins w:id="510" w:author="pc1" w:date="2016-08-30T10:04:00Z">
              <w:r w:rsidR="0060338C">
                <w:rPr>
                  <w:rStyle w:val="com"/>
                  <w:rFonts w:hint="eastAsia"/>
                </w:rPr>
                <w:t>（</w:t>
              </w:r>
              <w:r w:rsidR="0060338C">
                <w:rPr>
                  <w:rStyle w:val="com"/>
                  <w:rFonts w:hint="eastAsia"/>
                </w:rPr>
                <w:t>8</w:t>
              </w:r>
              <w:r w:rsidR="0060338C">
                <w:rPr>
                  <w:rStyle w:val="com"/>
                  <w:rFonts w:hint="eastAsia"/>
                </w:rPr>
                <w:t>月</w:t>
              </w:r>
              <w:r w:rsidR="0060338C">
                <w:rPr>
                  <w:rStyle w:val="com"/>
                  <w:rFonts w:hint="eastAsia"/>
                </w:rPr>
                <w:t>30</w:t>
              </w:r>
              <w:r w:rsidR="0060338C">
                <w:rPr>
                  <w:rStyle w:val="com"/>
                  <w:rFonts w:hint="eastAsia"/>
                </w:rPr>
                <w:t>日新增）</w:t>
              </w:r>
            </w:ins>
          </w:p>
        </w:tc>
      </w:tr>
      <w:tr w:rsidR="00517D49" w14:paraId="713CFA2F" w14:textId="77777777" w:rsidTr="009B320B">
        <w:trPr>
          <w:trHeight w:val="313"/>
          <w:jc w:val="center"/>
          <w:ins w:id="511" w:author="pc1" w:date="2016-08-30T09:34:00Z"/>
        </w:trPr>
        <w:tc>
          <w:tcPr>
            <w:tcW w:w="1912" w:type="dxa"/>
          </w:tcPr>
          <w:p w14:paraId="34E3789C" w14:textId="77777777" w:rsidR="00517D49" w:rsidRDefault="0060338C" w:rsidP="009B320B">
            <w:pPr>
              <w:rPr>
                <w:ins w:id="512" w:author="pc1" w:date="2016-08-30T09:34:00Z"/>
              </w:rPr>
            </w:pPr>
            <w:ins w:id="513" w:author="pc1" w:date="2016-08-30T09:59:00Z">
              <w:r>
                <w:rPr>
                  <w:rStyle w:val="str"/>
                  <w:rFonts w:hint="eastAsia"/>
                </w:rPr>
                <w:t>*</w:t>
              </w:r>
            </w:ins>
            <w:ins w:id="514" w:author="pc1" w:date="2016-08-30T09:34:00Z">
              <w:r w:rsidR="00517D49">
                <w:rPr>
                  <w:rStyle w:val="str"/>
                </w:rPr>
                <w:t>size</w:t>
              </w:r>
            </w:ins>
          </w:p>
        </w:tc>
        <w:tc>
          <w:tcPr>
            <w:tcW w:w="1134" w:type="dxa"/>
          </w:tcPr>
          <w:p w14:paraId="1596BB96" w14:textId="77777777" w:rsidR="00517D49" w:rsidRDefault="00517D49" w:rsidP="009B320B">
            <w:pPr>
              <w:rPr>
                <w:ins w:id="515" w:author="pc1" w:date="2016-08-30T09:34:00Z"/>
              </w:rPr>
            </w:pPr>
            <w:ins w:id="516" w:author="pc1" w:date="2016-08-30T09:34:00Z">
              <w:r>
                <w:rPr>
                  <w:rFonts w:hint="eastAsia"/>
                </w:rPr>
                <w:t>Int</w:t>
              </w:r>
            </w:ins>
          </w:p>
        </w:tc>
        <w:tc>
          <w:tcPr>
            <w:tcW w:w="4156" w:type="dxa"/>
          </w:tcPr>
          <w:p w14:paraId="52A724D6" w14:textId="77777777" w:rsidR="00517D49" w:rsidRPr="00372770" w:rsidRDefault="0060338C" w:rsidP="009B320B">
            <w:pPr>
              <w:rPr>
                <w:ins w:id="517" w:author="pc1" w:date="2016-08-30T09:34:00Z"/>
                <w:rStyle w:val="com"/>
              </w:rPr>
            </w:pPr>
            <w:ins w:id="518" w:author="pc1" w:date="2016-08-30T09:58:00Z">
              <w:r>
                <w:rPr>
                  <w:rStyle w:val="com"/>
                  <w:rFonts w:hint="eastAsia"/>
                </w:rPr>
                <w:t>字体</w:t>
              </w:r>
            </w:ins>
            <w:ins w:id="519" w:author="pc1" w:date="2016-08-30T09:34:00Z">
              <w:r w:rsidR="00517D49">
                <w:rPr>
                  <w:rStyle w:val="com"/>
                </w:rPr>
                <w:t>大小</w:t>
              </w:r>
            </w:ins>
            <w:ins w:id="520" w:author="pc1" w:date="2016-08-30T10:04:00Z">
              <w:r>
                <w:rPr>
                  <w:rStyle w:val="com"/>
                  <w:rFonts w:hint="eastAsia"/>
                </w:rPr>
                <w:t>（</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517D49" w14:paraId="52662B8E" w14:textId="77777777" w:rsidTr="009B320B">
        <w:trPr>
          <w:trHeight w:val="313"/>
          <w:jc w:val="center"/>
          <w:ins w:id="521" w:author="pc1" w:date="2016-08-30T09:34:00Z"/>
        </w:trPr>
        <w:tc>
          <w:tcPr>
            <w:tcW w:w="1912" w:type="dxa"/>
          </w:tcPr>
          <w:p w14:paraId="4B56D21D" w14:textId="77777777" w:rsidR="00517D49" w:rsidRDefault="0060338C" w:rsidP="009B320B">
            <w:pPr>
              <w:rPr>
                <w:ins w:id="522" w:author="pc1" w:date="2016-08-30T09:34:00Z"/>
              </w:rPr>
            </w:pPr>
            <w:ins w:id="523" w:author="pc1" w:date="2016-08-30T09:59:00Z">
              <w:r>
                <w:rPr>
                  <w:rStyle w:val="str"/>
                  <w:rFonts w:hint="eastAsia"/>
                </w:rPr>
                <w:t>*</w:t>
              </w:r>
            </w:ins>
            <w:ins w:id="524" w:author="pc1" w:date="2016-08-30T09:34:00Z">
              <w:r w:rsidR="00517D49">
                <w:rPr>
                  <w:rStyle w:val="str"/>
                </w:rPr>
                <w:t>color</w:t>
              </w:r>
            </w:ins>
          </w:p>
        </w:tc>
        <w:tc>
          <w:tcPr>
            <w:tcW w:w="1134" w:type="dxa"/>
          </w:tcPr>
          <w:p w14:paraId="5CC771E2" w14:textId="77777777" w:rsidR="00517D49" w:rsidRDefault="00517D49" w:rsidP="009B320B">
            <w:pPr>
              <w:rPr>
                <w:ins w:id="525" w:author="pc1" w:date="2016-08-30T09:34:00Z"/>
              </w:rPr>
            </w:pPr>
            <w:ins w:id="526" w:author="pc1" w:date="2016-08-30T09:34:00Z">
              <w:r>
                <w:rPr>
                  <w:rFonts w:hint="eastAsia"/>
                </w:rPr>
                <w:t>String</w:t>
              </w:r>
            </w:ins>
          </w:p>
        </w:tc>
        <w:tc>
          <w:tcPr>
            <w:tcW w:w="4156" w:type="dxa"/>
          </w:tcPr>
          <w:p w14:paraId="6A68D2A6" w14:textId="77777777" w:rsidR="00517D49" w:rsidRPr="00372770" w:rsidRDefault="0060338C" w:rsidP="009B320B">
            <w:pPr>
              <w:rPr>
                <w:ins w:id="527" w:author="pc1" w:date="2016-08-30T09:34:00Z"/>
                <w:rStyle w:val="com"/>
              </w:rPr>
            </w:pPr>
            <w:ins w:id="528" w:author="pc1" w:date="2016-08-30T09:58:00Z">
              <w:r>
                <w:rPr>
                  <w:rStyle w:val="com"/>
                  <w:rFonts w:hint="eastAsia"/>
                </w:rPr>
                <w:t>字体</w:t>
              </w:r>
            </w:ins>
            <w:ins w:id="529" w:author="pc1" w:date="2016-08-30T09:34:00Z">
              <w:r w:rsidR="00517D49">
                <w:rPr>
                  <w:rStyle w:val="com"/>
                </w:rPr>
                <w:t>文本颜色</w:t>
              </w:r>
              <w:r w:rsidR="00517D49">
                <w:rPr>
                  <w:rStyle w:val="com"/>
                  <w:rFonts w:hint="eastAsia"/>
                </w:rPr>
                <w:t>，格式</w:t>
              </w:r>
              <w:r w:rsidR="00517D49">
                <w:rPr>
                  <w:rStyle w:val="com"/>
                  <w:rFonts w:hint="eastAsia"/>
                </w:rPr>
                <w:t>:0XFFFFFFFF</w:t>
              </w:r>
            </w:ins>
            <w:ins w:id="530" w:author="pc1" w:date="2016-08-30T10:04:00Z">
              <w:r>
                <w:rPr>
                  <w:rStyle w:val="com"/>
                  <w:rFonts w:hint="eastAsia"/>
                </w:rPr>
                <w:t>（</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517D49" w14:paraId="1EE31800" w14:textId="77777777" w:rsidTr="009B320B">
        <w:trPr>
          <w:trHeight w:val="313"/>
          <w:jc w:val="center"/>
          <w:ins w:id="531" w:author="pc1" w:date="2016-08-30T09:34:00Z"/>
        </w:trPr>
        <w:tc>
          <w:tcPr>
            <w:tcW w:w="1912" w:type="dxa"/>
          </w:tcPr>
          <w:p w14:paraId="34A1CD17" w14:textId="77777777" w:rsidR="00517D49" w:rsidRDefault="0060338C" w:rsidP="009B320B">
            <w:pPr>
              <w:rPr>
                <w:ins w:id="532" w:author="pc1" w:date="2016-08-30T09:34:00Z"/>
                <w:color w:val="000000"/>
              </w:rPr>
            </w:pPr>
            <w:ins w:id="533" w:author="pc1" w:date="2016-08-30T09:59:00Z">
              <w:r>
                <w:rPr>
                  <w:rStyle w:val="str"/>
                  <w:rFonts w:hint="eastAsia"/>
                </w:rPr>
                <w:t>*</w:t>
              </w:r>
            </w:ins>
            <w:ins w:id="534" w:author="pc1" w:date="2016-08-30T09:34:00Z">
              <w:r w:rsidR="00517D49">
                <w:rPr>
                  <w:rStyle w:val="str"/>
                  <w:rFonts w:hint="eastAsia"/>
                </w:rPr>
                <w:t>a</w:t>
              </w:r>
              <w:r w:rsidR="00517D49">
                <w:rPr>
                  <w:rStyle w:val="str"/>
                </w:rPr>
                <w:t>lp</w:t>
              </w:r>
              <w:r w:rsidR="00517D49">
                <w:rPr>
                  <w:rStyle w:val="str"/>
                  <w:rFonts w:hint="eastAsia"/>
                </w:rPr>
                <w:t>ha</w:t>
              </w:r>
            </w:ins>
          </w:p>
        </w:tc>
        <w:tc>
          <w:tcPr>
            <w:tcW w:w="1134" w:type="dxa"/>
          </w:tcPr>
          <w:p w14:paraId="3E45B16A" w14:textId="77777777" w:rsidR="00517D49" w:rsidRDefault="00517D49" w:rsidP="009B320B">
            <w:pPr>
              <w:rPr>
                <w:ins w:id="535" w:author="pc1" w:date="2016-08-30T09:34:00Z"/>
                <w:color w:val="000000"/>
              </w:rPr>
            </w:pPr>
            <w:ins w:id="536" w:author="pc1" w:date="2016-08-30T09:34:00Z">
              <w:r>
                <w:rPr>
                  <w:color w:val="000000"/>
                </w:rPr>
                <w:t>Int</w:t>
              </w:r>
            </w:ins>
          </w:p>
        </w:tc>
        <w:tc>
          <w:tcPr>
            <w:tcW w:w="4156" w:type="dxa"/>
          </w:tcPr>
          <w:p w14:paraId="12B402FB" w14:textId="77777777" w:rsidR="00517D49" w:rsidRPr="00372770" w:rsidRDefault="00517D49" w:rsidP="009B320B">
            <w:pPr>
              <w:rPr>
                <w:ins w:id="537" w:author="pc1" w:date="2016-08-30T09:34:00Z"/>
                <w:rStyle w:val="com"/>
              </w:rPr>
            </w:pPr>
            <w:ins w:id="538" w:author="pc1" w:date="2016-08-30T09:34:00Z">
              <w:r>
                <w:rPr>
                  <w:rStyle w:val="com"/>
                </w:rPr>
                <w:t>透明度</w:t>
              </w:r>
              <w:r>
                <w:rPr>
                  <w:rStyle w:val="com"/>
                  <w:rFonts w:hint="eastAsia"/>
                </w:rPr>
                <w:t>，范围：</w:t>
              </w:r>
              <w:r>
                <w:rPr>
                  <w:rStyle w:val="com"/>
                  <w:rFonts w:hint="eastAsia"/>
                </w:rPr>
                <w:t>0~100</w:t>
              </w:r>
            </w:ins>
            <w:ins w:id="539" w:author="pc1" w:date="2016-08-30T10:04:00Z">
              <w:r w:rsidR="0060338C">
                <w:rPr>
                  <w:rStyle w:val="com"/>
                  <w:rFonts w:hint="eastAsia"/>
                </w:rPr>
                <w:t>（</w:t>
              </w:r>
              <w:r w:rsidR="0060338C">
                <w:rPr>
                  <w:rStyle w:val="com"/>
                  <w:rFonts w:hint="eastAsia"/>
                </w:rPr>
                <w:t>8</w:t>
              </w:r>
              <w:r w:rsidR="0060338C">
                <w:rPr>
                  <w:rStyle w:val="com"/>
                  <w:rFonts w:hint="eastAsia"/>
                </w:rPr>
                <w:t>月</w:t>
              </w:r>
              <w:r w:rsidR="0060338C">
                <w:rPr>
                  <w:rStyle w:val="com"/>
                  <w:rFonts w:hint="eastAsia"/>
                </w:rPr>
                <w:t>30</w:t>
              </w:r>
              <w:r w:rsidR="0060338C">
                <w:rPr>
                  <w:rStyle w:val="com"/>
                  <w:rFonts w:hint="eastAsia"/>
                </w:rPr>
                <w:t>日新增）</w:t>
              </w:r>
            </w:ins>
          </w:p>
        </w:tc>
      </w:tr>
      <w:tr w:rsidR="0060338C" w14:paraId="4E6FC15A" w14:textId="77777777" w:rsidTr="009B320B">
        <w:trPr>
          <w:trHeight w:val="313"/>
          <w:jc w:val="center"/>
          <w:ins w:id="540" w:author="pc1" w:date="2016-08-30T10:01:00Z"/>
        </w:trPr>
        <w:tc>
          <w:tcPr>
            <w:tcW w:w="1912" w:type="dxa"/>
          </w:tcPr>
          <w:p w14:paraId="091C700D" w14:textId="77777777" w:rsidR="0060338C" w:rsidRDefault="0060338C" w:rsidP="009B320B">
            <w:pPr>
              <w:rPr>
                <w:ins w:id="541" w:author="pc1" w:date="2016-08-30T10:01:00Z"/>
                <w:rStyle w:val="str"/>
              </w:rPr>
            </w:pPr>
            <w:ins w:id="542" w:author="pc1" w:date="2016-08-30T10:01:00Z">
              <w:r>
                <w:rPr>
                  <w:rStyle w:val="str"/>
                  <w:rFonts w:hint="eastAsia"/>
                </w:rPr>
                <w:t>*bkim</w:t>
              </w:r>
            </w:ins>
            <w:ins w:id="543" w:author="pc1" w:date="2016-08-30T10:03:00Z">
              <w:r>
                <w:rPr>
                  <w:rStyle w:val="str"/>
                  <w:rFonts w:hint="eastAsia"/>
                </w:rPr>
                <w:t>a</w:t>
              </w:r>
            </w:ins>
            <w:ins w:id="544" w:author="pc1" w:date="2016-08-30T10:01:00Z">
              <w:r>
                <w:rPr>
                  <w:rStyle w:val="str"/>
                  <w:rFonts w:hint="eastAsia"/>
                </w:rPr>
                <w:t>g</w:t>
              </w:r>
            </w:ins>
            <w:ins w:id="545" w:author="pc1" w:date="2016-08-30T10:03:00Z">
              <w:r>
                <w:rPr>
                  <w:rStyle w:val="str"/>
                  <w:rFonts w:hint="eastAsia"/>
                </w:rPr>
                <w:t>e</w:t>
              </w:r>
            </w:ins>
            <w:ins w:id="546" w:author="pc1" w:date="2016-08-30T10:01:00Z">
              <w:r>
                <w:rPr>
                  <w:rStyle w:val="str"/>
                  <w:rFonts w:hint="eastAsia"/>
                </w:rPr>
                <w:t>url1</w:t>
              </w:r>
            </w:ins>
          </w:p>
        </w:tc>
        <w:tc>
          <w:tcPr>
            <w:tcW w:w="1134" w:type="dxa"/>
          </w:tcPr>
          <w:p w14:paraId="2303511B" w14:textId="77777777" w:rsidR="0060338C" w:rsidRDefault="0060338C" w:rsidP="009B320B">
            <w:pPr>
              <w:rPr>
                <w:ins w:id="547" w:author="pc1" w:date="2016-08-30T10:01:00Z"/>
                <w:color w:val="000000"/>
              </w:rPr>
            </w:pPr>
            <w:ins w:id="548" w:author="pc1" w:date="2016-08-30T10:01:00Z">
              <w:r>
                <w:rPr>
                  <w:rFonts w:hint="eastAsia"/>
                  <w:color w:val="000000"/>
                </w:rPr>
                <w:t>String</w:t>
              </w:r>
            </w:ins>
          </w:p>
        </w:tc>
        <w:tc>
          <w:tcPr>
            <w:tcW w:w="4156" w:type="dxa"/>
          </w:tcPr>
          <w:p w14:paraId="514B3CFE" w14:textId="77777777" w:rsidR="0060338C" w:rsidRDefault="0060338C" w:rsidP="009B320B">
            <w:pPr>
              <w:rPr>
                <w:ins w:id="549" w:author="pc1" w:date="2016-08-30T10:01:00Z"/>
                <w:rStyle w:val="com"/>
              </w:rPr>
            </w:pPr>
            <w:ins w:id="550" w:author="pc1" w:date="2016-08-30T10:03:00Z">
              <w:r>
                <w:rPr>
                  <w:rStyle w:val="com"/>
                  <w:rFonts w:hint="eastAsia"/>
                </w:rPr>
                <w:t>背景图片</w:t>
              </w:r>
            </w:ins>
            <w:ins w:id="551" w:author="pc1" w:date="2016-08-30T10:04:00Z">
              <w:r>
                <w:rPr>
                  <w:rStyle w:val="com"/>
                  <w:rFonts w:hint="eastAsia"/>
                </w:rPr>
                <w:t>（</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60338C" w14:paraId="082BD8E0" w14:textId="77777777" w:rsidTr="009B320B">
        <w:trPr>
          <w:trHeight w:val="313"/>
          <w:jc w:val="center"/>
          <w:ins w:id="552" w:author="pc1" w:date="2016-08-30T10:03:00Z"/>
        </w:trPr>
        <w:tc>
          <w:tcPr>
            <w:tcW w:w="1912" w:type="dxa"/>
          </w:tcPr>
          <w:p w14:paraId="305974CF" w14:textId="77777777" w:rsidR="0060338C" w:rsidRDefault="0060338C" w:rsidP="009B320B">
            <w:pPr>
              <w:rPr>
                <w:ins w:id="553" w:author="pc1" w:date="2016-08-30T10:03:00Z"/>
                <w:rStyle w:val="str"/>
              </w:rPr>
            </w:pPr>
            <w:ins w:id="554" w:author="pc1" w:date="2016-08-30T10:03:00Z">
              <w:r>
                <w:rPr>
                  <w:rStyle w:val="str"/>
                  <w:rFonts w:hint="eastAsia"/>
                </w:rPr>
                <w:t>*bkImageurl2</w:t>
              </w:r>
            </w:ins>
          </w:p>
        </w:tc>
        <w:tc>
          <w:tcPr>
            <w:tcW w:w="1134" w:type="dxa"/>
          </w:tcPr>
          <w:p w14:paraId="72E2FE3D" w14:textId="77777777" w:rsidR="0060338C" w:rsidRDefault="0060338C" w:rsidP="009B320B">
            <w:pPr>
              <w:rPr>
                <w:ins w:id="555" w:author="pc1" w:date="2016-08-30T10:03:00Z"/>
                <w:color w:val="000000"/>
              </w:rPr>
            </w:pPr>
            <w:ins w:id="556" w:author="pc1" w:date="2016-08-30T10:03:00Z">
              <w:r>
                <w:rPr>
                  <w:rFonts w:hint="eastAsia"/>
                  <w:color w:val="000000"/>
                </w:rPr>
                <w:t>String</w:t>
              </w:r>
            </w:ins>
          </w:p>
        </w:tc>
        <w:tc>
          <w:tcPr>
            <w:tcW w:w="4156" w:type="dxa"/>
          </w:tcPr>
          <w:p w14:paraId="09407096" w14:textId="77777777" w:rsidR="0060338C" w:rsidRDefault="0060338C" w:rsidP="009B320B">
            <w:pPr>
              <w:rPr>
                <w:ins w:id="557" w:author="pc1" w:date="2016-08-30T10:03:00Z"/>
                <w:rStyle w:val="com"/>
              </w:rPr>
            </w:pPr>
            <w:ins w:id="558" w:author="pc1" w:date="2016-08-30T10:03:00Z">
              <w:r>
                <w:rPr>
                  <w:rStyle w:val="com"/>
                  <w:rFonts w:hint="eastAsia"/>
                </w:rPr>
                <w:t>背景图片中的</w:t>
              </w:r>
            </w:ins>
            <w:ins w:id="559" w:author="pc1" w:date="2016-08-30T10:04:00Z">
              <w:r>
                <w:rPr>
                  <w:rStyle w:val="com"/>
                  <w:rFonts w:hint="eastAsia"/>
                </w:rPr>
                <w:t>图标（</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60338C" w14:paraId="2ABA1914" w14:textId="77777777" w:rsidTr="009B320B">
        <w:trPr>
          <w:trHeight w:val="313"/>
          <w:jc w:val="center"/>
          <w:ins w:id="560" w:author="pc1" w:date="2016-08-30T10:06:00Z"/>
        </w:trPr>
        <w:tc>
          <w:tcPr>
            <w:tcW w:w="1912" w:type="dxa"/>
          </w:tcPr>
          <w:p w14:paraId="152BCD90" w14:textId="77777777" w:rsidR="0060338C" w:rsidRDefault="0060338C" w:rsidP="009B320B">
            <w:pPr>
              <w:rPr>
                <w:ins w:id="561" w:author="pc1" w:date="2016-08-30T10:06:00Z"/>
                <w:rStyle w:val="str"/>
              </w:rPr>
            </w:pPr>
            <w:ins w:id="562" w:author="pc1" w:date="2016-08-30T10:07:00Z">
              <w:r>
                <w:rPr>
                  <w:rStyle w:val="str"/>
                  <w:rFonts w:hint="eastAsia"/>
                </w:rPr>
                <w:t>*action</w:t>
              </w:r>
            </w:ins>
          </w:p>
        </w:tc>
        <w:tc>
          <w:tcPr>
            <w:tcW w:w="1134" w:type="dxa"/>
          </w:tcPr>
          <w:p w14:paraId="4C79CC07" w14:textId="77777777" w:rsidR="0060338C" w:rsidRDefault="0060338C" w:rsidP="009B320B">
            <w:pPr>
              <w:rPr>
                <w:ins w:id="563" w:author="pc1" w:date="2016-08-30T10:06:00Z"/>
                <w:color w:val="000000"/>
              </w:rPr>
            </w:pPr>
            <w:ins w:id="564" w:author="pc1" w:date="2016-08-30T10:07:00Z">
              <w:r>
                <w:rPr>
                  <w:rFonts w:hint="eastAsia"/>
                </w:rPr>
                <w:t>String</w:t>
              </w:r>
            </w:ins>
          </w:p>
        </w:tc>
        <w:tc>
          <w:tcPr>
            <w:tcW w:w="4156" w:type="dxa"/>
          </w:tcPr>
          <w:p w14:paraId="779503A7" w14:textId="77777777" w:rsidR="0060338C" w:rsidRDefault="0060338C" w:rsidP="009B320B">
            <w:pPr>
              <w:rPr>
                <w:ins w:id="565" w:author="pc1" w:date="2016-08-30T10:06:00Z"/>
                <w:rStyle w:val="com"/>
              </w:rPr>
            </w:pPr>
            <w:ins w:id="566" w:author="pc1" w:date="2016-08-30T10:07:00Z">
              <w:r>
                <w:rPr>
                  <w:rStyle w:val="com"/>
                  <w:rFonts w:hint="eastAsia"/>
                </w:rPr>
                <w:t>详细说明见</w:t>
              </w:r>
              <w:r>
                <w:rPr>
                  <w:rStyle w:val="com"/>
                  <w:rFonts w:hint="eastAsia"/>
                </w:rPr>
                <w:t>cellList</w:t>
              </w:r>
              <w:r>
                <w:rPr>
                  <w:rStyle w:val="com"/>
                  <w:rFonts w:hint="eastAsia"/>
                </w:rPr>
                <w:t>中</w:t>
              </w:r>
            </w:ins>
            <w:ins w:id="567" w:author="pc1" w:date="2016-08-30T10:08:00Z">
              <w:r>
                <w:rPr>
                  <w:rStyle w:val="com"/>
                  <w:rFonts w:hint="eastAsia"/>
                </w:rPr>
                <w:t>的内容</w:t>
              </w:r>
              <w:r w:rsidR="0074557A">
                <w:rPr>
                  <w:rStyle w:val="com"/>
                  <w:rFonts w:hint="eastAsia"/>
                </w:rPr>
                <w:t>（</w:t>
              </w:r>
              <w:r w:rsidR="0074557A">
                <w:rPr>
                  <w:rStyle w:val="com"/>
                  <w:rFonts w:hint="eastAsia"/>
                </w:rPr>
                <w:t>8</w:t>
              </w:r>
              <w:r w:rsidR="0074557A">
                <w:rPr>
                  <w:rStyle w:val="com"/>
                  <w:rFonts w:hint="eastAsia"/>
                </w:rPr>
                <w:t>月</w:t>
              </w:r>
              <w:r w:rsidR="0074557A">
                <w:rPr>
                  <w:rStyle w:val="com"/>
                  <w:rFonts w:hint="eastAsia"/>
                </w:rPr>
                <w:t>30</w:t>
              </w:r>
              <w:r w:rsidR="0074557A">
                <w:rPr>
                  <w:rStyle w:val="com"/>
                  <w:rFonts w:hint="eastAsia"/>
                </w:rPr>
                <w:t>日新增）</w:t>
              </w:r>
            </w:ins>
          </w:p>
        </w:tc>
      </w:tr>
    </w:tbl>
    <w:p w14:paraId="4060CE09" w14:textId="77777777" w:rsidR="00517D49" w:rsidRDefault="00517D49" w:rsidP="00771647">
      <w:pPr>
        <w:pStyle w:val="3"/>
        <w:rPr>
          <w:ins w:id="568" w:author="pc1" w:date="2016-08-30T09:34:00Z"/>
          <w:rStyle w:val="str"/>
        </w:rPr>
      </w:pPr>
      <w:ins w:id="569" w:author="pc1" w:date="2016-08-30T09:34:00Z">
        <w:r>
          <w:rPr>
            <w:rStyle w:val="str"/>
            <w:rFonts w:hint="eastAsia"/>
          </w:rPr>
          <w:t>ImageMenu</w:t>
        </w:r>
      </w:ins>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517D49" w14:paraId="733B7DCF" w14:textId="77777777" w:rsidTr="009B320B">
        <w:trPr>
          <w:trHeight w:val="313"/>
          <w:jc w:val="center"/>
          <w:ins w:id="570" w:author="pc1" w:date="2016-08-30T09:34:00Z"/>
        </w:trPr>
        <w:tc>
          <w:tcPr>
            <w:tcW w:w="1912" w:type="dxa"/>
            <w:shd w:val="clear" w:color="auto" w:fill="AEAAAA" w:themeFill="background2" w:themeFillShade="BF"/>
          </w:tcPr>
          <w:p w14:paraId="5CCD0AD5" w14:textId="77777777" w:rsidR="00517D49" w:rsidRPr="00EE4506" w:rsidRDefault="00517D49" w:rsidP="009B320B">
            <w:pPr>
              <w:rPr>
                <w:ins w:id="571" w:author="pc1" w:date="2016-08-30T09:34:00Z"/>
                <w:rFonts w:ascii="宋体" w:hAnsi="宋体" w:cs="Arial"/>
                <w:szCs w:val="21"/>
              </w:rPr>
            </w:pPr>
            <w:ins w:id="572" w:author="pc1" w:date="2016-08-30T09:34:00Z">
              <w:r>
                <w:rPr>
                  <w:rFonts w:hint="eastAsia"/>
                  <w:szCs w:val="21"/>
                </w:rPr>
                <w:t>参数名</w:t>
              </w:r>
            </w:ins>
          </w:p>
        </w:tc>
        <w:tc>
          <w:tcPr>
            <w:tcW w:w="1134" w:type="dxa"/>
            <w:shd w:val="clear" w:color="auto" w:fill="AEAAAA" w:themeFill="background2" w:themeFillShade="BF"/>
          </w:tcPr>
          <w:p w14:paraId="412565DF" w14:textId="77777777" w:rsidR="00517D49" w:rsidRDefault="00517D49" w:rsidP="009B320B">
            <w:pPr>
              <w:rPr>
                <w:ins w:id="573" w:author="pc1" w:date="2016-08-30T09:34:00Z"/>
              </w:rPr>
            </w:pPr>
            <w:ins w:id="574" w:author="pc1" w:date="2016-08-30T09:34:00Z">
              <w:r>
                <w:rPr>
                  <w:rFonts w:hint="eastAsia"/>
                  <w:szCs w:val="21"/>
                </w:rPr>
                <w:t>类型</w:t>
              </w:r>
            </w:ins>
          </w:p>
        </w:tc>
        <w:tc>
          <w:tcPr>
            <w:tcW w:w="4156" w:type="dxa"/>
            <w:shd w:val="clear" w:color="auto" w:fill="AEAAAA" w:themeFill="background2" w:themeFillShade="BF"/>
          </w:tcPr>
          <w:p w14:paraId="52C1E358" w14:textId="77777777" w:rsidR="00517D49" w:rsidRDefault="00517D49" w:rsidP="009B320B">
            <w:pPr>
              <w:rPr>
                <w:ins w:id="575" w:author="pc1" w:date="2016-08-30T09:34:00Z"/>
              </w:rPr>
            </w:pPr>
            <w:ins w:id="576" w:author="pc1" w:date="2016-08-30T09:34:00Z">
              <w:r>
                <w:rPr>
                  <w:rFonts w:hint="eastAsia"/>
                  <w:szCs w:val="21"/>
                </w:rPr>
                <w:t>参数说明</w:t>
              </w:r>
            </w:ins>
          </w:p>
        </w:tc>
      </w:tr>
      <w:tr w:rsidR="00517D49" w14:paraId="6186EDB7" w14:textId="77777777" w:rsidTr="009B320B">
        <w:trPr>
          <w:trHeight w:val="313"/>
          <w:jc w:val="center"/>
          <w:ins w:id="577" w:author="pc1" w:date="2016-08-30T09:34:00Z"/>
        </w:trPr>
        <w:tc>
          <w:tcPr>
            <w:tcW w:w="1912" w:type="dxa"/>
          </w:tcPr>
          <w:p w14:paraId="4C565C0B" w14:textId="77777777" w:rsidR="00517D49" w:rsidRDefault="00C06B66" w:rsidP="009B320B">
            <w:pPr>
              <w:rPr>
                <w:ins w:id="578" w:author="pc1" w:date="2016-08-30T09:34:00Z"/>
              </w:rPr>
            </w:pPr>
            <w:ins w:id="579" w:author="pc1" w:date="2016-08-30T10:16:00Z">
              <w:r>
                <w:rPr>
                  <w:rStyle w:val="str"/>
                  <w:rFonts w:hint="eastAsia"/>
                </w:rPr>
                <w:t>*</w:t>
              </w:r>
            </w:ins>
            <w:ins w:id="580" w:author="pc1" w:date="2016-08-30T10:14:00Z">
              <w:r>
                <w:rPr>
                  <w:rStyle w:val="str"/>
                  <w:rFonts w:hint="eastAsia"/>
                </w:rPr>
                <w:t>imgurl</w:t>
              </w:r>
            </w:ins>
          </w:p>
        </w:tc>
        <w:tc>
          <w:tcPr>
            <w:tcW w:w="1134" w:type="dxa"/>
          </w:tcPr>
          <w:p w14:paraId="2815F6ED" w14:textId="77777777" w:rsidR="00517D49" w:rsidRDefault="00C06B66" w:rsidP="009B320B">
            <w:pPr>
              <w:rPr>
                <w:ins w:id="581" w:author="pc1" w:date="2016-08-30T09:34:00Z"/>
              </w:rPr>
            </w:pPr>
            <w:ins w:id="582" w:author="pc1" w:date="2016-08-30T10:14:00Z">
              <w:r>
                <w:rPr>
                  <w:rFonts w:hint="eastAsia"/>
                </w:rPr>
                <w:t>String</w:t>
              </w:r>
            </w:ins>
          </w:p>
        </w:tc>
        <w:tc>
          <w:tcPr>
            <w:tcW w:w="4156" w:type="dxa"/>
          </w:tcPr>
          <w:p w14:paraId="6DAEAF45" w14:textId="77777777" w:rsidR="00517D49" w:rsidRPr="00372770" w:rsidRDefault="00C06B66" w:rsidP="00C06B66">
            <w:pPr>
              <w:ind w:firstLineChars="200" w:firstLine="420"/>
              <w:rPr>
                <w:ins w:id="583" w:author="pc1" w:date="2016-08-30T09:34:00Z"/>
                <w:rStyle w:val="com"/>
              </w:rPr>
            </w:pPr>
            <w:ins w:id="584" w:author="pc1" w:date="2016-08-30T10:14:00Z">
              <w:r>
                <w:rPr>
                  <w:rStyle w:val="com"/>
                  <w:rFonts w:hint="eastAsia"/>
                </w:rPr>
                <w:t>显示图片</w:t>
              </w:r>
            </w:ins>
            <w:ins w:id="585" w:author="pc1" w:date="2016-08-30T10:15:00Z">
              <w:r>
                <w:rPr>
                  <w:rStyle w:val="com"/>
                  <w:rFonts w:hint="eastAsia"/>
                </w:rPr>
                <w:t>（</w:t>
              </w:r>
              <w:r>
                <w:rPr>
                  <w:rStyle w:val="com"/>
                  <w:rFonts w:hint="eastAsia"/>
                </w:rPr>
                <w:t>8</w:t>
              </w:r>
              <w:r>
                <w:rPr>
                  <w:rStyle w:val="com"/>
                  <w:rFonts w:hint="eastAsia"/>
                </w:rPr>
                <w:t>月</w:t>
              </w:r>
              <w:r>
                <w:rPr>
                  <w:rStyle w:val="com"/>
                  <w:rFonts w:hint="eastAsia"/>
                </w:rPr>
                <w:t>30</w:t>
              </w:r>
              <w:r>
                <w:rPr>
                  <w:rStyle w:val="com"/>
                  <w:rFonts w:hint="eastAsia"/>
                </w:rPr>
                <w:t>日新增）</w:t>
              </w:r>
            </w:ins>
          </w:p>
        </w:tc>
      </w:tr>
      <w:tr w:rsidR="00C06B66" w14:paraId="1F0E5749" w14:textId="77777777" w:rsidTr="009B320B">
        <w:trPr>
          <w:trHeight w:val="313"/>
          <w:jc w:val="center"/>
          <w:ins w:id="586" w:author="pc1" w:date="2016-08-30T09:34:00Z"/>
        </w:trPr>
        <w:tc>
          <w:tcPr>
            <w:tcW w:w="1912" w:type="dxa"/>
          </w:tcPr>
          <w:p w14:paraId="105A64DE" w14:textId="77777777" w:rsidR="00C06B66" w:rsidRDefault="00C06B66" w:rsidP="009B320B">
            <w:pPr>
              <w:rPr>
                <w:ins w:id="587" w:author="pc1" w:date="2016-08-30T09:34:00Z"/>
                <w:color w:val="000000"/>
              </w:rPr>
            </w:pPr>
            <w:ins w:id="588" w:author="pc1" w:date="2016-08-30T10:16:00Z">
              <w:r>
                <w:rPr>
                  <w:rStyle w:val="str"/>
                  <w:rFonts w:hint="eastAsia"/>
                </w:rPr>
                <w:t>*action</w:t>
              </w:r>
            </w:ins>
          </w:p>
        </w:tc>
        <w:tc>
          <w:tcPr>
            <w:tcW w:w="1134" w:type="dxa"/>
          </w:tcPr>
          <w:p w14:paraId="76DC54E3" w14:textId="77777777" w:rsidR="00C06B66" w:rsidRDefault="00C06B66" w:rsidP="009B320B">
            <w:pPr>
              <w:rPr>
                <w:ins w:id="589" w:author="pc1" w:date="2016-08-30T09:34:00Z"/>
                <w:color w:val="000000"/>
              </w:rPr>
            </w:pPr>
            <w:ins w:id="590" w:author="pc1" w:date="2016-08-30T10:16:00Z">
              <w:r>
                <w:rPr>
                  <w:rFonts w:hint="eastAsia"/>
                </w:rPr>
                <w:t>String</w:t>
              </w:r>
            </w:ins>
          </w:p>
        </w:tc>
        <w:tc>
          <w:tcPr>
            <w:tcW w:w="4156" w:type="dxa"/>
          </w:tcPr>
          <w:p w14:paraId="7DB18A2A" w14:textId="77777777" w:rsidR="00C06B66" w:rsidRPr="00372770" w:rsidRDefault="00C06B66" w:rsidP="009B320B">
            <w:pPr>
              <w:rPr>
                <w:ins w:id="591" w:author="pc1" w:date="2016-08-30T09:34:00Z"/>
                <w:rStyle w:val="com"/>
              </w:rPr>
            </w:pPr>
            <w:ins w:id="592" w:author="pc1" w:date="2016-08-30T10:16:00Z">
              <w:r>
                <w:rPr>
                  <w:rStyle w:val="com"/>
                  <w:rFonts w:hint="eastAsia"/>
                </w:rPr>
                <w:t>详细说明见</w:t>
              </w:r>
              <w:r>
                <w:rPr>
                  <w:rStyle w:val="com"/>
                  <w:rFonts w:hint="eastAsia"/>
                </w:rPr>
                <w:t>cellList</w:t>
              </w:r>
              <w:r>
                <w:rPr>
                  <w:rStyle w:val="com"/>
                  <w:rFonts w:hint="eastAsia"/>
                </w:rPr>
                <w:t>中的内容（</w:t>
              </w:r>
              <w:r>
                <w:rPr>
                  <w:rStyle w:val="com"/>
                  <w:rFonts w:hint="eastAsia"/>
                </w:rPr>
                <w:t>8</w:t>
              </w:r>
              <w:r>
                <w:rPr>
                  <w:rStyle w:val="com"/>
                  <w:rFonts w:hint="eastAsia"/>
                </w:rPr>
                <w:t>月</w:t>
              </w:r>
              <w:r>
                <w:rPr>
                  <w:rStyle w:val="com"/>
                  <w:rFonts w:hint="eastAsia"/>
                </w:rPr>
                <w:t>30</w:t>
              </w:r>
              <w:r>
                <w:rPr>
                  <w:rStyle w:val="com"/>
                  <w:rFonts w:hint="eastAsia"/>
                </w:rPr>
                <w:t>日新增）</w:t>
              </w:r>
            </w:ins>
          </w:p>
        </w:tc>
      </w:tr>
    </w:tbl>
    <w:p w14:paraId="04373FE6" w14:textId="77777777" w:rsidR="00517D49" w:rsidRDefault="00417AAB" w:rsidP="00771647">
      <w:pPr>
        <w:pStyle w:val="3"/>
        <w:rPr>
          <w:ins w:id="593" w:author="lenovo" w:date="2016-11-16T14:35:00Z"/>
          <w:rStyle w:val="str"/>
        </w:rPr>
      </w:pPr>
      <w:ins w:id="594" w:author="lenovo" w:date="2016-11-16T14:35:00Z">
        <w:r>
          <w:rPr>
            <w:rStyle w:val="str"/>
            <w:rFonts w:hint="eastAsia"/>
          </w:rPr>
          <w:t>subScript</w:t>
        </w:r>
      </w:ins>
      <w:ins w:id="595" w:author="lenovo" w:date="2016-11-16T14:40:00Z">
        <w:r w:rsidR="009F4C57">
          <w:rPr>
            <w:rStyle w:val="str"/>
            <w:rFonts w:hint="eastAsia"/>
          </w:rPr>
          <w:t>（角标）</w:t>
        </w:r>
      </w:ins>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417AAB" w14:paraId="62B16E4F" w14:textId="77777777" w:rsidTr="004A0952">
        <w:trPr>
          <w:trHeight w:val="313"/>
          <w:jc w:val="center"/>
          <w:ins w:id="596" w:author="lenovo" w:date="2016-11-16T14:37:00Z"/>
        </w:trPr>
        <w:tc>
          <w:tcPr>
            <w:tcW w:w="1912" w:type="dxa"/>
            <w:shd w:val="clear" w:color="auto" w:fill="AEAAAA" w:themeFill="background2" w:themeFillShade="BF"/>
          </w:tcPr>
          <w:p w14:paraId="569B0CC1" w14:textId="77777777" w:rsidR="00417AAB" w:rsidRPr="00EE4506" w:rsidRDefault="00417AAB" w:rsidP="004A0952">
            <w:pPr>
              <w:rPr>
                <w:ins w:id="597" w:author="lenovo" w:date="2016-11-16T14:37:00Z"/>
                <w:rFonts w:ascii="宋体" w:hAnsi="宋体" w:cs="Arial"/>
                <w:szCs w:val="21"/>
              </w:rPr>
            </w:pPr>
            <w:ins w:id="598" w:author="lenovo" w:date="2016-11-16T14:37:00Z">
              <w:r>
                <w:rPr>
                  <w:rFonts w:hint="eastAsia"/>
                  <w:szCs w:val="21"/>
                </w:rPr>
                <w:t>参数名</w:t>
              </w:r>
            </w:ins>
          </w:p>
        </w:tc>
        <w:tc>
          <w:tcPr>
            <w:tcW w:w="1134" w:type="dxa"/>
            <w:shd w:val="clear" w:color="auto" w:fill="AEAAAA" w:themeFill="background2" w:themeFillShade="BF"/>
          </w:tcPr>
          <w:p w14:paraId="15453CC8" w14:textId="77777777" w:rsidR="00417AAB" w:rsidRDefault="00417AAB" w:rsidP="004A0952">
            <w:pPr>
              <w:rPr>
                <w:ins w:id="599" w:author="lenovo" w:date="2016-11-16T14:37:00Z"/>
              </w:rPr>
            </w:pPr>
            <w:ins w:id="600" w:author="lenovo" w:date="2016-11-16T14:37:00Z">
              <w:r>
                <w:rPr>
                  <w:rFonts w:hint="eastAsia"/>
                  <w:szCs w:val="21"/>
                </w:rPr>
                <w:t>类型</w:t>
              </w:r>
            </w:ins>
          </w:p>
        </w:tc>
        <w:tc>
          <w:tcPr>
            <w:tcW w:w="4156" w:type="dxa"/>
            <w:shd w:val="clear" w:color="auto" w:fill="AEAAAA" w:themeFill="background2" w:themeFillShade="BF"/>
          </w:tcPr>
          <w:p w14:paraId="1C397104" w14:textId="77777777" w:rsidR="00417AAB" w:rsidRDefault="00417AAB" w:rsidP="004A0952">
            <w:pPr>
              <w:rPr>
                <w:ins w:id="601" w:author="lenovo" w:date="2016-11-16T14:37:00Z"/>
              </w:rPr>
            </w:pPr>
            <w:ins w:id="602" w:author="lenovo" w:date="2016-11-16T14:37:00Z">
              <w:r>
                <w:rPr>
                  <w:rFonts w:hint="eastAsia"/>
                  <w:szCs w:val="21"/>
                </w:rPr>
                <w:t>参数说明</w:t>
              </w:r>
            </w:ins>
          </w:p>
        </w:tc>
      </w:tr>
      <w:tr w:rsidR="00417AAB" w:rsidRPr="00372770" w14:paraId="0EE85A81" w14:textId="77777777" w:rsidTr="004A0952">
        <w:trPr>
          <w:trHeight w:val="313"/>
          <w:jc w:val="center"/>
          <w:ins w:id="603" w:author="lenovo" w:date="2016-11-16T14:37:00Z"/>
        </w:trPr>
        <w:tc>
          <w:tcPr>
            <w:tcW w:w="1912" w:type="dxa"/>
          </w:tcPr>
          <w:p w14:paraId="4BE1ADF5" w14:textId="77777777" w:rsidR="00417AAB" w:rsidRDefault="00417AAB" w:rsidP="004A0952">
            <w:pPr>
              <w:rPr>
                <w:ins w:id="604" w:author="lenovo" w:date="2016-11-16T14:37:00Z"/>
              </w:rPr>
            </w:pPr>
            <w:ins w:id="605" w:author="lenovo" w:date="2016-11-16T14:37:00Z">
              <w:r>
                <w:rPr>
                  <w:rStyle w:val="str"/>
                  <w:rFonts w:hint="eastAsia"/>
                </w:rPr>
                <w:t>*pos</w:t>
              </w:r>
            </w:ins>
          </w:p>
        </w:tc>
        <w:tc>
          <w:tcPr>
            <w:tcW w:w="1134" w:type="dxa"/>
          </w:tcPr>
          <w:p w14:paraId="2BDB6101" w14:textId="77777777" w:rsidR="00417AAB" w:rsidRDefault="00417AAB" w:rsidP="004A0952">
            <w:pPr>
              <w:rPr>
                <w:ins w:id="606" w:author="lenovo" w:date="2016-11-16T14:37:00Z"/>
              </w:rPr>
            </w:pPr>
            <w:ins w:id="607" w:author="lenovo" w:date="2016-11-16T14:38:00Z">
              <w:r>
                <w:t>I</w:t>
              </w:r>
              <w:r>
                <w:rPr>
                  <w:rFonts w:hint="eastAsia"/>
                </w:rPr>
                <w:t>nt</w:t>
              </w:r>
            </w:ins>
          </w:p>
        </w:tc>
        <w:tc>
          <w:tcPr>
            <w:tcW w:w="4156" w:type="dxa"/>
          </w:tcPr>
          <w:p w14:paraId="1A252467" w14:textId="77777777" w:rsidR="00130293" w:rsidRDefault="00417AAB" w:rsidP="00130293">
            <w:pPr>
              <w:rPr>
                <w:ins w:id="608" w:author="lenovo" w:date="2016-11-16T14:38:00Z"/>
                <w:rStyle w:val="com"/>
              </w:rPr>
              <w:pPrChange w:id="609" w:author="lenovo" w:date="2016-11-16T14:38:00Z">
                <w:pPr>
                  <w:ind w:firstLineChars="200" w:firstLine="420"/>
                </w:pPr>
              </w:pPrChange>
            </w:pPr>
            <w:ins w:id="610" w:author="lenovo" w:date="2016-11-16T14:38:00Z">
              <w:r>
                <w:rPr>
                  <w:rStyle w:val="com"/>
                  <w:rFonts w:hint="eastAsia"/>
                </w:rPr>
                <w:t>角标显示位置</w:t>
              </w:r>
            </w:ins>
          </w:p>
          <w:p w14:paraId="1DF2505F" w14:textId="77777777" w:rsidR="00130293" w:rsidRDefault="00417AAB" w:rsidP="00130293">
            <w:pPr>
              <w:rPr>
                <w:ins w:id="611" w:author="lenovo" w:date="2016-11-16T14:39:00Z"/>
                <w:rStyle w:val="com"/>
              </w:rPr>
              <w:pPrChange w:id="612" w:author="lenovo" w:date="2016-11-16T14:38:00Z">
                <w:pPr>
                  <w:ind w:firstLineChars="200" w:firstLine="420"/>
                </w:pPr>
              </w:pPrChange>
            </w:pPr>
            <w:ins w:id="613" w:author="lenovo" w:date="2016-11-16T14:38:00Z">
              <w:r>
                <w:rPr>
                  <w:rStyle w:val="com"/>
                  <w:rFonts w:hint="eastAsia"/>
                </w:rPr>
                <w:t xml:space="preserve">   0</w:t>
              </w:r>
              <w:r>
                <w:rPr>
                  <w:rStyle w:val="com"/>
                  <w:rFonts w:hint="eastAsia"/>
                </w:rPr>
                <w:t>：左上角</w:t>
              </w:r>
              <w:r>
                <w:rPr>
                  <w:rStyle w:val="com"/>
                  <w:rFonts w:hint="eastAsia"/>
                </w:rPr>
                <w:t xml:space="preserve">  1</w:t>
              </w:r>
              <w:r>
                <w:rPr>
                  <w:rStyle w:val="com"/>
                  <w:rFonts w:hint="eastAsia"/>
                </w:rPr>
                <w:t>：右上角</w:t>
              </w:r>
            </w:ins>
          </w:p>
          <w:p w14:paraId="740214E4" w14:textId="77777777" w:rsidR="00130293" w:rsidRDefault="00417AAB" w:rsidP="00130293">
            <w:pPr>
              <w:rPr>
                <w:ins w:id="614" w:author="lenovo" w:date="2016-11-16T14:37:00Z"/>
                <w:rStyle w:val="com"/>
              </w:rPr>
              <w:pPrChange w:id="615" w:author="lenovo" w:date="2016-11-16T14:39:00Z">
                <w:pPr>
                  <w:ind w:firstLineChars="200" w:firstLine="420"/>
                </w:pPr>
              </w:pPrChange>
            </w:pPr>
            <w:ins w:id="616" w:author="lenovo" w:date="2016-11-16T14:39:00Z">
              <w:r>
                <w:rPr>
                  <w:rStyle w:val="com"/>
                  <w:rFonts w:hint="eastAsia"/>
                </w:rPr>
                <w:t xml:space="preserve">   2</w:t>
              </w:r>
              <w:r>
                <w:rPr>
                  <w:rStyle w:val="com"/>
                  <w:rFonts w:hint="eastAsia"/>
                </w:rPr>
                <w:t>：左下角</w:t>
              </w:r>
              <w:r>
                <w:rPr>
                  <w:rStyle w:val="com"/>
                  <w:rFonts w:hint="eastAsia"/>
                </w:rPr>
                <w:t xml:space="preserve">  3</w:t>
              </w:r>
              <w:r>
                <w:rPr>
                  <w:rStyle w:val="com"/>
                  <w:rFonts w:hint="eastAsia"/>
                </w:rPr>
                <w:t>：右下角</w:t>
              </w:r>
            </w:ins>
          </w:p>
        </w:tc>
      </w:tr>
      <w:tr w:rsidR="00417AAB" w:rsidRPr="00372770" w14:paraId="60E91054" w14:textId="77777777" w:rsidTr="004A0952">
        <w:trPr>
          <w:trHeight w:val="313"/>
          <w:jc w:val="center"/>
          <w:ins w:id="617" w:author="lenovo" w:date="2016-11-16T14:37:00Z"/>
        </w:trPr>
        <w:tc>
          <w:tcPr>
            <w:tcW w:w="1912" w:type="dxa"/>
          </w:tcPr>
          <w:p w14:paraId="02E4BB18" w14:textId="77777777" w:rsidR="00417AAB" w:rsidRDefault="00417AAB" w:rsidP="00417AAB">
            <w:pPr>
              <w:rPr>
                <w:ins w:id="618" w:author="lenovo" w:date="2016-11-16T14:37:00Z"/>
                <w:rStyle w:val="str"/>
              </w:rPr>
            </w:pPr>
            <w:ins w:id="619" w:author="lenovo" w:date="2016-11-16T14:37:00Z">
              <w:r>
                <w:rPr>
                  <w:rStyle w:val="str"/>
                  <w:rFonts w:hint="eastAsia"/>
                </w:rPr>
                <w:t>*</w:t>
              </w:r>
            </w:ins>
            <w:ins w:id="620" w:author="lenovo" w:date="2016-11-16T14:38:00Z">
              <w:r>
                <w:rPr>
                  <w:rStyle w:val="str"/>
                  <w:rFonts w:hint="eastAsia"/>
                </w:rPr>
                <w:t>url</w:t>
              </w:r>
            </w:ins>
          </w:p>
        </w:tc>
        <w:tc>
          <w:tcPr>
            <w:tcW w:w="1134" w:type="dxa"/>
          </w:tcPr>
          <w:p w14:paraId="1BEA2BFD" w14:textId="77777777" w:rsidR="00417AAB" w:rsidRDefault="00417AAB" w:rsidP="004A0952">
            <w:pPr>
              <w:rPr>
                <w:ins w:id="621" w:author="lenovo" w:date="2016-11-16T14:37:00Z"/>
              </w:rPr>
            </w:pPr>
            <w:ins w:id="622" w:author="lenovo" w:date="2016-11-16T14:38:00Z">
              <w:r>
                <w:rPr>
                  <w:rFonts w:hint="eastAsia"/>
                </w:rPr>
                <w:t>String</w:t>
              </w:r>
            </w:ins>
          </w:p>
        </w:tc>
        <w:tc>
          <w:tcPr>
            <w:tcW w:w="4156" w:type="dxa"/>
          </w:tcPr>
          <w:p w14:paraId="01A63918" w14:textId="77777777" w:rsidR="00417AAB" w:rsidRPr="00372770" w:rsidRDefault="00417AAB" w:rsidP="00417AAB">
            <w:pPr>
              <w:rPr>
                <w:ins w:id="623" w:author="lenovo" w:date="2016-11-16T14:37:00Z"/>
                <w:rStyle w:val="com"/>
              </w:rPr>
            </w:pPr>
            <w:ins w:id="624" w:author="lenovo" w:date="2016-11-16T14:39:00Z">
              <w:r>
                <w:rPr>
                  <w:rStyle w:val="com"/>
                  <w:rFonts w:hint="eastAsia"/>
                </w:rPr>
                <w:t>角标图片</w:t>
              </w:r>
              <w:r>
                <w:rPr>
                  <w:rStyle w:val="com"/>
                  <w:rFonts w:hint="eastAsia"/>
                </w:rPr>
                <w:t>url</w:t>
              </w:r>
            </w:ins>
          </w:p>
        </w:tc>
      </w:tr>
      <w:tr w:rsidR="0085576D" w:rsidRPr="00372770" w14:paraId="1048A054" w14:textId="77777777" w:rsidTr="004A0952">
        <w:trPr>
          <w:trHeight w:val="313"/>
          <w:jc w:val="center"/>
          <w:ins w:id="625" w:author="lenovo" w:date="2016-11-16T15:05:00Z"/>
        </w:trPr>
        <w:tc>
          <w:tcPr>
            <w:tcW w:w="1912" w:type="dxa"/>
          </w:tcPr>
          <w:p w14:paraId="682452B6" w14:textId="77777777" w:rsidR="0085576D" w:rsidRDefault="0085576D" w:rsidP="00417AAB">
            <w:pPr>
              <w:rPr>
                <w:ins w:id="626" w:author="lenovo" w:date="2016-11-16T15:05:00Z"/>
                <w:rStyle w:val="str"/>
              </w:rPr>
            </w:pPr>
            <w:ins w:id="627" w:author="lenovo" w:date="2016-11-16T15:05:00Z">
              <w:r>
                <w:rPr>
                  <w:rStyle w:val="str"/>
                </w:rPr>
                <w:t>W</w:t>
              </w:r>
              <w:r>
                <w:rPr>
                  <w:rStyle w:val="str"/>
                  <w:rFonts w:hint="eastAsia"/>
                </w:rPr>
                <w:t>idth</w:t>
              </w:r>
            </w:ins>
          </w:p>
        </w:tc>
        <w:tc>
          <w:tcPr>
            <w:tcW w:w="1134" w:type="dxa"/>
          </w:tcPr>
          <w:p w14:paraId="54860082" w14:textId="77777777" w:rsidR="0085576D" w:rsidRDefault="0085576D" w:rsidP="004A0952">
            <w:pPr>
              <w:rPr>
                <w:ins w:id="628" w:author="lenovo" w:date="2016-11-16T15:05:00Z"/>
              </w:rPr>
            </w:pPr>
            <w:ins w:id="629" w:author="lenovo" w:date="2016-11-16T15:05:00Z">
              <w:r>
                <w:t>I</w:t>
              </w:r>
              <w:r>
                <w:rPr>
                  <w:rFonts w:hint="eastAsia"/>
                </w:rPr>
                <w:t>nt</w:t>
              </w:r>
            </w:ins>
          </w:p>
        </w:tc>
        <w:tc>
          <w:tcPr>
            <w:tcW w:w="4156" w:type="dxa"/>
          </w:tcPr>
          <w:p w14:paraId="33CE66C0" w14:textId="77777777" w:rsidR="0085576D" w:rsidRDefault="0085576D" w:rsidP="00417AAB">
            <w:pPr>
              <w:rPr>
                <w:ins w:id="630" w:author="lenovo" w:date="2016-11-16T15:05:00Z"/>
                <w:rStyle w:val="com"/>
              </w:rPr>
            </w:pPr>
            <w:ins w:id="631" w:author="lenovo" w:date="2016-11-16T15:05:00Z">
              <w:r>
                <w:rPr>
                  <w:rStyle w:val="com"/>
                  <w:rFonts w:hint="eastAsia"/>
                </w:rPr>
                <w:t>角标宽度</w:t>
              </w:r>
            </w:ins>
          </w:p>
        </w:tc>
      </w:tr>
      <w:tr w:rsidR="0085576D" w:rsidRPr="00372770" w14:paraId="3AACDFBD" w14:textId="77777777" w:rsidTr="004A0952">
        <w:trPr>
          <w:trHeight w:val="313"/>
          <w:jc w:val="center"/>
          <w:ins w:id="632" w:author="lenovo" w:date="2016-11-16T15:05:00Z"/>
        </w:trPr>
        <w:tc>
          <w:tcPr>
            <w:tcW w:w="1912" w:type="dxa"/>
          </w:tcPr>
          <w:p w14:paraId="4D3B826B" w14:textId="77777777" w:rsidR="0085576D" w:rsidRDefault="0085576D" w:rsidP="00417AAB">
            <w:pPr>
              <w:rPr>
                <w:ins w:id="633" w:author="lenovo" w:date="2016-11-16T15:05:00Z"/>
                <w:rStyle w:val="str"/>
              </w:rPr>
            </w:pPr>
            <w:ins w:id="634" w:author="lenovo" w:date="2016-11-16T15:05:00Z">
              <w:r>
                <w:rPr>
                  <w:rStyle w:val="str"/>
                </w:rPr>
                <w:t>H</w:t>
              </w:r>
              <w:r>
                <w:rPr>
                  <w:rStyle w:val="str"/>
                  <w:rFonts w:hint="eastAsia"/>
                </w:rPr>
                <w:t>eight</w:t>
              </w:r>
            </w:ins>
          </w:p>
        </w:tc>
        <w:tc>
          <w:tcPr>
            <w:tcW w:w="1134" w:type="dxa"/>
          </w:tcPr>
          <w:p w14:paraId="7F071CC8" w14:textId="77777777" w:rsidR="0085576D" w:rsidRDefault="0085576D" w:rsidP="004A0952">
            <w:pPr>
              <w:rPr>
                <w:ins w:id="635" w:author="lenovo" w:date="2016-11-16T15:05:00Z"/>
              </w:rPr>
            </w:pPr>
            <w:ins w:id="636" w:author="lenovo" w:date="2016-11-16T15:05:00Z">
              <w:r>
                <w:t>I</w:t>
              </w:r>
              <w:r>
                <w:rPr>
                  <w:rFonts w:hint="eastAsia"/>
                </w:rPr>
                <w:t>nt</w:t>
              </w:r>
            </w:ins>
          </w:p>
        </w:tc>
        <w:tc>
          <w:tcPr>
            <w:tcW w:w="4156" w:type="dxa"/>
          </w:tcPr>
          <w:p w14:paraId="4EE823A9" w14:textId="77777777" w:rsidR="0085576D" w:rsidRDefault="0085576D" w:rsidP="00417AAB">
            <w:pPr>
              <w:rPr>
                <w:ins w:id="637" w:author="lenovo" w:date="2016-11-16T15:05:00Z"/>
                <w:rStyle w:val="com"/>
              </w:rPr>
            </w:pPr>
            <w:ins w:id="638" w:author="lenovo" w:date="2016-11-16T15:05:00Z">
              <w:r>
                <w:rPr>
                  <w:rStyle w:val="com"/>
                  <w:rFonts w:hint="eastAsia"/>
                </w:rPr>
                <w:t>角标高度</w:t>
              </w:r>
            </w:ins>
          </w:p>
        </w:tc>
      </w:tr>
      <w:tr w:rsidR="00BD0DCA" w:rsidRPr="00372770" w14:paraId="4F1C4D8B" w14:textId="77777777" w:rsidTr="004A0952">
        <w:trPr>
          <w:trHeight w:val="313"/>
          <w:jc w:val="center"/>
          <w:ins w:id="639" w:author="lenovo" w:date="2016-11-24T14:36:00Z"/>
        </w:trPr>
        <w:tc>
          <w:tcPr>
            <w:tcW w:w="1912" w:type="dxa"/>
          </w:tcPr>
          <w:p w14:paraId="15102B3B" w14:textId="77777777" w:rsidR="00BD0DCA" w:rsidRDefault="00BD0DCA" w:rsidP="00417AAB">
            <w:pPr>
              <w:rPr>
                <w:ins w:id="640" w:author="lenovo" w:date="2016-11-24T14:36:00Z"/>
                <w:rStyle w:val="str"/>
              </w:rPr>
            </w:pPr>
            <w:ins w:id="641" w:author="lenovo" w:date="2016-11-24T14:39:00Z">
              <w:r>
                <w:rPr>
                  <w:rStyle w:val="str"/>
                </w:rPr>
                <w:t>N</w:t>
              </w:r>
              <w:r>
                <w:rPr>
                  <w:rStyle w:val="str"/>
                  <w:rFonts w:hint="eastAsia"/>
                </w:rPr>
                <w:t>ame</w:t>
              </w:r>
            </w:ins>
          </w:p>
        </w:tc>
        <w:tc>
          <w:tcPr>
            <w:tcW w:w="1134" w:type="dxa"/>
          </w:tcPr>
          <w:p w14:paraId="28573A8C" w14:textId="77777777" w:rsidR="00BD0DCA" w:rsidRDefault="00BD0DCA" w:rsidP="004A0952">
            <w:pPr>
              <w:rPr>
                <w:ins w:id="642" w:author="lenovo" w:date="2016-11-24T14:36:00Z"/>
              </w:rPr>
            </w:pPr>
            <w:ins w:id="643" w:author="lenovo" w:date="2016-11-24T14:39:00Z">
              <w:r>
                <w:rPr>
                  <w:rFonts w:hint="eastAsia"/>
                </w:rPr>
                <w:t>String</w:t>
              </w:r>
            </w:ins>
          </w:p>
        </w:tc>
        <w:tc>
          <w:tcPr>
            <w:tcW w:w="4156" w:type="dxa"/>
          </w:tcPr>
          <w:p w14:paraId="356DC49B" w14:textId="77777777" w:rsidR="00BD0DCA" w:rsidRDefault="00BD0DCA" w:rsidP="00417AAB">
            <w:pPr>
              <w:rPr>
                <w:ins w:id="644" w:author="lenovo" w:date="2016-11-24T14:36:00Z"/>
                <w:rStyle w:val="com"/>
              </w:rPr>
            </w:pPr>
            <w:ins w:id="645" w:author="lenovo" w:date="2016-11-24T14:39:00Z">
              <w:r>
                <w:rPr>
                  <w:rStyle w:val="com"/>
                  <w:rFonts w:hint="eastAsia"/>
                </w:rPr>
                <w:t>文本</w:t>
              </w:r>
            </w:ins>
          </w:p>
        </w:tc>
      </w:tr>
    </w:tbl>
    <w:p w14:paraId="0BD7A22B" w14:textId="77777777" w:rsidR="00130293" w:rsidRPr="00130293" w:rsidRDefault="00130293" w:rsidP="00130293">
      <w:pPr>
        <w:rPr>
          <w:del w:id="646" w:author="lenovo" w:date="2016-11-16T14:39:00Z"/>
          <w:rPrChange w:id="647" w:author="lenovo" w:date="2016-11-16T14:35:00Z">
            <w:rPr>
              <w:del w:id="648" w:author="lenovo" w:date="2016-11-16T14:39:00Z"/>
              <w:rStyle w:val="str"/>
              <w:b w:val="0"/>
              <w:bCs w:val="0"/>
              <w:sz w:val="21"/>
              <w:szCs w:val="22"/>
            </w:rPr>
          </w:rPrChange>
        </w:rPr>
        <w:pPrChange w:id="649" w:author="lenovo" w:date="2016-11-16T14:35:00Z">
          <w:pPr>
            <w:pStyle w:val="3"/>
          </w:pPr>
        </w:pPrChange>
      </w:pPr>
    </w:p>
    <w:p w14:paraId="6A7508D6" w14:textId="77777777" w:rsidR="00771647" w:rsidRPr="00FF4B05" w:rsidRDefault="00771647" w:rsidP="00771647">
      <w:pPr>
        <w:pStyle w:val="3"/>
      </w:pPr>
      <w:r>
        <w:rPr>
          <w:rStyle w:val="str"/>
        </w:rPr>
        <w:t>stateSt</w:t>
      </w:r>
      <w:r>
        <w:rPr>
          <w:rStyle w:val="str"/>
          <w:rFonts w:hint="eastAsia"/>
        </w:rPr>
        <w:t>yl</w:t>
      </w:r>
      <w:r>
        <w:rPr>
          <w:rStyle w:val="str"/>
        </w:rPr>
        <w:t>e</w:t>
      </w:r>
      <w:bookmarkEnd w:id="468"/>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771647" w14:paraId="41C8FF14" w14:textId="77777777" w:rsidTr="00AC58E1">
        <w:trPr>
          <w:trHeight w:val="313"/>
          <w:jc w:val="center"/>
        </w:trPr>
        <w:tc>
          <w:tcPr>
            <w:tcW w:w="1912" w:type="dxa"/>
            <w:shd w:val="clear" w:color="auto" w:fill="AEAAAA" w:themeFill="background2" w:themeFillShade="BF"/>
          </w:tcPr>
          <w:p w14:paraId="26E0E2F2" w14:textId="77777777" w:rsidR="00771647" w:rsidRPr="00EE4506" w:rsidRDefault="00771647" w:rsidP="00AC58E1">
            <w:pPr>
              <w:rPr>
                <w:rFonts w:ascii="宋体" w:hAnsi="宋体" w:cs="Arial"/>
                <w:szCs w:val="21"/>
              </w:rPr>
            </w:pPr>
            <w:r>
              <w:rPr>
                <w:rFonts w:hint="eastAsia"/>
                <w:szCs w:val="21"/>
              </w:rPr>
              <w:t>参数名</w:t>
            </w:r>
          </w:p>
        </w:tc>
        <w:tc>
          <w:tcPr>
            <w:tcW w:w="1134" w:type="dxa"/>
            <w:shd w:val="clear" w:color="auto" w:fill="AEAAAA" w:themeFill="background2" w:themeFillShade="BF"/>
          </w:tcPr>
          <w:p w14:paraId="1C6F124B" w14:textId="77777777" w:rsidR="00771647" w:rsidRDefault="00771647" w:rsidP="00AC58E1">
            <w:r>
              <w:rPr>
                <w:rFonts w:hint="eastAsia"/>
                <w:szCs w:val="21"/>
              </w:rPr>
              <w:t>类型</w:t>
            </w:r>
          </w:p>
        </w:tc>
        <w:tc>
          <w:tcPr>
            <w:tcW w:w="4156" w:type="dxa"/>
            <w:shd w:val="clear" w:color="auto" w:fill="AEAAAA" w:themeFill="background2" w:themeFillShade="BF"/>
          </w:tcPr>
          <w:p w14:paraId="6C1D7972" w14:textId="77777777" w:rsidR="00771647" w:rsidRDefault="00771647" w:rsidP="00AC58E1">
            <w:r>
              <w:rPr>
                <w:rFonts w:hint="eastAsia"/>
                <w:szCs w:val="21"/>
              </w:rPr>
              <w:t>参数说明</w:t>
            </w:r>
          </w:p>
        </w:tc>
      </w:tr>
      <w:tr w:rsidR="00771647" w14:paraId="7C6F2455" w14:textId="77777777" w:rsidTr="00AC58E1">
        <w:trPr>
          <w:trHeight w:val="313"/>
          <w:jc w:val="center"/>
        </w:trPr>
        <w:tc>
          <w:tcPr>
            <w:tcW w:w="1912" w:type="dxa"/>
          </w:tcPr>
          <w:p w14:paraId="56EE750F" w14:textId="77777777" w:rsidR="00771647" w:rsidRDefault="00771647" w:rsidP="00AC58E1">
            <w:r>
              <w:rPr>
                <w:rStyle w:val="str"/>
              </w:rPr>
              <w:t>state</w:t>
            </w:r>
          </w:p>
        </w:tc>
        <w:tc>
          <w:tcPr>
            <w:tcW w:w="1134" w:type="dxa"/>
          </w:tcPr>
          <w:p w14:paraId="150DB5A4" w14:textId="77777777" w:rsidR="00771647" w:rsidRDefault="00771647" w:rsidP="00AC58E1">
            <w:r>
              <w:rPr>
                <w:rFonts w:hint="eastAsia"/>
              </w:rPr>
              <w:t>Int</w:t>
            </w:r>
          </w:p>
        </w:tc>
        <w:tc>
          <w:tcPr>
            <w:tcW w:w="4156" w:type="dxa"/>
          </w:tcPr>
          <w:p w14:paraId="49FE0B5A" w14:textId="77777777" w:rsidR="00771647" w:rsidRDefault="00771647" w:rsidP="00AC58E1">
            <w:pPr>
              <w:rPr>
                <w:ins w:id="650" w:author="lenovo" w:date="2016-11-24T10:54:00Z"/>
                <w:rStyle w:val="com"/>
              </w:rPr>
            </w:pPr>
            <w:r w:rsidRPr="00372770">
              <w:rPr>
                <w:rStyle w:val="com"/>
                <w:rFonts w:hint="eastAsia"/>
              </w:rPr>
              <w:t>焦点状态：</w:t>
            </w:r>
          </w:p>
          <w:p w14:paraId="32064D12" w14:textId="77777777" w:rsidR="00F67BDC" w:rsidRDefault="00F67BDC" w:rsidP="00AC58E1">
            <w:pPr>
              <w:rPr>
                <w:ins w:id="651" w:author="lenovo" w:date="2016-11-24T10:54:00Z"/>
                <w:rStyle w:val="com"/>
              </w:rPr>
            </w:pPr>
            <w:ins w:id="652" w:author="lenovo" w:date="2016-11-24T10:54:00Z">
              <w:r>
                <w:rPr>
                  <w:rStyle w:val="com"/>
                  <w:rFonts w:hint="eastAsia"/>
                </w:rPr>
                <w:t>cell</w:t>
              </w:r>
              <w:r>
                <w:rPr>
                  <w:rStyle w:val="com"/>
                  <w:rFonts w:hint="eastAsia"/>
                </w:rPr>
                <w:t>状态：</w:t>
              </w:r>
            </w:ins>
          </w:p>
          <w:p w14:paraId="36C7690E" w14:textId="4C5F6852" w:rsidR="00F67BDC" w:rsidDel="0011287E" w:rsidRDefault="00F67BDC" w:rsidP="0011287E">
            <w:pPr>
              <w:rPr>
                <w:ins w:id="653" w:author="lenovo" w:date="2016-11-24T10:54:00Z"/>
                <w:del w:id="654" w:author="pc4" w:date="2016-12-01T11:34:00Z"/>
                <w:rStyle w:val="com"/>
              </w:rPr>
              <w:pPrChange w:id="655" w:author="pc4" w:date="2016-12-01T11:34:00Z">
                <w:pPr/>
              </w:pPrChange>
            </w:pPr>
            <w:ins w:id="656" w:author="lenovo" w:date="2016-11-24T10:54:00Z">
              <w:r>
                <w:rPr>
                  <w:rStyle w:val="com"/>
                  <w:rFonts w:hint="eastAsia"/>
                </w:rPr>
                <w:t xml:space="preserve">  </w:t>
              </w:r>
              <w:del w:id="657" w:author="pc4" w:date="2016-12-01T11:34:00Z">
                <w:r w:rsidDel="0011287E">
                  <w:rPr>
                    <w:rStyle w:val="com"/>
                    <w:rFonts w:hint="eastAsia"/>
                  </w:rPr>
                  <w:delText xml:space="preserve">  1</w:delText>
                </w:r>
                <w:r w:rsidDel="0011287E">
                  <w:rPr>
                    <w:rStyle w:val="com"/>
                    <w:rFonts w:hint="eastAsia"/>
                  </w:rPr>
                  <w:delText>：第一行文本状态</w:delText>
                </w:r>
              </w:del>
            </w:ins>
          </w:p>
          <w:p w14:paraId="1B161CCC" w14:textId="2BBF2175" w:rsidR="00F67BDC" w:rsidRPr="00F67BDC" w:rsidRDefault="00F67BDC" w:rsidP="0011287E">
            <w:pPr>
              <w:rPr>
                <w:ins w:id="658" w:author="lenovo" w:date="2016-11-24T10:53:00Z"/>
                <w:rStyle w:val="com"/>
              </w:rPr>
              <w:pPrChange w:id="659" w:author="pc4" w:date="2016-12-01T11:34:00Z">
                <w:pPr/>
              </w:pPrChange>
            </w:pPr>
            <w:ins w:id="660" w:author="lenovo" w:date="2016-11-24T10:54:00Z">
              <w:del w:id="661" w:author="pc4" w:date="2016-12-01T11:34:00Z">
                <w:r w:rsidDel="0011287E">
                  <w:rPr>
                    <w:rStyle w:val="com"/>
                    <w:rFonts w:hint="eastAsia"/>
                  </w:rPr>
                  <w:delText xml:space="preserve">    2</w:delText>
                </w:r>
                <w:r w:rsidDel="0011287E">
                  <w:rPr>
                    <w:rStyle w:val="com"/>
                    <w:rFonts w:hint="eastAsia"/>
                  </w:rPr>
                  <w:delText>：第二行文本状态</w:delText>
                </w:r>
              </w:del>
            </w:ins>
          </w:p>
          <w:p w14:paraId="3A5B885D" w14:textId="77777777" w:rsidR="00F67BDC" w:rsidRPr="00372770" w:rsidRDefault="00F67BDC" w:rsidP="00AC58E1">
            <w:pPr>
              <w:rPr>
                <w:rStyle w:val="com"/>
              </w:rPr>
            </w:pPr>
            <w:ins w:id="662" w:author="lenovo" w:date="2016-11-24T10:53:00Z">
              <w:r>
                <w:rPr>
                  <w:rStyle w:val="com"/>
                </w:rPr>
                <w:t>T</w:t>
              </w:r>
              <w:r>
                <w:rPr>
                  <w:rStyle w:val="com"/>
                  <w:rFonts w:hint="eastAsia"/>
                </w:rPr>
                <w:t>ab</w:t>
              </w:r>
              <w:r>
                <w:rPr>
                  <w:rStyle w:val="com"/>
                  <w:rFonts w:hint="eastAsia"/>
                </w:rPr>
                <w:t>状态：</w:t>
              </w:r>
            </w:ins>
          </w:p>
          <w:p w14:paraId="648B31D9" w14:textId="77777777" w:rsidR="00771647" w:rsidRDefault="00771647" w:rsidP="00AC58E1">
            <w:pPr>
              <w:ind w:firstLineChars="200" w:firstLine="420"/>
              <w:rPr>
                <w:rStyle w:val="com"/>
              </w:rPr>
            </w:pPr>
            <w:r>
              <w:rPr>
                <w:rStyle w:val="com"/>
              </w:rPr>
              <w:t>1:</w:t>
            </w:r>
            <w:r>
              <w:rPr>
                <w:rStyle w:val="com"/>
              </w:rPr>
              <w:t>当前聚焦状态</w:t>
            </w:r>
          </w:p>
          <w:p w14:paraId="4B043869" w14:textId="77777777" w:rsidR="00771647" w:rsidRDefault="00771647" w:rsidP="00AC58E1">
            <w:pPr>
              <w:ind w:firstLineChars="200" w:firstLine="420"/>
              <w:rPr>
                <w:rStyle w:val="com"/>
              </w:rPr>
            </w:pPr>
            <w:r>
              <w:rPr>
                <w:rStyle w:val="com"/>
              </w:rPr>
              <w:t>2:</w:t>
            </w:r>
            <w:r>
              <w:rPr>
                <w:rStyle w:val="com"/>
              </w:rPr>
              <w:t>聚焦但没有焦点</w:t>
            </w:r>
          </w:p>
          <w:p w14:paraId="221875D5" w14:textId="77777777" w:rsidR="00F67BDC" w:rsidRDefault="00771647" w:rsidP="00AC58E1">
            <w:pPr>
              <w:ind w:firstLineChars="200" w:firstLine="420"/>
              <w:rPr>
                <w:ins w:id="663" w:author="pc4" w:date="2016-12-01T11:34:00Z"/>
                <w:rStyle w:val="com"/>
              </w:rPr>
            </w:pPr>
            <w:r>
              <w:rPr>
                <w:rStyle w:val="com"/>
              </w:rPr>
              <w:t>3:</w:t>
            </w:r>
            <w:r>
              <w:rPr>
                <w:rStyle w:val="com"/>
              </w:rPr>
              <w:t>非聚焦状态</w:t>
            </w:r>
          </w:p>
          <w:p w14:paraId="1F6D3A75" w14:textId="5227157C" w:rsidR="0011287E" w:rsidRDefault="0011287E" w:rsidP="0011287E">
            <w:pPr>
              <w:rPr>
                <w:ins w:id="664" w:author="pc4" w:date="2016-12-01T11:34:00Z"/>
                <w:rStyle w:val="com"/>
              </w:rPr>
            </w:pPr>
            <w:ins w:id="665" w:author="pc4" w:date="2016-12-01T11:34:00Z">
              <w:r>
                <w:rPr>
                  <w:rStyle w:val="com"/>
                  <w:rFonts w:hint="eastAsia"/>
                </w:rPr>
                <w:t xml:space="preserve">  </w:t>
              </w:r>
              <w:r>
                <w:rPr>
                  <w:rStyle w:val="com"/>
                </w:rPr>
                <w:t xml:space="preserve">  </w:t>
              </w:r>
              <w:r>
                <w:rPr>
                  <w:rStyle w:val="com"/>
                  <w:rFonts w:hint="eastAsia"/>
                </w:rPr>
                <w:t>4</w:t>
              </w:r>
              <w:r>
                <w:rPr>
                  <w:rStyle w:val="com"/>
                  <w:rFonts w:hint="eastAsia"/>
                </w:rPr>
                <w:t>：第一行文本状态</w:t>
              </w:r>
            </w:ins>
          </w:p>
          <w:p w14:paraId="3C685852" w14:textId="104882BE" w:rsidR="0011287E" w:rsidRPr="00F67BDC" w:rsidRDefault="0011287E" w:rsidP="0011287E">
            <w:pPr>
              <w:rPr>
                <w:ins w:id="666" w:author="pc4" w:date="2016-12-01T11:34:00Z"/>
                <w:rStyle w:val="com"/>
              </w:rPr>
            </w:pPr>
            <w:ins w:id="667" w:author="pc4" w:date="2016-12-01T11:34:00Z">
              <w:r>
                <w:rPr>
                  <w:rStyle w:val="com"/>
                  <w:rFonts w:hint="eastAsia"/>
                </w:rPr>
                <w:t xml:space="preserve">    5</w:t>
              </w:r>
              <w:bookmarkStart w:id="668" w:name="_GoBack"/>
              <w:bookmarkEnd w:id="668"/>
              <w:r>
                <w:rPr>
                  <w:rStyle w:val="com"/>
                  <w:rFonts w:hint="eastAsia"/>
                </w:rPr>
                <w:t>：第二行文本状态</w:t>
              </w:r>
            </w:ins>
          </w:p>
          <w:p w14:paraId="7BF4E12B" w14:textId="77777777" w:rsidR="0011287E" w:rsidRPr="0011287E" w:rsidRDefault="0011287E" w:rsidP="00AC58E1">
            <w:pPr>
              <w:ind w:firstLineChars="200" w:firstLine="420"/>
              <w:rPr>
                <w:rStyle w:val="com"/>
                <w:rFonts w:hint="eastAsia"/>
                <w:rPrChange w:id="669" w:author="pc4" w:date="2016-12-01T11:34:00Z">
                  <w:rPr>
                    <w:rStyle w:val="com"/>
                    <w:rFonts w:hint="eastAsia"/>
                  </w:rPr>
                </w:rPrChange>
              </w:rPr>
            </w:pPr>
          </w:p>
        </w:tc>
      </w:tr>
      <w:tr w:rsidR="00771647" w14:paraId="506D6065" w14:textId="77777777" w:rsidTr="00AC58E1">
        <w:trPr>
          <w:trHeight w:val="313"/>
          <w:jc w:val="center"/>
        </w:trPr>
        <w:tc>
          <w:tcPr>
            <w:tcW w:w="1912" w:type="dxa"/>
          </w:tcPr>
          <w:p w14:paraId="4ED1B881" w14:textId="77777777" w:rsidR="00771647" w:rsidRDefault="00771647" w:rsidP="00AC58E1">
            <w:pPr>
              <w:rPr>
                <w:rStyle w:val="str"/>
              </w:rPr>
            </w:pPr>
            <w:r>
              <w:rPr>
                <w:rStyle w:val="str"/>
              </w:rPr>
              <w:t>font</w:t>
            </w:r>
          </w:p>
        </w:tc>
        <w:tc>
          <w:tcPr>
            <w:tcW w:w="1134" w:type="dxa"/>
          </w:tcPr>
          <w:p w14:paraId="5EA00ECB" w14:textId="77777777" w:rsidR="00771647" w:rsidRDefault="00771647" w:rsidP="00AC58E1">
            <w:r>
              <w:t>String</w:t>
            </w:r>
          </w:p>
        </w:tc>
        <w:tc>
          <w:tcPr>
            <w:tcW w:w="4156" w:type="dxa"/>
          </w:tcPr>
          <w:p w14:paraId="3D646B19" w14:textId="77777777" w:rsidR="00771647" w:rsidRPr="00372770" w:rsidRDefault="00771647" w:rsidP="00AC58E1">
            <w:pPr>
              <w:rPr>
                <w:rStyle w:val="com"/>
              </w:rPr>
            </w:pPr>
            <w:r w:rsidRPr="00372770">
              <w:rPr>
                <w:rStyle w:val="com"/>
                <w:rFonts w:hint="eastAsia"/>
              </w:rPr>
              <w:t>字体类型</w:t>
            </w:r>
          </w:p>
        </w:tc>
      </w:tr>
      <w:tr w:rsidR="00771647" w14:paraId="472B0081" w14:textId="77777777" w:rsidTr="00AC58E1">
        <w:trPr>
          <w:trHeight w:val="313"/>
          <w:jc w:val="center"/>
        </w:trPr>
        <w:tc>
          <w:tcPr>
            <w:tcW w:w="1912" w:type="dxa"/>
          </w:tcPr>
          <w:p w14:paraId="0F17D305" w14:textId="77777777" w:rsidR="00771647" w:rsidRDefault="00771647" w:rsidP="00AC58E1">
            <w:r>
              <w:rPr>
                <w:rStyle w:val="str"/>
              </w:rPr>
              <w:t>size</w:t>
            </w:r>
          </w:p>
        </w:tc>
        <w:tc>
          <w:tcPr>
            <w:tcW w:w="1134" w:type="dxa"/>
          </w:tcPr>
          <w:p w14:paraId="20070F81" w14:textId="77777777" w:rsidR="00771647" w:rsidRDefault="00771647" w:rsidP="00AC58E1">
            <w:r>
              <w:rPr>
                <w:rFonts w:hint="eastAsia"/>
              </w:rPr>
              <w:t>Int</w:t>
            </w:r>
          </w:p>
        </w:tc>
        <w:tc>
          <w:tcPr>
            <w:tcW w:w="4156" w:type="dxa"/>
          </w:tcPr>
          <w:p w14:paraId="49EA938A" w14:textId="77777777" w:rsidR="00771647" w:rsidRPr="00372770" w:rsidRDefault="00771647" w:rsidP="00AC58E1">
            <w:pPr>
              <w:rPr>
                <w:rStyle w:val="com"/>
              </w:rPr>
            </w:pPr>
            <w:r>
              <w:rPr>
                <w:rStyle w:val="com"/>
              </w:rPr>
              <w:t>tab</w:t>
            </w:r>
            <w:r>
              <w:rPr>
                <w:rStyle w:val="com"/>
              </w:rPr>
              <w:t>文本大小</w:t>
            </w:r>
          </w:p>
        </w:tc>
      </w:tr>
      <w:tr w:rsidR="00771647" w14:paraId="432C7354" w14:textId="77777777" w:rsidTr="00AC58E1">
        <w:trPr>
          <w:trHeight w:val="313"/>
          <w:jc w:val="center"/>
        </w:trPr>
        <w:tc>
          <w:tcPr>
            <w:tcW w:w="1912" w:type="dxa"/>
          </w:tcPr>
          <w:p w14:paraId="57BF39DE" w14:textId="77777777" w:rsidR="00771647" w:rsidRDefault="00771647" w:rsidP="00AC58E1">
            <w:r>
              <w:rPr>
                <w:rStyle w:val="str"/>
              </w:rPr>
              <w:t>color</w:t>
            </w:r>
          </w:p>
        </w:tc>
        <w:tc>
          <w:tcPr>
            <w:tcW w:w="1134" w:type="dxa"/>
          </w:tcPr>
          <w:p w14:paraId="5E1BCDCB" w14:textId="77777777" w:rsidR="00771647" w:rsidRDefault="00771647" w:rsidP="00AC58E1">
            <w:r>
              <w:rPr>
                <w:rFonts w:hint="eastAsia"/>
              </w:rPr>
              <w:t>String</w:t>
            </w:r>
          </w:p>
        </w:tc>
        <w:tc>
          <w:tcPr>
            <w:tcW w:w="4156" w:type="dxa"/>
          </w:tcPr>
          <w:p w14:paraId="6BB2BDE9" w14:textId="77777777" w:rsidR="00771647" w:rsidRPr="00372770" w:rsidRDefault="00771647" w:rsidP="00AC58E1">
            <w:pPr>
              <w:rPr>
                <w:rStyle w:val="com"/>
              </w:rPr>
            </w:pPr>
            <w:r>
              <w:rPr>
                <w:rStyle w:val="com"/>
              </w:rPr>
              <w:t>tab</w:t>
            </w:r>
            <w:r>
              <w:rPr>
                <w:rStyle w:val="com"/>
              </w:rPr>
              <w:t>文本颜色</w:t>
            </w:r>
            <w:r>
              <w:rPr>
                <w:rStyle w:val="com"/>
                <w:rFonts w:hint="eastAsia"/>
              </w:rPr>
              <w:t>，格式</w:t>
            </w:r>
            <w:r>
              <w:rPr>
                <w:rStyle w:val="com"/>
                <w:rFonts w:hint="eastAsia"/>
              </w:rPr>
              <w:t>:0XFFFFFFFF</w:t>
            </w:r>
          </w:p>
        </w:tc>
      </w:tr>
      <w:tr w:rsidR="00771647" w14:paraId="6D7483EA" w14:textId="77777777" w:rsidTr="00AC58E1">
        <w:trPr>
          <w:trHeight w:val="313"/>
          <w:jc w:val="center"/>
        </w:trPr>
        <w:tc>
          <w:tcPr>
            <w:tcW w:w="1912" w:type="dxa"/>
          </w:tcPr>
          <w:p w14:paraId="1B5135B5" w14:textId="77777777" w:rsidR="00771647" w:rsidRDefault="00771647" w:rsidP="00AC58E1">
            <w:pPr>
              <w:rPr>
                <w:color w:val="000000"/>
              </w:rPr>
            </w:pPr>
            <w:r>
              <w:rPr>
                <w:rStyle w:val="str"/>
                <w:rFonts w:hint="eastAsia"/>
              </w:rPr>
              <w:t>a</w:t>
            </w:r>
            <w:r>
              <w:rPr>
                <w:rStyle w:val="str"/>
              </w:rPr>
              <w:t>lp</w:t>
            </w:r>
            <w:r>
              <w:rPr>
                <w:rStyle w:val="str"/>
                <w:rFonts w:hint="eastAsia"/>
              </w:rPr>
              <w:t>ha</w:t>
            </w:r>
          </w:p>
        </w:tc>
        <w:tc>
          <w:tcPr>
            <w:tcW w:w="1134" w:type="dxa"/>
          </w:tcPr>
          <w:p w14:paraId="15863294" w14:textId="77777777" w:rsidR="00771647" w:rsidRDefault="00771647" w:rsidP="00AC58E1">
            <w:pPr>
              <w:rPr>
                <w:color w:val="000000"/>
              </w:rPr>
            </w:pPr>
            <w:r>
              <w:rPr>
                <w:color w:val="000000"/>
              </w:rPr>
              <w:t>Int</w:t>
            </w:r>
          </w:p>
        </w:tc>
        <w:tc>
          <w:tcPr>
            <w:tcW w:w="4156" w:type="dxa"/>
          </w:tcPr>
          <w:p w14:paraId="584F18BA" w14:textId="77777777" w:rsidR="00771647" w:rsidRPr="00372770" w:rsidRDefault="00771647" w:rsidP="00AC58E1">
            <w:pPr>
              <w:rPr>
                <w:rStyle w:val="com"/>
              </w:rPr>
            </w:pPr>
            <w:r>
              <w:rPr>
                <w:rStyle w:val="com"/>
              </w:rPr>
              <w:t>透明度</w:t>
            </w:r>
            <w:r>
              <w:rPr>
                <w:rStyle w:val="com"/>
                <w:rFonts w:hint="eastAsia"/>
              </w:rPr>
              <w:t>，范围：</w:t>
            </w:r>
            <w:r>
              <w:rPr>
                <w:rStyle w:val="com"/>
                <w:rFonts w:hint="eastAsia"/>
              </w:rPr>
              <w:t>0~</w:t>
            </w:r>
            <w:r w:rsidR="00563E59">
              <w:rPr>
                <w:rStyle w:val="com"/>
                <w:rFonts w:hint="eastAsia"/>
              </w:rPr>
              <w:t>255</w:t>
            </w:r>
          </w:p>
        </w:tc>
      </w:tr>
    </w:tbl>
    <w:p w14:paraId="29F59AE0" w14:textId="77777777" w:rsidR="00771647" w:rsidRPr="00FF4B05" w:rsidRDefault="00771647" w:rsidP="00771647">
      <w:pPr>
        <w:pStyle w:val="3"/>
      </w:pPr>
      <w:bookmarkStart w:id="670" w:name="_Toc457553453"/>
      <w:r>
        <w:rPr>
          <w:rStyle w:val="str"/>
        </w:rPr>
        <w:t>animation</w:t>
      </w:r>
      <w:bookmarkEnd w:id="670"/>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771647" w14:paraId="51C6ED4E" w14:textId="77777777" w:rsidTr="00AC58E1">
        <w:trPr>
          <w:trHeight w:val="313"/>
          <w:jc w:val="center"/>
        </w:trPr>
        <w:tc>
          <w:tcPr>
            <w:tcW w:w="1912" w:type="dxa"/>
            <w:shd w:val="clear" w:color="auto" w:fill="AEAAAA" w:themeFill="background2" w:themeFillShade="BF"/>
          </w:tcPr>
          <w:p w14:paraId="4E434862" w14:textId="77777777" w:rsidR="00771647" w:rsidRPr="00EE4506" w:rsidRDefault="00771647" w:rsidP="00AC58E1">
            <w:pPr>
              <w:rPr>
                <w:rFonts w:ascii="宋体" w:hAnsi="宋体" w:cs="Arial"/>
                <w:szCs w:val="21"/>
              </w:rPr>
            </w:pPr>
            <w:r>
              <w:rPr>
                <w:rFonts w:hint="eastAsia"/>
                <w:szCs w:val="21"/>
              </w:rPr>
              <w:t>参数名</w:t>
            </w:r>
          </w:p>
        </w:tc>
        <w:tc>
          <w:tcPr>
            <w:tcW w:w="1134" w:type="dxa"/>
            <w:shd w:val="clear" w:color="auto" w:fill="AEAAAA" w:themeFill="background2" w:themeFillShade="BF"/>
          </w:tcPr>
          <w:p w14:paraId="063CBC9C" w14:textId="77777777" w:rsidR="00771647" w:rsidRDefault="00771647" w:rsidP="00AC58E1">
            <w:r>
              <w:rPr>
                <w:rFonts w:hint="eastAsia"/>
                <w:szCs w:val="21"/>
              </w:rPr>
              <w:t>类型</w:t>
            </w:r>
          </w:p>
        </w:tc>
        <w:tc>
          <w:tcPr>
            <w:tcW w:w="4156" w:type="dxa"/>
            <w:shd w:val="clear" w:color="auto" w:fill="AEAAAA" w:themeFill="background2" w:themeFillShade="BF"/>
          </w:tcPr>
          <w:p w14:paraId="631C5A74" w14:textId="77777777" w:rsidR="00771647" w:rsidRDefault="00771647" w:rsidP="00AC58E1">
            <w:r>
              <w:rPr>
                <w:rFonts w:hint="eastAsia"/>
                <w:szCs w:val="21"/>
              </w:rPr>
              <w:t>参数说明</w:t>
            </w:r>
          </w:p>
        </w:tc>
      </w:tr>
      <w:tr w:rsidR="00771647" w:rsidRPr="00F66401" w14:paraId="76B5035E" w14:textId="77777777" w:rsidTr="00AC58E1">
        <w:trPr>
          <w:trHeight w:val="313"/>
          <w:jc w:val="center"/>
        </w:trPr>
        <w:tc>
          <w:tcPr>
            <w:tcW w:w="1912" w:type="dxa"/>
          </w:tcPr>
          <w:p w14:paraId="578AA905" w14:textId="77777777" w:rsidR="00771647" w:rsidRPr="00F66401" w:rsidRDefault="00771647" w:rsidP="00AC58E1">
            <w:pPr>
              <w:adjustRightInd w:val="0"/>
              <w:snapToGrid w:val="0"/>
              <w:rPr>
                <w:color w:val="000000"/>
              </w:rPr>
            </w:pPr>
            <w:r w:rsidRPr="00F66401">
              <w:rPr>
                <w:color w:val="000000"/>
              </w:rPr>
              <w:t>state</w:t>
            </w:r>
          </w:p>
        </w:tc>
        <w:tc>
          <w:tcPr>
            <w:tcW w:w="1134" w:type="dxa"/>
          </w:tcPr>
          <w:p w14:paraId="7D82FCEE" w14:textId="77777777" w:rsidR="00771647" w:rsidRPr="00F66401" w:rsidRDefault="00771647" w:rsidP="00AC58E1">
            <w:pPr>
              <w:adjustRightInd w:val="0"/>
              <w:snapToGrid w:val="0"/>
              <w:rPr>
                <w:color w:val="000000"/>
              </w:rPr>
            </w:pPr>
            <w:r>
              <w:rPr>
                <w:rFonts w:hint="eastAsia"/>
                <w:color w:val="000000"/>
              </w:rPr>
              <w:t>Int</w:t>
            </w:r>
          </w:p>
        </w:tc>
        <w:tc>
          <w:tcPr>
            <w:tcW w:w="4156" w:type="dxa"/>
          </w:tcPr>
          <w:p w14:paraId="252E27AE" w14:textId="77777777" w:rsidR="00771647" w:rsidRPr="00F66401" w:rsidRDefault="00771647" w:rsidP="00AC58E1">
            <w:pPr>
              <w:adjustRightInd w:val="0"/>
              <w:snapToGrid w:val="0"/>
              <w:rPr>
                <w:color w:val="000000"/>
              </w:rPr>
            </w:pPr>
            <w:r w:rsidRPr="00F66401">
              <w:rPr>
                <w:rFonts w:hint="eastAsia"/>
                <w:color w:val="000000"/>
              </w:rPr>
              <w:t>状态描述：</w:t>
            </w:r>
            <w:r w:rsidRPr="00F66401">
              <w:rPr>
                <w:color w:val="000000"/>
              </w:rPr>
              <w:t>0:in  1:out</w:t>
            </w:r>
          </w:p>
        </w:tc>
      </w:tr>
      <w:tr w:rsidR="00771647" w:rsidRPr="00F66401" w14:paraId="5E1ECE40" w14:textId="77777777" w:rsidTr="00AC58E1">
        <w:trPr>
          <w:trHeight w:val="313"/>
          <w:jc w:val="center"/>
        </w:trPr>
        <w:tc>
          <w:tcPr>
            <w:tcW w:w="1912" w:type="dxa"/>
          </w:tcPr>
          <w:p w14:paraId="194F2017" w14:textId="77777777" w:rsidR="00771647" w:rsidRPr="00F66401" w:rsidRDefault="00771647" w:rsidP="00AC58E1">
            <w:pPr>
              <w:adjustRightInd w:val="0"/>
              <w:snapToGrid w:val="0"/>
              <w:rPr>
                <w:color w:val="000000"/>
              </w:rPr>
            </w:pPr>
            <w:r w:rsidRPr="00F66401">
              <w:rPr>
                <w:color w:val="000000"/>
              </w:rPr>
              <w:t>type</w:t>
            </w:r>
          </w:p>
        </w:tc>
        <w:tc>
          <w:tcPr>
            <w:tcW w:w="1134" w:type="dxa"/>
          </w:tcPr>
          <w:p w14:paraId="0B8EDE69" w14:textId="77777777" w:rsidR="00771647" w:rsidRPr="00F66401" w:rsidRDefault="00771647" w:rsidP="00AC58E1">
            <w:pPr>
              <w:adjustRightInd w:val="0"/>
              <w:snapToGrid w:val="0"/>
              <w:rPr>
                <w:color w:val="000000"/>
              </w:rPr>
            </w:pPr>
            <w:r>
              <w:rPr>
                <w:rFonts w:hint="eastAsia"/>
              </w:rPr>
              <w:t>String</w:t>
            </w:r>
          </w:p>
        </w:tc>
        <w:tc>
          <w:tcPr>
            <w:tcW w:w="4156" w:type="dxa"/>
          </w:tcPr>
          <w:p w14:paraId="02F723A3" w14:textId="77777777" w:rsidR="00771647" w:rsidRPr="00F66401" w:rsidRDefault="00771647" w:rsidP="00AC58E1">
            <w:pPr>
              <w:adjustRightInd w:val="0"/>
              <w:snapToGrid w:val="0"/>
              <w:rPr>
                <w:color w:val="000000"/>
              </w:rPr>
            </w:pPr>
            <w:r w:rsidRPr="00F66401">
              <w:rPr>
                <w:rFonts w:hint="eastAsia"/>
                <w:color w:val="000000"/>
              </w:rPr>
              <w:t>动画</w:t>
            </w:r>
            <w:r w:rsidRPr="00F66401">
              <w:rPr>
                <w:color w:val="000000"/>
              </w:rPr>
              <w:t>类型：</w:t>
            </w:r>
            <w:r>
              <w:rPr>
                <w:rFonts w:hint="eastAsia"/>
                <w:color w:val="000000"/>
              </w:rPr>
              <w:t>取值：</w:t>
            </w:r>
            <w:r>
              <w:rPr>
                <w:color w:val="000000"/>
              </w:rPr>
              <w:t>”</w:t>
            </w:r>
            <w:r>
              <w:rPr>
                <w:rFonts w:ascii="Arial" w:hAnsi="Arial" w:cs="Arial"/>
                <w:color w:val="362E2B"/>
                <w:sz w:val="18"/>
                <w:szCs w:val="18"/>
              </w:rPr>
              <w:t xml:space="preserve"> alpha</w:t>
            </w:r>
            <w:r>
              <w:rPr>
                <w:color w:val="000000"/>
              </w:rPr>
              <w:t>”</w:t>
            </w:r>
            <w:r>
              <w:rPr>
                <w:color w:val="000000"/>
              </w:rPr>
              <w:t>、</w:t>
            </w:r>
            <w:r>
              <w:rPr>
                <w:color w:val="000000"/>
              </w:rPr>
              <w:t>“</w:t>
            </w:r>
            <w:r>
              <w:rPr>
                <w:rFonts w:ascii="Arial" w:hAnsi="Arial" w:cs="Arial"/>
                <w:color w:val="362E2B"/>
                <w:sz w:val="18"/>
                <w:szCs w:val="18"/>
              </w:rPr>
              <w:t>scale</w:t>
            </w:r>
            <w:r>
              <w:rPr>
                <w:color w:val="000000"/>
              </w:rPr>
              <w:t>”</w:t>
            </w:r>
            <w:r>
              <w:rPr>
                <w:color w:val="000000"/>
              </w:rPr>
              <w:t>、</w:t>
            </w:r>
            <w:r>
              <w:rPr>
                <w:color w:val="000000"/>
              </w:rPr>
              <w:t>“</w:t>
            </w:r>
            <w:r>
              <w:rPr>
                <w:rFonts w:ascii="Arial" w:hAnsi="Arial" w:cs="Arial"/>
                <w:color w:val="362E2B"/>
                <w:sz w:val="18"/>
                <w:szCs w:val="18"/>
              </w:rPr>
              <w:t>translate</w:t>
            </w:r>
            <w:r>
              <w:rPr>
                <w:color w:val="000000"/>
              </w:rPr>
              <w:t>”</w:t>
            </w:r>
            <w:r>
              <w:rPr>
                <w:color w:val="000000"/>
              </w:rPr>
              <w:t>、</w:t>
            </w:r>
            <w:r>
              <w:rPr>
                <w:color w:val="000000"/>
              </w:rPr>
              <w:t>“</w:t>
            </w:r>
            <w:r>
              <w:rPr>
                <w:rFonts w:ascii="Arial" w:hAnsi="Arial" w:cs="Arial"/>
                <w:color w:val="362E2B"/>
                <w:sz w:val="18"/>
                <w:szCs w:val="18"/>
              </w:rPr>
              <w:t>rotate</w:t>
            </w:r>
            <w:r>
              <w:rPr>
                <w:color w:val="000000"/>
              </w:rPr>
              <w:t>”</w:t>
            </w:r>
            <w:r>
              <w:rPr>
                <w:rFonts w:hint="eastAsia"/>
                <w:color w:val="000000"/>
              </w:rPr>
              <w:t>等</w:t>
            </w:r>
          </w:p>
        </w:tc>
      </w:tr>
      <w:tr w:rsidR="00771647" w:rsidRPr="00F66401" w14:paraId="42319924" w14:textId="77777777" w:rsidTr="00AC58E1">
        <w:trPr>
          <w:trHeight w:val="313"/>
          <w:jc w:val="center"/>
        </w:trPr>
        <w:tc>
          <w:tcPr>
            <w:tcW w:w="1912" w:type="dxa"/>
          </w:tcPr>
          <w:p w14:paraId="5EDB4345" w14:textId="77777777" w:rsidR="00771647" w:rsidRPr="00F66401" w:rsidRDefault="00771647" w:rsidP="00AC58E1">
            <w:pPr>
              <w:adjustRightInd w:val="0"/>
              <w:snapToGrid w:val="0"/>
              <w:rPr>
                <w:color w:val="000000"/>
              </w:rPr>
            </w:pPr>
            <w:r w:rsidRPr="00F66401">
              <w:rPr>
                <w:color w:val="000000"/>
              </w:rPr>
              <w:t>para</w:t>
            </w:r>
            <w:r>
              <w:rPr>
                <w:rFonts w:hint="eastAsia"/>
                <w:color w:val="000000"/>
              </w:rPr>
              <w:t>m</w:t>
            </w:r>
          </w:p>
        </w:tc>
        <w:tc>
          <w:tcPr>
            <w:tcW w:w="1134" w:type="dxa"/>
          </w:tcPr>
          <w:p w14:paraId="1CB08CA1" w14:textId="77777777" w:rsidR="00771647" w:rsidRDefault="00771647" w:rsidP="00AC58E1">
            <w:pPr>
              <w:adjustRightInd w:val="0"/>
              <w:snapToGrid w:val="0"/>
              <w:rPr>
                <w:color w:val="000000"/>
              </w:rPr>
            </w:pPr>
            <w:r>
              <w:rPr>
                <w:rFonts w:hint="eastAsia"/>
              </w:rPr>
              <w:t>String</w:t>
            </w:r>
          </w:p>
        </w:tc>
        <w:tc>
          <w:tcPr>
            <w:tcW w:w="4156" w:type="dxa"/>
          </w:tcPr>
          <w:p w14:paraId="3C0FB8CE" w14:textId="77777777" w:rsidR="00771647" w:rsidRPr="00F66401" w:rsidRDefault="00771647" w:rsidP="00AC58E1">
            <w:pPr>
              <w:adjustRightInd w:val="0"/>
              <w:snapToGrid w:val="0"/>
              <w:rPr>
                <w:color w:val="000000"/>
              </w:rPr>
            </w:pPr>
            <w:r w:rsidRPr="00F66401">
              <w:rPr>
                <w:rFonts w:hint="eastAsia"/>
                <w:color w:val="000000"/>
              </w:rPr>
              <w:t>动画参数</w:t>
            </w:r>
            <w:r>
              <w:rPr>
                <w:rFonts w:hint="eastAsia"/>
                <w:color w:val="000000"/>
              </w:rPr>
              <w:t>，根据</w:t>
            </w:r>
            <w:r>
              <w:rPr>
                <w:rFonts w:hint="eastAsia"/>
                <w:color w:val="000000"/>
              </w:rPr>
              <w:t>type</w:t>
            </w:r>
            <w:r>
              <w:rPr>
                <w:rFonts w:hint="eastAsia"/>
                <w:color w:val="000000"/>
              </w:rPr>
              <w:t>取值决定</w:t>
            </w:r>
          </w:p>
        </w:tc>
      </w:tr>
    </w:tbl>
    <w:p w14:paraId="03CCDFE9" w14:textId="77777777" w:rsidR="00771647" w:rsidRPr="00F66401" w:rsidRDefault="00771647" w:rsidP="00771647">
      <w:pPr>
        <w:adjustRightInd w:val="0"/>
        <w:snapToGrid w:val="0"/>
        <w:rPr>
          <w:color w:val="000000"/>
        </w:rPr>
      </w:pPr>
    </w:p>
    <w:p w14:paraId="65B69B59" w14:textId="77777777" w:rsidR="00D940EF" w:rsidRDefault="00AE2860" w:rsidP="008A6479">
      <w:pPr>
        <w:pStyle w:val="20"/>
      </w:pPr>
      <w:bookmarkStart w:id="671" w:name="_Toc457553454"/>
      <w:r>
        <w:rPr>
          <w:rFonts w:hint="eastAsia"/>
        </w:rPr>
        <w:t>其它</w:t>
      </w:r>
      <w:r w:rsidR="00520DA7">
        <w:rPr>
          <w:rFonts w:hint="eastAsia"/>
        </w:rPr>
        <w:t>资源</w:t>
      </w:r>
      <w:bookmarkEnd w:id="671"/>
    </w:p>
    <w:p w14:paraId="29729DE5" w14:textId="77777777" w:rsidR="00B86C99" w:rsidRPr="00B86C99" w:rsidRDefault="00B86C99" w:rsidP="008A6479">
      <w:pPr>
        <w:pStyle w:val="3"/>
        <w:tabs>
          <w:tab w:val="left" w:pos="4200"/>
        </w:tabs>
        <w:autoSpaceDE w:val="0"/>
        <w:autoSpaceDN w:val="0"/>
        <w:adjustRightInd w:val="0"/>
        <w:spacing w:before="120" w:after="0" w:line="360" w:lineRule="auto"/>
      </w:pPr>
      <w:bookmarkStart w:id="672" w:name="_Toc457553455"/>
      <w:r>
        <w:rPr>
          <w:rFonts w:hint="eastAsia"/>
        </w:rPr>
        <w:t>marquee</w:t>
      </w:r>
      <w:bookmarkEnd w:id="672"/>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470AC8" w14:paraId="4111C2E8" w14:textId="77777777" w:rsidTr="00470AC8">
        <w:trPr>
          <w:trHeight w:val="313"/>
          <w:jc w:val="center"/>
        </w:trPr>
        <w:tc>
          <w:tcPr>
            <w:tcW w:w="1912" w:type="dxa"/>
            <w:shd w:val="clear" w:color="auto" w:fill="AEAAAA" w:themeFill="background2" w:themeFillShade="BF"/>
          </w:tcPr>
          <w:p w14:paraId="2D2017A2" w14:textId="77777777" w:rsidR="00470AC8" w:rsidRPr="00EE4506" w:rsidRDefault="00470AC8" w:rsidP="00A07819">
            <w:pPr>
              <w:rPr>
                <w:rFonts w:ascii="宋体" w:hAnsi="宋体" w:cs="Arial"/>
                <w:szCs w:val="21"/>
              </w:rPr>
            </w:pPr>
            <w:r>
              <w:rPr>
                <w:rFonts w:hint="eastAsia"/>
                <w:szCs w:val="21"/>
              </w:rPr>
              <w:t>参数名</w:t>
            </w:r>
          </w:p>
        </w:tc>
        <w:tc>
          <w:tcPr>
            <w:tcW w:w="1134" w:type="dxa"/>
            <w:shd w:val="clear" w:color="auto" w:fill="AEAAAA" w:themeFill="background2" w:themeFillShade="BF"/>
          </w:tcPr>
          <w:p w14:paraId="43377998" w14:textId="77777777" w:rsidR="00470AC8" w:rsidRDefault="00470AC8" w:rsidP="00A07819">
            <w:r>
              <w:rPr>
                <w:rFonts w:hint="eastAsia"/>
                <w:szCs w:val="21"/>
              </w:rPr>
              <w:t>类型</w:t>
            </w:r>
          </w:p>
        </w:tc>
        <w:tc>
          <w:tcPr>
            <w:tcW w:w="4156" w:type="dxa"/>
            <w:shd w:val="clear" w:color="auto" w:fill="AEAAAA" w:themeFill="background2" w:themeFillShade="BF"/>
          </w:tcPr>
          <w:p w14:paraId="42408A98" w14:textId="77777777" w:rsidR="00470AC8" w:rsidRDefault="00470AC8" w:rsidP="00A07819">
            <w:r>
              <w:rPr>
                <w:rFonts w:hint="eastAsia"/>
                <w:szCs w:val="21"/>
              </w:rPr>
              <w:t>参数说明</w:t>
            </w:r>
          </w:p>
        </w:tc>
      </w:tr>
      <w:tr w:rsidR="00470AC8" w:rsidRPr="00F66401" w14:paraId="296DE835" w14:textId="77777777" w:rsidTr="00470AC8">
        <w:trPr>
          <w:trHeight w:val="313"/>
          <w:jc w:val="center"/>
        </w:trPr>
        <w:tc>
          <w:tcPr>
            <w:tcW w:w="1912" w:type="dxa"/>
          </w:tcPr>
          <w:p w14:paraId="616F2861" w14:textId="77777777" w:rsidR="00470AC8" w:rsidRPr="00F66401" w:rsidRDefault="00470AC8" w:rsidP="00A07819">
            <w:pPr>
              <w:adjustRightInd w:val="0"/>
              <w:snapToGrid w:val="0"/>
              <w:rPr>
                <w:color w:val="000000"/>
              </w:rPr>
            </w:pPr>
            <w:r>
              <w:rPr>
                <w:rStyle w:val="str"/>
                <w:rFonts w:hint="eastAsia"/>
              </w:rPr>
              <w:t>x</w:t>
            </w:r>
          </w:p>
        </w:tc>
        <w:tc>
          <w:tcPr>
            <w:tcW w:w="1134" w:type="dxa"/>
          </w:tcPr>
          <w:p w14:paraId="006CF2E0" w14:textId="77777777" w:rsidR="00470AC8" w:rsidRPr="00F66401" w:rsidRDefault="00470AC8" w:rsidP="00A07819">
            <w:pPr>
              <w:adjustRightInd w:val="0"/>
              <w:snapToGrid w:val="0"/>
              <w:rPr>
                <w:color w:val="000000"/>
              </w:rPr>
            </w:pPr>
            <w:r>
              <w:rPr>
                <w:rFonts w:hint="eastAsia"/>
              </w:rPr>
              <w:t>Int</w:t>
            </w:r>
          </w:p>
        </w:tc>
        <w:tc>
          <w:tcPr>
            <w:tcW w:w="4156" w:type="dxa"/>
          </w:tcPr>
          <w:p w14:paraId="6EAE227C" w14:textId="77777777" w:rsidR="00470AC8" w:rsidRPr="00F66401" w:rsidRDefault="00470AC8" w:rsidP="00A07819">
            <w:pPr>
              <w:adjustRightInd w:val="0"/>
              <w:snapToGrid w:val="0"/>
              <w:rPr>
                <w:color w:val="000000"/>
              </w:rPr>
            </w:pPr>
            <w:r>
              <w:rPr>
                <w:color w:val="000000"/>
              </w:rPr>
              <w:t>X</w:t>
            </w:r>
            <w:r>
              <w:rPr>
                <w:rFonts w:hint="eastAsia"/>
                <w:color w:val="000000"/>
              </w:rPr>
              <w:t>坐标</w:t>
            </w:r>
          </w:p>
        </w:tc>
      </w:tr>
      <w:tr w:rsidR="00470AC8" w:rsidRPr="00F66401" w14:paraId="46829C6F" w14:textId="77777777" w:rsidTr="00470AC8">
        <w:trPr>
          <w:trHeight w:val="313"/>
          <w:jc w:val="center"/>
        </w:trPr>
        <w:tc>
          <w:tcPr>
            <w:tcW w:w="1912" w:type="dxa"/>
          </w:tcPr>
          <w:p w14:paraId="787213B0" w14:textId="77777777" w:rsidR="00470AC8" w:rsidRDefault="00470AC8" w:rsidP="00A07819">
            <w:pPr>
              <w:adjustRightInd w:val="0"/>
              <w:snapToGrid w:val="0"/>
              <w:rPr>
                <w:rStyle w:val="str"/>
              </w:rPr>
            </w:pPr>
            <w:r>
              <w:rPr>
                <w:rStyle w:val="str"/>
                <w:rFonts w:hint="eastAsia"/>
              </w:rPr>
              <w:t>y</w:t>
            </w:r>
          </w:p>
        </w:tc>
        <w:tc>
          <w:tcPr>
            <w:tcW w:w="1134" w:type="dxa"/>
          </w:tcPr>
          <w:p w14:paraId="4B6A505B" w14:textId="77777777" w:rsidR="00470AC8" w:rsidRPr="00F66401" w:rsidRDefault="00470AC8" w:rsidP="00A07819">
            <w:pPr>
              <w:adjustRightInd w:val="0"/>
              <w:snapToGrid w:val="0"/>
              <w:rPr>
                <w:color w:val="000000"/>
              </w:rPr>
            </w:pPr>
            <w:r>
              <w:rPr>
                <w:rFonts w:hint="eastAsia"/>
                <w:color w:val="000000"/>
              </w:rPr>
              <w:t>Int</w:t>
            </w:r>
          </w:p>
        </w:tc>
        <w:tc>
          <w:tcPr>
            <w:tcW w:w="4156" w:type="dxa"/>
          </w:tcPr>
          <w:p w14:paraId="489991FE" w14:textId="77777777" w:rsidR="00470AC8" w:rsidRPr="00F66401" w:rsidRDefault="00470AC8" w:rsidP="00A07819">
            <w:pPr>
              <w:adjustRightInd w:val="0"/>
              <w:snapToGrid w:val="0"/>
              <w:rPr>
                <w:color w:val="000000"/>
              </w:rPr>
            </w:pPr>
            <w:r>
              <w:rPr>
                <w:color w:val="000000"/>
              </w:rPr>
              <w:t>Y</w:t>
            </w:r>
            <w:r>
              <w:rPr>
                <w:rFonts w:hint="eastAsia"/>
                <w:color w:val="000000"/>
              </w:rPr>
              <w:t>坐标</w:t>
            </w:r>
          </w:p>
        </w:tc>
      </w:tr>
      <w:tr w:rsidR="00470AC8" w:rsidRPr="00F66401" w14:paraId="3C7A1393" w14:textId="77777777" w:rsidTr="00470AC8">
        <w:trPr>
          <w:trHeight w:val="313"/>
          <w:jc w:val="center"/>
        </w:trPr>
        <w:tc>
          <w:tcPr>
            <w:tcW w:w="1912" w:type="dxa"/>
          </w:tcPr>
          <w:p w14:paraId="1BB81C07" w14:textId="77777777" w:rsidR="00470AC8" w:rsidRPr="00F66401" w:rsidRDefault="00470AC8" w:rsidP="00A07819">
            <w:pPr>
              <w:adjustRightInd w:val="0"/>
              <w:snapToGrid w:val="0"/>
              <w:rPr>
                <w:color w:val="000000"/>
              </w:rPr>
            </w:pPr>
            <w:r>
              <w:rPr>
                <w:rStyle w:val="str"/>
              </w:rPr>
              <w:t>width</w:t>
            </w:r>
          </w:p>
        </w:tc>
        <w:tc>
          <w:tcPr>
            <w:tcW w:w="1134" w:type="dxa"/>
          </w:tcPr>
          <w:p w14:paraId="0117F9E2" w14:textId="77777777" w:rsidR="00470AC8" w:rsidRPr="00F66401" w:rsidRDefault="00470AC8" w:rsidP="00A07819">
            <w:pPr>
              <w:adjustRightInd w:val="0"/>
              <w:snapToGrid w:val="0"/>
              <w:rPr>
                <w:color w:val="000000"/>
              </w:rPr>
            </w:pPr>
            <w:r>
              <w:rPr>
                <w:rFonts w:hint="eastAsia"/>
                <w:color w:val="000000"/>
              </w:rPr>
              <w:t>Int</w:t>
            </w:r>
          </w:p>
        </w:tc>
        <w:tc>
          <w:tcPr>
            <w:tcW w:w="4156" w:type="dxa"/>
          </w:tcPr>
          <w:p w14:paraId="0FDA1591" w14:textId="77777777" w:rsidR="00470AC8" w:rsidRPr="00F66401" w:rsidRDefault="00470AC8" w:rsidP="00A07819">
            <w:pPr>
              <w:adjustRightInd w:val="0"/>
              <w:snapToGrid w:val="0"/>
              <w:rPr>
                <w:color w:val="000000"/>
              </w:rPr>
            </w:pPr>
            <w:r>
              <w:rPr>
                <w:rFonts w:hint="eastAsia"/>
                <w:color w:val="000000"/>
              </w:rPr>
              <w:t>宽度</w:t>
            </w:r>
          </w:p>
        </w:tc>
      </w:tr>
      <w:tr w:rsidR="00470AC8" w:rsidRPr="00F66401" w14:paraId="34EA4D74" w14:textId="77777777" w:rsidTr="00470AC8">
        <w:trPr>
          <w:trHeight w:val="313"/>
          <w:jc w:val="center"/>
        </w:trPr>
        <w:tc>
          <w:tcPr>
            <w:tcW w:w="1912" w:type="dxa"/>
          </w:tcPr>
          <w:p w14:paraId="324DC0B6" w14:textId="77777777" w:rsidR="00470AC8" w:rsidRDefault="00470AC8" w:rsidP="00A07819">
            <w:pPr>
              <w:adjustRightInd w:val="0"/>
              <w:snapToGrid w:val="0"/>
              <w:rPr>
                <w:rStyle w:val="str"/>
              </w:rPr>
            </w:pPr>
            <w:r>
              <w:rPr>
                <w:rStyle w:val="str"/>
              </w:rPr>
              <w:t>height</w:t>
            </w:r>
          </w:p>
        </w:tc>
        <w:tc>
          <w:tcPr>
            <w:tcW w:w="1134" w:type="dxa"/>
          </w:tcPr>
          <w:p w14:paraId="6BE6E13A" w14:textId="77777777" w:rsidR="00470AC8" w:rsidRPr="00F66401" w:rsidRDefault="00470AC8" w:rsidP="00A07819">
            <w:pPr>
              <w:adjustRightInd w:val="0"/>
              <w:snapToGrid w:val="0"/>
              <w:rPr>
                <w:color w:val="000000"/>
              </w:rPr>
            </w:pPr>
            <w:r>
              <w:rPr>
                <w:rFonts w:hint="eastAsia"/>
                <w:color w:val="000000"/>
              </w:rPr>
              <w:t>Int</w:t>
            </w:r>
          </w:p>
        </w:tc>
        <w:tc>
          <w:tcPr>
            <w:tcW w:w="4156" w:type="dxa"/>
          </w:tcPr>
          <w:p w14:paraId="135B697B" w14:textId="77777777" w:rsidR="00470AC8" w:rsidRPr="00F66401" w:rsidRDefault="00470AC8" w:rsidP="00A07819">
            <w:pPr>
              <w:adjustRightInd w:val="0"/>
              <w:snapToGrid w:val="0"/>
              <w:rPr>
                <w:color w:val="000000"/>
              </w:rPr>
            </w:pPr>
            <w:r>
              <w:rPr>
                <w:rFonts w:hint="eastAsia"/>
                <w:color w:val="000000"/>
              </w:rPr>
              <w:t>高度</w:t>
            </w:r>
          </w:p>
        </w:tc>
      </w:tr>
      <w:tr w:rsidR="00470AC8" w:rsidRPr="00F66401" w14:paraId="14A0912B" w14:textId="77777777" w:rsidTr="00470AC8">
        <w:trPr>
          <w:trHeight w:val="313"/>
          <w:jc w:val="center"/>
        </w:trPr>
        <w:tc>
          <w:tcPr>
            <w:tcW w:w="1912" w:type="dxa"/>
          </w:tcPr>
          <w:p w14:paraId="1BAA36B5" w14:textId="77777777" w:rsidR="00470AC8" w:rsidRDefault="00470AC8" w:rsidP="00A07819">
            <w:pPr>
              <w:adjustRightInd w:val="0"/>
              <w:snapToGrid w:val="0"/>
              <w:rPr>
                <w:rStyle w:val="str"/>
              </w:rPr>
            </w:pPr>
            <w:r>
              <w:rPr>
                <w:rStyle w:val="str"/>
              </w:rPr>
              <w:t>direction</w:t>
            </w:r>
          </w:p>
        </w:tc>
        <w:tc>
          <w:tcPr>
            <w:tcW w:w="1134" w:type="dxa"/>
          </w:tcPr>
          <w:p w14:paraId="6C016FE1" w14:textId="77777777" w:rsidR="00470AC8" w:rsidRPr="00F66401" w:rsidRDefault="00470AC8" w:rsidP="00A07819">
            <w:pPr>
              <w:adjustRightInd w:val="0"/>
              <w:snapToGrid w:val="0"/>
              <w:rPr>
                <w:color w:val="000000"/>
              </w:rPr>
            </w:pPr>
            <w:r>
              <w:rPr>
                <w:rFonts w:hint="eastAsia"/>
                <w:color w:val="000000"/>
              </w:rPr>
              <w:t>Int</w:t>
            </w:r>
          </w:p>
        </w:tc>
        <w:tc>
          <w:tcPr>
            <w:tcW w:w="4156" w:type="dxa"/>
          </w:tcPr>
          <w:p w14:paraId="0E2DF870" w14:textId="77777777" w:rsidR="00470AC8" w:rsidRPr="00F66401" w:rsidRDefault="00470AC8" w:rsidP="00A07819">
            <w:pPr>
              <w:adjustRightInd w:val="0"/>
              <w:snapToGrid w:val="0"/>
              <w:rPr>
                <w:color w:val="000000"/>
              </w:rPr>
            </w:pPr>
            <w:r>
              <w:rPr>
                <w:rFonts w:hint="eastAsia"/>
                <w:color w:val="000000"/>
              </w:rPr>
              <w:t>滚动方向：</w:t>
            </w:r>
            <w:r>
              <w:rPr>
                <w:rStyle w:val="com"/>
              </w:rPr>
              <w:t>0:</w:t>
            </w:r>
            <w:r>
              <w:rPr>
                <w:rStyle w:val="com"/>
              </w:rPr>
              <w:t>从左到右</w:t>
            </w:r>
            <w:r>
              <w:rPr>
                <w:rStyle w:val="com"/>
              </w:rPr>
              <w:t xml:space="preserve">  1:</w:t>
            </w:r>
            <w:r>
              <w:rPr>
                <w:rStyle w:val="com"/>
              </w:rPr>
              <w:t>从右到左</w:t>
            </w:r>
            <w:r>
              <w:rPr>
                <w:rStyle w:val="com"/>
              </w:rPr>
              <w:t xml:space="preserve">  2:</w:t>
            </w:r>
            <w:r>
              <w:rPr>
                <w:rStyle w:val="com"/>
              </w:rPr>
              <w:t>从上到下</w:t>
            </w:r>
            <w:r>
              <w:rPr>
                <w:rStyle w:val="com"/>
              </w:rPr>
              <w:t xml:space="preserve">  3:</w:t>
            </w:r>
            <w:r>
              <w:rPr>
                <w:rStyle w:val="com"/>
              </w:rPr>
              <w:t>从下到上</w:t>
            </w:r>
          </w:p>
        </w:tc>
      </w:tr>
      <w:tr w:rsidR="00470AC8" w:rsidRPr="00F66401" w14:paraId="142B641A" w14:textId="77777777" w:rsidTr="00470AC8">
        <w:trPr>
          <w:trHeight w:val="313"/>
          <w:jc w:val="center"/>
        </w:trPr>
        <w:tc>
          <w:tcPr>
            <w:tcW w:w="1912" w:type="dxa"/>
          </w:tcPr>
          <w:p w14:paraId="6EEDE61A" w14:textId="77777777" w:rsidR="00470AC8" w:rsidRDefault="00470AC8" w:rsidP="00A07819">
            <w:pPr>
              <w:adjustRightInd w:val="0"/>
              <w:snapToGrid w:val="0"/>
              <w:rPr>
                <w:rStyle w:val="str"/>
              </w:rPr>
            </w:pPr>
            <w:r>
              <w:rPr>
                <w:rStyle w:val="str"/>
              </w:rPr>
              <w:t>speed</w:t>
            </w:r>
          </w:p>
        </w:tc>
        <w:tc>
          <w:tcPr>
            <w:tcW w:w="1134" w:type="dxa"/>
          </w:tcPr>
          <w:p w14:paraId="37A1583A" w14:textId="77777777" w:rsidR="00470AC8" w:rsidRPr="00F66401" w:rsidRDefault="00470AC8" w:rsidP="00A07819">
            <w:pPr>
              <w:adjustRightInd w:val="0"/>
              <w:snapToGrid w:val="0"/>
              <w:rPr>
                <w:color w:val="000000"/>
              </w:rPr>
            </w:pPr>
            <w:r>
              <w:rPr>
                <w:rFonts w:hint="eastAsia"/>
                <w:color w:val="000000"/>
              </w:rPr>
              <w:t>Int</w:t>
            </w:r>
          </w:p>
        </w:tc>
        <w:tc>
          <w:tcPr>
            <w:tcW w:w="4156" w:type="dxa"/>
          </w:tcPr>
          <w:p w14:paraId="43C26863" w14:textId="77777777" w:rsidR="00470AC8" w:rsidRPr="00F66401" w:rsidRDefault="0048416B" w:rsidP="00C306E3">
            <w:pPr>
              <w:adjustRightInd w:val="0"/>
              <w:snapToGrid w:val="0"/>
              <w:rPr>
                <w:color w:val="000000"/>
              </w:rPr>
            </w:pPr>
            <w:r>
              <w:rPr>
                <w:rStyle w:val="com"/>
              </w:rPr>
              <w:t>速度</w:t>
            </w:r>
            <w:r w:rsidR="00C306E3">
              <w:rPr>
                <w:rStyle w:val="com"/>
                <w:rFonts w:hint="eastAsia"/>
              </w:rPr>
              <w:t>(</w:t>
            </w:r>
            <w:r w:rsidR="003142BF">
              <w:rPr>
                <w:rStyle w:val="com"/>
                <w:rFonts w:hint="eastAsia"/>
              </w:rPr>
              <w:t>1-100</w:t>
            </w:r>
            <w:r w:rsidR="00C306E3">
              <w:rPr>
                <w:rStyle w:val="com"/>
                <w:rFonts w:hint="eastAsia"/>
              </w:rPr>
              <w:t>)</w:t>
            </w:r>
            <w:r>
              <w:rPr>
                <w:rStyle w:val="com"/>
              </w:rPr>
              <w:t>，</w:t>
            </w:r>
          </w:p>
        </w:tc>
      </w:tr>
      <w:tr w:rsidR="00470AC8" w:rsidRPr="00F66401" w14:paraId="7687BDD4" w14:textId="77777777" w:rsidTr="00470AC8">
        <w:trPr>
          <w:trHeight w:val="313"/>
          <w:jc w:val="center"/>
        </w:trPr>
        <w:tc>
          <w:tcPr>
            <w:tcW w:w="1912" w:type="dxa"/>
          </w:tcPr>
          <w:p w14:paraId="5FABED85" w14:textId="77777777" w:rsidR="00470AC8" w:rsidRDefault="00470AC8" w:rsidP="00A07819">
            <w:pPr>
              <w:adjustRightInd w:val="0"/>
              <w:snapToGrid w:val="0"/>
              <w:rPr>
                <w:rStyle w:val="str"/>
              </w:rPr>
            </w:pPr>
            <w:r>
              <w:rPr>
                <w:rStyle w:val="str"/>
                <w:rFonts w:hint="eastAsia"/>
              </w:rPr>
              <w:t>font</w:t>
            </w:r>
          </w:p>
        </w:tc>
        <w:tc>
          <w:tcPr>
            <w:tcW w:w="1134" w:type="dxa"/>
          </w:tcPr>
          <w:p w14:paraId="61C3EA5F" w14:textId="77777777" w:rsidR="00470AC8" w:rsidRPr="00F66401" w:rsidRDefault="00470AC8" w:rsidP="00A07819">
            <w:pPr>
              <w:adjustRightInd w:val="0"/>
              <w:snapToGrid w:val="0"/>
              <w:rPr>
                <w:color w:val="000000"/>
              </w:rPr>
            </w:pPr>
            <w:r>
              <w:rPr>
                <w:rFonts w:hint="eastAsia"/>
                <w:color w:val="000000"/>
              </w:rPr>
              <w:t>String</w:t>
            </w:r>
          </w:p>
        </w:tc>
        <w:tc>
          <w:tcPr>
            <w:tcW w:w="4156" w:type="dxa"/>
          </w:tcPr>
          <w:p w14:paraId="34031D4C" w14:textId="77777777" w:rsidR="00470AC8" w:rsidRDefault="00470AC8" w:rsidP="00A07819">
            <w:pPr>
              <w:adjustRightInd w:val="0"/>
              <w:snapToGrid w:val="0"/>
              <w:rPr>
                <w:rStyle w:val="com"/>
              </w:rPr>
            </w:pPr>
            <w:r>
              <w:rPr>
                <w:rStyle w:val="com"/>
                <w:rFonts w:hint="eastAsia"/>
              </w:rPr>
              <w:t>字体类型</w:t>
            </w:r>
          </w:p>
        </w:tc>
      </w:tr>
      <w:tr w:rsidR="00470AC8" w:rsidRPr="00F66401" w14:paraId="49EB420A" w14:textId="77777777" w:rsidTr="00470AC8">
        <w:trPr>
          <w:trHeight w:val="313"/>
          <w:jc w:val="center"/>
        </w:trPr>
        <w:tc>
          <w:tcPr>
            <w:tcW w:w="1912" w:type="dxa"/>
          </w:tcPr>
          <w:p w14:paraId="508A6A52" w14:textId="77777777" w:rsidR="00470AC8" w:rsidRDefault="00470AC8" w:rsidP="00A07819">
            <w:pPr>
              <w:adjustRightInd w:val="0"/>
              <w:snapToGrid w:val="0"/>
              <w:rPr>
                <w:rStyle w:val="str"/>
              </w:rPr>
            </w:pPr>
            <w:r>
              <w:rPr>
                <w:rStyle w:val="str"/>
                <w:rFonts w:hint="eastAsia"/>
              </w:rPr>
              <w:t>size</w:t>
            </w:r>
          </w:p>
        </w:tc>
        <w:tc>
          <w:tcPr>
            <w:tcW w:w="1134" w:type="dxa"/>
          </w:tcPr>
          <w:p w14:paraId="691DB2D0" w14:textId="77777777" w:rsidR="00470AC8" w:rsidRPr="00F66401" w:rsidRDefault="00470AC8" w:rsidP="00A07819">
            <w:pPr>
              <w:adjustRightInd w:val="0"/>
              <w:snapToGrid w:val="0"/>
              <w:rPr>
                <w:color w:val="000000"/>
              </w:rPr>
            </w:pPr>
            <w:r>
              <w:rPr>
                <w:rFonts w:hint="eastAsia"/>
                <w:color w:val="000000"/>
              </w:rPr>
              <w:t>Int</w:t>
            </w:r>
          </w:p>
        </w:tc>
        <w:tc>
          <w:tcPr>
            <w:tcW w:w="4156" w:type="dxa"/>
          </w:tcPr>
          <w:p w14:paraId="3361CC66" w14:textId="77777777" w:rsidR="00470AC8" w:rsidRDefault="00470AC8" w:rsidP="00A07819">
            <w:pPr>
              <w:adjustRightInd w:val="0"/>
              <w:snapToGrid w:val="0"/>
              <w:rPr>
                <w:rStyle w:val="com"/>
              </w:rPr>
            </w:pPr>
            <w:r>
              <w:rPr>
                <w:rStyle w:val="com"/>
                <w:rFonts w:hint="eastAsia"/>
              </w:rPr>
              <w:t>字体大小</w:t>
            </w:r>
          </w:p>
        </w:tc>
      </w:tr>
      <w:tr w:rsidR="00470AC8" w:rsidRPr="00F66401" w14:paraId="7D342026" w14:textId="77777777" w:rsidTr="00470AC8">
        <w:trPr>
          <w:trHeight w:val="313"/>
          <w:jc w:val="center"/>
        </w:trPr>
        <w:tc>
          <w:tcPr>
            <w:tcW w:w="1912" w:type="dxa"/>
          </w:tcPr>
          <w:p w14:paraId="6151636E" w14:textId="77777777" w:rsidR="00470AC8" w:rsidRDefault="00470AC8" w:rsidP="00A07819">
            <w:pPr>
              <w:adjustRightInd w:val="0"/>
              <w:snapToGrid w:val="0"/>
              <w:rPr>
                <w:rStyle w:val="str"/>
              </w:rPr>
            </w:pPr>
            <w:r>
              <w:rPr>
                <w:rStyle w:val="str"/>
                <w:rFonts w:hint="eastAsia"/>
              </w:rPr>
              <w:t>color</w:t>
            </w:r>
          </w:p>
        </w:tc>
        <w:tc>
          <w:tcPr>
            <w:tcW w:w="1134" w:type="dxa"/>
          </w:tcPr>
          <w:p w14:paraId="0A605F16" w14:textId="77777777" w:rsidR="00470AC8" w:rsidRPr="00F66401" w:rsidRDefault="00470AC8" w:rsidP="00A07819">
            <w:pPr>
              <w:adjustRightInd w:val="0"/>
              <w:snapToGrid w:val="0"/>
              <w:rPr>
                <w:color w:val="000000"/>
              </w:rPr>
            </w:pPr>
            <w:r>
              <w:rPr>
                <w:rFonts w:hint="eastAsia"/>
                <w:color w:val="000000"/>
              </w:rPr>
              <w:t>String</w:t>
            </w:r>
          </w:p>
        </w:tc>
        <w:tc>
          <w:tcPr>
            <w:tcW w:w="4156" w:type="dxa"/>
          </w:tcPr>
          <w:p w14:paraId="2E2C8697" w14:textId="77777777" w:rsidR="00470AC8" w:rsidRDefault="00470AC8" w:rsidP="00A07819">
            <w:pPr>
              <w:adjustRightInd w:val="0"/>
              <w:snapToGrid w:val="0"/>
              <w:rPr>
                <w:rStyle w:val="com"/>
              </w:rPr>
            </w:pPr>
            <w:r>
              <w:rPr>
                <w:rStyle w:val="com"/>
                <w:rFonts w:hint="eastAsia"/>
              </w:rPr>
              <w:t>字体颜色</w:t>
            </w:r>
          </w:p>
        </w:tc>
      </w:tr>
      <w:tr w:rsidR="00470AC8" w:rsidRPr="00F66401" w14:paraId="7FE93DF3" w14:textId="77777777" w:rsidTr="00470AC8">
        <w:trPr>
          <w:trHeight w:val="313"/>
          <w:jc w:val="center"/>
        </w:trPr>
        <w:tc>
          <w:tcPr>
            <w:tcW w:w="1912" w:type="dxa"/>
          </w:tcPr>
          <w:p w14:paraId="53C25514" w14:textId="77777777" w:rsidR="00470AC8" w:rsidRDefault="00470AC8" w:rsidP="00A07819">
            <w:pPr>
              <w:adjustRightInd w:val="0"/>
              <w:snapToGrid w:val="0"/>
              <w:rPr>
                <w:rStyle w:val="str"/>
              </w:rPr>
            </w:pPr>
            <w:r>
              <w:rPr>
                <w:rStyle w:val="str"/>
              </w:rPr>
              <w:t>text</w:t>
            </w:r>
          </w:p>
        </w:tc>
        <w:tc>
          <w:tcPr>
            <w:tcW w:w="1134" w:type="dxa"/>
          </w:tcPr>
          <w:p w14:paraId="6146C318" w14:textId="77777777" w:rsidR="00470AC8" w:rsidRPr="00F66401" w:rsidRDefault="00470AC8" w:rsidP="00A07819">
            <w:pPr>
              <w:adjustRightInd w:val="0"/>
              <w:snapToGrid w:val="0"/>
              <w:rPr>
                <w:color w:val="000000"/>
              </w:rPr>
            </w:pPr>
            <w:r>
              <w:rPr>
                <w:rFonts w:hint="eastAsia"/>
                <w:color w:val="000000"/>
              </w:rPr>
              <w:t>String</w:t>
            </w:r>
          </w:p>
        </w:tc>
        <w:tc>
          <w:tcPr>
            <w:tcW w:w="4156" w:type="dxa"/>
          </w:tcPr>
          <w:p w14:paraId="72B75FF5" w14:textId="77777777" w:rsidR="00470AC8" w:rsidRPr="00F66401" w:rsidRDefault="00470AC8" w:rsidP="00A07819">
            <w:pPr>
              <w:adjustRightInd w:val="0"/>
              <w:snapToGrid w:val="0"/>
              <w:rPr>
                <w:color w:val="000000"/>
              </w:rPr>
            </w:pPr>
            <w:r>
              <w:rPr>
                <w:rFonts w:hint="eastAsia"/>
                <w:color w:val="000000"/>
              </w:rPr>
              <w:t>跑马灯内容</w:t>
            </w:r>
          </w:p>
        </w:tc>
      </w:tr>
      <w:tr w:rsidR="002340C0" w:rsidRPr="00F66401" w14:paraId="7A44F182" w14:textId="77777777" w:rsidTr="00470AC8">
        <w:trPr>
          <w:trHeight w:val="313"/>
          <w:jc w:val="center"/>
          <w:ins w:id="673" w:author="lenovo" w:date="2016-11-15T10:37:00Z"/>
        </w:trPr>
        <w:tc>
          <w:tcPr>
            <w:tcW w:w="1912" w:type="dxa"/>
          </w:tcPr>
          <w:p w14:paraId="31FA8E89" w14:textId="77777777" w:rsidR="002340C0" w:rsidRDefault="009503F1" w:rsidP="00A07819">
            <w:pPr>
              <w:adjustRightInd w:val="0"/>
              <w:snapToGrid w:val="0"/>
              <w:rPr>
                <w:ins w:id="674" w:author="lenovo" w:date="2016-11-15T10:37:00Z"/>
                <w:rStyle w:val="str"/>
              </w:rPr>
            </w:pPr>
            <w:ins w:id="675" w:author="pc4" w:date="2016-12-01T11:16:00Z">
              <w:r>
                <w:rPr>
                  <w:rStyle w:val="str"/>
                  <w:rFonts w:hint="eastAsia"/>
                </w:rPr>
                <w:t>g</w:t>
              </w:r>
            </w:ins>
            <w:commentRangeStart w:id="676"/>
            <w:ins w:id="677" w:author="lenovo" w:date="2016-11-15T10:38:00Z">
              <w:del w:id="678" w:author="pc4" w:date="2016-12-01T11:16:00Z">
                <w:r w:rsidR="002340C0" w:rsidDel="009503F1">
                  <w:rPr>
                    <w:rStyle w:val="str"/>
                    <w:rFonts w:hint="eastAsia"/>
                  </w:rPr>
                  <w:delText>isG</w:delText>
                </w:r>
              </w:del>
              <w:r w:rsidR="002340C0">
                <w:rPr>
                  <w:rStyle w:val="str"/>
                  <w:rFonts w:hint="eastAsia"/>
                </w:rPr>
                <w:t>lobal</w:t>
              </w:r>
            </w:ins>
          </w:p>
        </w:tc>
        <w:tc>
          <w:tcPr>
            <w:tcW w:w="1134" w:type="dxa"/>
          </w:tcPr>
          <w:p w14:paraId="743AEFF7" w14:textId="77777777" w:rsidR="002340C0" w:rsidRDefault="002340C0" w:rsidP="00A07819">
            <w:pPr>
              <w:adjustRightInd w:val="0"/>
              <w:snapToGrid w:val="0"/>
              <w:rPr>
                <w:ins w:id="679" w:author="lenovo" w:date="2016-11-15T10:37:00Z"/>
                <w:color w:val="000000"/>
              </w:rPr>
            </w:pPr>
            <w:ins w:id="680" w:author="lenovo" w:date="2016-11-15T10:38:00Z">
              <w:r>
                <w:rPr>
                  <w:color w:val="000000"/>
                </w:rPr>
                <w:t>B</w:t>
              </w:r>
              <w:r>
                <w:rPr>
                  <w:rFonts w:hint="eastAsia"/>
                  <w:color w:val="000000"/>
                </w:rPr>
                <w:t>oolean</w:t>
              </w:r>
            </w:ins>
          </w:p>
        </w:tc>
        <w:tc>
          <w:tcPr>
            <w:tcW w:w="4156" w:type="dxa"/>
          </w:tcPr>
          <w:p w14:paraId="1414BA8A" w14:textId="77777777" w:rsidR="002340C0" w:rsidRDefault="002340C0" w:rsidP="00A07819">
            <w:pPr>
              <w:adjustRightInd w:val="0"/>
              <w:snapToGrid w:val="0"/>
              <w:rPr>
                <w:ins w:id="681" w:author="lenovo" w:date="2016-11-15T10:37:00Z"/>
                <w:color w:val="000000"/>
              </w:rPr>
            </w:pPr>
            <w:ins w:id="682" w:author="lenovo" w:date="2016-11-15T10:38:00Z">
              <w:r>
                <w:rPr>
                  <w:rFonts w:hint="eastAsia"/>
                  <w:color w:val="000000"/>
                </w:rPr>
                <w:t>是否为全局跑马灯</w:t>
              </w:r>
            </w:ins>
            <w:commentRangeEnd w:id="676"/>
            <w:r w:rsidR="001F3AEE">
              <w:rPr>
                <w:rStyle w:val="aff2"/>
              </w:rPr>
              <w:commentReference w:id="676"/>
            </w:r>
          </w:p>
        </w:tc>
      </w:tr>
    </w:tbl>
    <w:p w14:paraId="41F1FCF7" w14:textId="77777777" w:rsidR="00D940EF" w:rsidRPr="00F66401" w:rsidRDefault="00D940EF" w:rsidP="00D940EF">
      <w:pPr>
        <w:adjustRightInd w:val="0"/>
        <w:snapToGrid w:val="0"/>
        <w:rPr>
          <w:color w:val="000000"/>
        </w:rPr>
      </w:pPr>
    </w:p>
    <w:p w14:paraId="7B826991" w14:textId="77777777" w:rsidR="00DE5BCE" w:rsidRPr="00FF4B05" w:rsidRDefault="00DE5BCE" w:rsidP="008A6479">
      <w:pPr>
        <w:pStyle w:val="3"/>
        <w:tabs>
          <w:tab w:val="left" w:pos="4200"/>
        </w:tabs>
        <w:autoSpaceDE w:val="0"/>
        <w:autoSpaceDN w:val="0"/>
        <w:adjustRightInd w:val="0"/>
        <w:spacing w:before="120" w:after="0" w:line="360" w:lineRule="auto"/>
      </w:pPr>
      <w:bookmarkStart w:id="683" w:name="_Toc457553456"/>
      <w:r>
        <w:rPr>
          <w:rFonts w:hint="eastAsia"/>
        </w:rPr>
        <w:t>logo</w:t>
      </w:r>
      <w:bookmarkEnd w:id="683"/>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1134"/>
        <w:gridCol w:w="4156"/>
      </w:tblGrid>
      <w:tr w:rsidR="00470AC8" w14:paraId="761310AC" w14:textId="77777777" w:rsidTr="00470AC8">
        <w:trPr>
          <w:trHeight w:val="313"/>
          <w:jc w:val="center"/>
        </w:trPr>
        <w:tc>
          <w:tcPr>
            <w:tcW w:w="1912" w:type="dxa"/>
            <w:shd w:val="clear" w:color="auto" w:fill="AEAAAA" w:themeFill="background2" w:themeFillShade="BF"/>
          </w:tcPr>
          <w:p w14:paraId="5518D7B6" w14:textId="77777777" w:rsidR="00470AC8" w:rsidRPr="00EE4506" w:rsidRDefault="00470AC8" w:rsidP="00A07819">
            <w:pPr>
              <w:rPr>
                <w:rFonts w:ascii="宋体" w:hAnsi="宋体" w:cs="Arial"/>
                <w:szCs w:val="21"/>
              </w:rPr>
            </w:pPr>
            <w:r>
              <w:rPr>
                <w:rFonts w:hint="eastAsia"/>
                <w:szCs w:val="21"/>
              </w:rPr>
              <w:t>参数名</w:t>
            </w:r>
          </w:p>
        </w:tc>
        <w:tc>
          <w:tcPr>
            <w:tcW w:w="1134" w:type="dxa"/>
            <w:shd w:val="clear" w:color="auto" w:fill="AEAAAA" w:themeFill="background2" w:themeFillShade="BF"/>
          </w:tcPr>
          <w:p w14:paraId="35183AA8" w14:textId="77777777" w:rsidR="00470AC8" w:rsidRDefault="00470AC8" w:rsidP="00A07819">
            <w:r>
              <w:rPr>
                <w:rFonts w:hint="eastAsia"/>
                <w:szCs w:val="21"/>
              </w:rPr>
              <w:t>类型</w:t>
            </w:r>
          </w:p>
        </w:tc>
        <w:tc>
          <w:tcPr>
            <w:tcW w:w="4156" w:type="dxa"/>
            <w:shd w:val="clear" w:color="auto" w:fill="AEAAAA" w:themeFill="background2" w:themeFillShade="BF"/>
          </w:tcPr>
          <w:p w14:paraId="7D8F1B31" w14:textId="77777777" w:rsidR="00470AC8" w:rsidRDefault="00470AC8" w:rsidP="00A07819">
            <w:r>
              <w:rPr>
                <w:rFonts w:hint="eastAsia"/>
                <w:szCs w:val="21"/>
              </w:rPr>
              <w:t>参数说明</w:t>
            </w:r>
          </w:p>
        </w:tc>
      </w:tr>
      <w:tr w:rsidR="00470AC8" w:rsidRPr="00F66401" w14:paraId="6DA093A5" w14:textId="77777777" w:rsidTr="00470AC8">
        <w:trPr>
          <w:trHeight w:val="313"/>
          <w:jc w:val="center"/>
        </w:trPr>
        <w:tc>
          <w:tcPr>
            <w:tcW w:w="1912" w:type="dxa"/>
          </w:tcPr>
          <w:p w14:paraId="547389A6" w14:textId="77777777" w:rsidR="00470AC8" w:rsidRPr="00F66401" w:rsidRDefault="00470AC8" w:rsidP="00CE6BE6">
            <w:pPr>
              <w:adjustRightInd w:val="0"/>
              <w:snapToGrid w:val="0"/>
              <w:rPr>
                <w:color w:val="000000"/>
              </w:rPr>
            </w:pPr>
            <w:r>
              <w:rPr>
                <w:rStyle w:val="str"/>
                <w:rFonts w:hint="eastAsia"/>
              </w:rPr>
              <w:t>x</w:t>
            </w:r>
          </w:p>
        </w:tc>
        <w:tc>
          <w:tcPr>
            <w:tcW w:w="1134" w:type="dxa"/>
          </w:tcPr>
          <w:p w14:paraId="6F74862F" w14:textId="77777777" w:rsidR="00470AC8" w:rsidRPr="00F66401" w:rsidRDefault="00470AC8" w:rsidP="00CE6BE6">
            <w:pPr>
              <w:adjustRightInd w:val="0"/>
              <w:snapToGrid w:val="0"/>
              <w:rPr>
                <w:color w:val="000000"/>
              </w:rPr>
            </w:pPr>
            <w:r>
              <w:rPr>
                <w:rFonts w:hint="eastAsia"/>
                <w:color w:val="000000"/>
              </w:rPr>
              <w:t>Int</w:t>
            </w:r>
          </w:p>
        </w:tc>
        <w:tc>
          <w:tcPr>
            <w:tcW w:w="4156" w:type="dxa"/>
          </w:tcPr>
          <w:p w14:paraId="644CB3F4" w14:textId="77777777" w:rsidR="00470AC8" w:rsidRPr="00F66401" w:rsidRDefault="00470AC8" w:rsidP="00CE6BE6">
            <w:pPr>
              <w:adjustRightInd w:val="0"/>
              <w:snapToGrid w:val="0"/>
              <w:rPr>
                <w:color w:val="000000"/>
              </w:rPr>
            </w:pPr>
            <w:r>
              <w:rPr>
                <w:color w:val="000000"/>
              </w:rPr>
              <w:t>X</w:t>
            </w:r>
            <w:r>
              <w:rPr>
                <w:rFonts w:hint="eastAsia"/>
                <w:color w:val="000000"/>
              </w:rPr>
              <w:t>坐标</w:t>
            </w:r>
          </w:p>
        </w:tc>
      </w:tr>
      <w:tr w:rsidR="00470AC8" w:rsidRPr="00F66401" w14:paraId="4DE5E529" w14:textId="77777777" w:rsidTr="00470AC8">
        <w:trPr>
          <w:trHeight w:val="313"/>
          <w:jc w:val="center"/>
        </w:trPr>
        <w:tc>
          <w:tcPr>
            <w:tcW w:w="1912" w:type="dxa"/>
          </w:tcPr>
          <w:p w14:paraId="444D1262" w14:textId="77777777" w:rsidR="00470AC8" w:rsidRDefault="00470AC8" w:rsidP="00CE6BE6">
            <w:pPr>
              <w:adjustRightInd w:val="0"/>
              <w:snapToGrid w:val="0"/>
              <w:rPr>
                <w:rStyle w:val="str"/>
              </w:rPr>
            </w:pPr>
            <w:r>
              <w:rPr>
                <w:rStyle w:val="str"/>
                <w:rFonts w:hint="eastAsia"/>
              </w:rPr>
              <w:t>y</w:t>
            </w:r>
          </w:p>
        </w:tc>
        <w:tc>
          <w:tcPr>
            <w:tcW w:w="1134" w:type="dxa"/>
          </w:tcPr>
          <w:p w14:paraId="5BC713BD" w14:textId="77777777" w:rsidR="00470AC8" w:rsidRPr="00F66401" w:rsidRDefault="00470AC8" w:rsidP="00CE6BE6">
            <w:pPr>
              <w:adjustRightInd w:val="0"/>
              <w:snapToGrid w:val="0"/>
              <w:rPr>
                <w:color w:val="000000"/>
              </w:rPr>
            </w:pPr>
            <w:r>
              <w:rPr>
                <w:rFonts w:hint="eastAsia"/>
                <w:color w:val="000000"/>
              </w:rPr>
              <w:t>Int</w:t>
            </w:r>
          </w:p>
        </w:tc>
        <w:tc>
          <w:tcPr>
            <w:tcW w:w="4156" w:type="dxa"/>
          </w:tcPr>
          <w:p w14:paraId="7F4D2734" w14:textId="77777777" w:rsidR="00470AC8" w:rsidRPr="00F66401" w:rsidRDefault="00470AC8" w:rsidP="00CE6BE6">
            <w:pPr>
              <w:adjustRightInd w:val="0"/>
              <w:snapToGrid w:val="0"/>
              <w:rPr>
                <w:color w:val="000000"/>
              </w:rPr>
            </w:pPr>
            <w:r>
              <w:rPr>
                <w:color w:val="000000"/>
              </w:rPr>
              <w:t>Y</w:t>
            </w:r>
            <w:r>
              <w:rPr>
                <w:rFonts w:hint="eastAsia"/>
                <w:color w:val="000000"/>
              </w:rPr>
              <w:t>坐标</w:t>
            </w:r>
          </w:p>
        </w:tc>
      </w:tr>
      <w:tr w:rsidR="00470AC8" w:rsidRPr="00F66401" w14:paraId="77640F2C" w14:textId="77777777" w:rsidTr="00470AC8">
        <w:trPr>
          <w:trHeight w:val="313"/>
          <w:jc w:val="center"/>
        </w:trPr>
        <w:tc>
          <w:tcPr>
            <w:tcW w:w="1912" w:type="dxa"/>
          </w:tcPr>
          <w:p w14:paraId="079525B2" w14:textId="77777777" w:rsidR="00470AC8" w:rsidRPr="00F66401" w:rsidRDefault="00470AC8" w:rsidP="00CE6BE6">
            <w:pPr>
              <w:adjustRightInd w:val="0"/>
              <w:snapToGrid w:val="0"/>
              <w:rPr>
                <w:color w:val="000000"/>
              </w:rPr>
            </w:pPr>
            <w:r>
              <w:rPr>
                <w:rStyle w:val="str"/>
              </w:rPr>
              <w:t>width</w:t>
            </w:r>
          </w:p>
        </w:tc>
        <w:tc>
          <w:tcPr>
            <w:tcW w:w="1134" w:type="dxa"/>
          </w:tcPr>
          <w:p w14:paraId="7FD3E24B" w14:textId="77777777" w:rsidR="00470AC8" w:rsidRPr="00F66401" w:rsidRDefault="00470AC8" w:rsidP="00CE6BE6">
            <w:pPr>
              <w:adjustRightInd w:val="0"/>
              <w:snapToGrid w:val="0"/>
              <w:rPr>
                <w:color w:val="000000"/>
              </w:rPr>
            </w:pPr>
            <w:r>
              <w:rPr>
                <w:rFonts w:hint="eastAsia"/>
                <w:color w:val="000000"/>
              </w:rPr>
              <w:t>Int</w:t>
            </w:r>
          </w:p>
        </w:tc>
        <w:tc>
          <w:tcPr>
            <w:tcW w:w="4156" w:type="dxa"/>
          </w:tcPr>
          <w:p w14:paraId="7E9D6621" w14:textId="77777777" w:rsidR="00470AC8" w:rsidRPr="00F66401" w:rsidRDefault="00470AC8" w:rsidP="00CE6BE6">
            <w:pPr>
              <w:adjustRightInd w:val="0"/>
              <w:snapToGrid w:val="0"/>
              <w:rPr>
                <w:color w:val="000000"/>
              </w:rPr>
            </w:pPr>
            <w:r>
              <w:rPr>
                <w:rFonts w:hint="eastAsia"/>
                <w:color w:val="000000"/>
              </w:rPr>
              <w:t>宽度</w:t>
            </w:r>
          </w:p>
        </w:tc>
      </w:tr>
      <w:tr w:rsidR="00470AC8" w:rsidRPr="00F66401" w14:paraId="2AE72999" w14:textId="77777777" w:rsidTr="00470AC8">
        <w:trPr>
          <w:trHeight w:val="313"/>
          <w:jc w:val="center"/>
        </w:trPr>
        <w:tc>
          <w:tcPr>
            <w:tcW w:w="1912" w:type="dxa"/>
          </w:tcPr>
          <w:p w14:paraId="54A70FAE" w14:textId="77777777" w:rsidR="00470AC8" w:rsidRDefault="00470AC8" w:rsidP="00CE6BE6">
            <w:pPr>
              <w:adjustRightInd w:val="0"/>
              <w:snapToGrid w:val="0"/>
              <w:rPr>
                <w:rStyle w:val="str"/>
              </w:rPr>
            </w:pPr>
            <w:r>
              <w:rPr>
                <w:rStyle w:val="str"/>
              </w:rPr>
              <w:t>height</w:t>
            </w:r>
          </w:p>
        </w:tc>
        <w:tc>
          <w:tcPr>
            <w:tcW w:w="1134" w:type="dxa"/>
          </w:tcPr>
          <w:p w14:paraId="28117A6D" w14:textId="77777777" w:rsidR="00470AC8" w:rsidRPr="00F66401" w:rsidRDefault="00470AC8" w:rsidP="00CE6BE6">
            <w:pPr>
              <w:adjustRightInd w:val="0"/>
              <w:snapToGrid w:val="0"/>
              <w:rPr>
                <w:color w:val="000000"/>
              </w:rPr>
            </w:pPr>
            <w:r>
              <w:rPr>
                <w:rFonts w:hint="eastAsia"/>
                <w:color w:val="000000"/>
              </w:rPr>
              <w:t>Int</w:t>
            </w:r>
          </w:p>
        </w:tc>
        <w:tc>
          <w:tcPr>
            <w:tcW w:w="4156" w:type="dxa"/>
          </w:tcPr>
          <w:p w14:paraId="419276DF" w14:textId="77777777" w:rsidR="00470AC8" w:rsidRPr="00F66401" w:rsidRDefault="00470AC8" w:rsidP="00CE6BE6">
            <w:pPr>
              <w:adjustRightInd w:val="0"/>
              <w:snapToGrid w:val="0"/>
              <w:rPr>
                <w:color w:val="000000"/>
              </w:rPr>
            </w:pPr>
            <w:r>
              <w:rPr>
                <w:rFonts w:hint="eastAsia"/>
                <w:color w:val="000000"/>
              </w:rPr>
              <w:t>高度</w:t>
            </w:r>
          </w:p>
        </w:tc>
      </w:tr>
      <w:tr w:rsidR="00470AC8" w:rsidRPr="00F66401" w14:paraId="32D93B63" w14:textId="77777777" w:rsidTr="00470AC8">
        <w:trPr>
          <w:trHeight w:val="313"/>
          <w:jc w:val="center"/>
        </w:trPr>
        <w:tc>
          <w:tcPr>
            <w:tcW w:w="1912" w:type="dxa"/>
          </w:tcPr>
          <w:p w14:paraId="01338B3B" w14:textId="77777777" w:rsidR="00470AC8" w:rsidRDefault="00470AC8" w:rsidP="00CE6BE6">
            <w:pPr>
              <w:adjustRightInd w:val="0"/>
              <w:snapToGrid w:val="0"/>
              <w:rPr>
                <w:rStyle w:val="str"/>
              </w:rPr>
            </w:pPr>
            <w:r>
              <w:rPr>
                <w:rStyle w:val="str"/>
              </w:rPr>
              <w:t>imgUrl</w:t>
            </w:r>
          </w:p>
        </w:tc>
        <w:tc>
          <w:tcPr>
            <w:tcW w:w="1134" w:type="dxa"/>
          </w:tcPr>
          <w:p w14:paraId="31711633" w14:textId="77777777" w:rsidR="00470AC8" w:rsidRPr="00F66401" w:rsidRDefault="00201C79" w:rsidP="00CE6BE6">
            <w:pPr>
              <w:adjustRightInd w:val="0"/>
              <w:snapToGrid w:val="0"/>
              <w:rPr>
                <w:color w:val="000000"/>
              </w:rPr>
            </w:pPr>
            <w:r>
              <w:rPr>
                <w:rFonts w:hint="eastAsia"/>
                <w:color w:val="000000"/>
              </w:rPr>
              <w:t>String</w:t>
            </w:r>
          </w:p>
        </w:tc>
        <w:tc>
          <w:tcPr>
            <w:tcW w:w="4156" w:type="dxa"/>
          </w:tcPr>
          <w:p w14:paraId="5A6D6C1B" w14:textId="77777777" w:rsidR="00470AC8" w:rsidRPr="00F66401" w:rsidRDefault="00470AC8" w:rsidP="00CE6BE6">
            <w:pPr>
              <w:adjustRightInd w:val="0"/>
              <w:snapToGrid w:val="0"/>
              <w:rPr>
                <w:color w:val="000000"/>
              </w:rPr>
            </w:pPr>
            <w:r>
              <w:rPr>
                <w:rFonts w:hint="eastAsia"/>
                <w:color w:val="000000"/>
              </w:rPr>
              <w:t>图片</w:t>
            </w:r>
            <w:r>
              <w:rPr>
                <w:rFonts w:hint="eastAsia"/>
                <w:color w:val="000000"/>
              </w:rPr>
              <w:t>url</w:t>
            </w:r>
          </w:p>
        </w:tc>
      </w:tr>
    </w:tbl>
    <w:p w14:paraId="52C81297" w14:textId="77777777" w:rsidR="00DE5BCE" w:rsidRPr="00F66401" w:rsidRDefault="00DE5BCE" w:rsidP="00DE5BCE">
      <w:pPr>
        <w:adjustRightInd w:val="0"/>
        <w:snapToGrid w:val="0"/>
        <w:rPr>
          <w:color w:val="000000"/>
        </w:rPr>
      </w:pPr>
    </w:p>
    <w:p w14:paraId="607E0B96" w14:textId="77777777" w:rsidR="00847B6C" w:rsidRDefault="00847B6C" w:rsidP="00686F7B">
      <w:pPr>
        <w:rPr>
          <w:b/>
        </w:rPr>
      </w:pPr>
    </w:p>
    <w:bookmarkEnd w:id="373"/>
    <w:p w14:paraId="5E8F6670" w14:textId="77777777" w:rsidR="00847B6C" w:rsidRDefault="00847B6C" w:rsidP="00686F7B">
      <w:pPr>
        <w:rPr>
          <w:b/>
        </w:rPr>
      </w:pPr>
    </w:p>
    <w:sectPr w:rsidR="00847B6C" w:rsidSect="00D14A9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5" w:author="lenovo" w:date="2016-08-22T11:50:00Z" w:initials="l">
    <w:p w14:paraId="25351130" w14:textId="77777777" w:rsidR="00C87719" w:rsidRDefault="00C87719">
      <w:pPr>
        <w:pStyle w:val="affa"/>
      </w:pPr>
      <w:r>
        <w:rPr>
          <w:rStyle w:val="aff2"/>
        </w:rPr>
        <w:annotationRef/>
      </w:r>
      <w:r>
        <w:rPr>
          <w:rFonts w:hint="eastAsia"/>
        </w:rPr>
        <w:t>v1.1.1</w:t>
      </w:r>
      <w:r>
        <w:rPr>
          <w:rFonts w:hint="eastAsia"/>
        </w:rPr>
        <w:t>版本添加</w:t>
      </w:r>
    </w:p>
  </w:comment>
  <w:comment w:id="370" w:author="lenovo" w:date="2016-07-29T09:32:00Z" w:initials="l">
    <w:p w14:paraId="7FE12BD6" w14:textId="77777777" w:rsidR="00C87719" w:rsidRDefault="00C87719">
      <w:pPr>
        <w:pStyle w:val="affa"/>
      </w:pPr>
      <w:r>
        <w:rPr>
          <w:rStyle w:val="aff2"/>
        </w:rPr>
        <w:annotationRef/>
      </w:r>
      <w:r>
        <w:rPr>
          <w:rFonts w:hint="eastAsia"/>
        </w:rPr>
        <w:t>合并版本添加</w:t>
      </w:r>
    </w:p>
  </w:comment>
  <w:comment w:id="371" w:author="lenovo" w:date="2016-07-29T09:33:00Z" w:initials="l">
    <w:p w14:paraId="7C5BA2EE" w14:textId="77777777" w:rsidR="00C87719" w:rsidRDefault="00C87719">
      <w:pPr>
        <w:pStyle w:val="affa"/>
      </w:pPr>
      <w:r>
        <w:rPr>
          <w:rStyle w:val="aff2"/>
        </w:rPr>
        <w:annotationRef/>
      </w:r>
      <w:r>
        <w:rPr>
          <w:rFonts w:hint="eastAsia"/>
        </w:rPr>
        <w:t>以下字段为合并版本是添加</w:t>
      </w:r>
    </w:p>
  </w:comment>
  <w:comment w:id="402" w:author="lenovo" w:date="2016-07-29T09:32:00Z" w:initials="l">
    <w:p w14:paraId="62867DC5" w14:textId="77777777" w:rsidR="00C87719" w:rsidRDefault="00C87719">
      <w:pPr>
        <w:pStyle w:val="affa"/>
      </w:pPr>
      <w:r>
        <w:rPr>
          <w:rStyle w:val="aff2"/>
        </w:rPr>
        <w:annotationRef/>
      </w:r>
      <w:r>
        <w:rPr>
          <w:rFonts w:hint="eastAsia"/>
        </w:rPr>
        <w:t>合并版本添加</w:t>
      </w:r>
    </w:p>
  </w:comment>
  <w:comment w:id="403" w:author="lenovo" w:date="2016-07-29T09:34:00Z" w:initials="l">
    <w:p w14:paraId="5C93CB67" w14:textId="77777777" w:rsidR="00C87719" w:rsidRDefault="00C87719">
      <w:pPr>
        <w:pStyle w:val="affa"/>
      </w:pPr>
      <w:r>
        <w:rPr>
          <w:rStyle w:val="aff2"/>
        </w:rPr>
        <w:annotationRef/>
      </w:r>
      <w:r>
        <w:rPr>
          <w:rFonts w:hint="eastAsia"/>
        </w:rPr>
        <w:t>合并版本添加</w:t>
      </w:r>
    </w:p>
  </w:comment>
  <w:comment w:id="404" w:author="lenovo" w:date="2016-07-29T09:35:00Z" w:initials="l">
    <w:p w14:paraId="2CEF0A48" w14:textId="77777777" w:rsidR="00C87719" w:rsidRDefault="00C87719">
      <w:pPr>
        <w:pStyle w:val="affa"/>
      </w:pPr>
      <w:r>
        <w:rPr>
          <w:rStyle w:val="aff2"/>
        </w:rPr>
        <w:annotationRef/>
      </w:r>
      <w:r>
        <w:rPr>
          <w:rFonts w:hint="eastAsia"/>
        </w:rPr>
        <w:t>以下为合并版本时添加</w:t>
      </w:r>
    </w:p>
  </w:comment>
  <w:comment w:id="676" w:author="lenovo" w:date="2016-11-15T10:39:00Z" w:initials="l">
    <w:p w14:paraId="696A3A28" w14:textId="77777777" w:rsidR="001F3AEE" w:rsidRDefault="001F3AEE">
      <w:pPr>
        <w:pStyle w:val="affa"/>
      </w:pPr>
      <w:r>
        <w:rPr>
          <w:rStyle w:val="aff2"/>
        </w:rPr>
        <w:annotationRef/>
      </w:r>
      <w:r>
        <w:rPr>
          <w:rFonts w:hint="eastAsia"/>
        </w:rPr>
        <w:t>2016.11.15</w:t>
      </w:r>
      <w:r>
        <w:rPr>
          <w:rFonts w:hint="eastAsia"/>
        </w:rPr>
        <w:t>添加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351130" w15:done="0"/>
  <w15:commentEx w15:paraId="7FE12BD6" w15:done="0"/>
  <w15:commentEx w15:paraId="7C5BA2EE" w15:done="0"/>
  <w15:commentEx w15:paraId="62867DC5" w15:done="0"/>
  <w15:commentEx w15:paraId="5C93CB67" w15:done="0"/>
  <w15:commentEx w15:paraId="2CEF0A48" w15:done="0"/>
  <w15:commentEx w15:paraId="696A3A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F75BE" w14:textId="77777777" w:rsidR="00C87719" w:rsidRDefault="00C87719" w:rsidP="00D91F30">
      <w:r>
        <w:separator/>
      </w:r>
    </w:p>
  </w:endnote>
  <w:endnote w:type="continuationSeparator" w:id="0">
    <w:p w14:paraId="15B3960A" w14:textId="77777777" w:rsidR="00C87719" w:rsidRDefault="00C87719" w:rsidP="00D9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方正黑体简体">
    <w:altName w:val="宋体"/>
    <w:charset w:val="86"/>
    <w:family w:val="auto"/>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E6A5D" w14:textId="77777777" w:rsidR="00C87719" w:rsidRDefault="00C87719" w:rsidP="00D91F30">
      <w:r>
        <w:separator/>
      </w:r>
    </w:p>
  </w:footnote>
  <w:footnote w:type="continuationSeparator" w:id="0">
    <w:p w14:paraId="025C2096" w14:textId="77777777" w:rsidR="00C87719" w:rsidRDefault="00C87719" w:rsidP="00D91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4183251"/>
    <w:multiLevelType w:val="hybridMultilevel"/>
    <w:tmpl w:val="CED8CCB0"/>
    <w:lvl w:ilvl="0" w:tplc="0409000F">
      <w:start w:val="1"/>
      <w:numFmt w:val="decimal"/>
      <w:lvlText w:val="%1."/>
      <w:lvlJc w:val="left"/>
      <w:pPr>
        <w:ind w:left="420" w:hanging="420"/>
      </w:pPr>
    </w:lvl>
    <w:lvl w:ilvl="1" w:tplc="04090019" w:tentative="1">
      <w:start w:val="1"/>
      <w:numFmt w:val="lowerLetter"/>
      <w:pStyle w:val="2"/>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pStyle w:val="6"/>
      <w:lvlText w:val="%6."/>
      <w:lvlJc w:val="right"/>
      <w:pPr>
        <w:ind w:left="2520" w:hanging="420"/>
      </w:pPr>
    </w:lvl>
    <w:lvl w:ilvl="6" w:tplc="0409000F" w:tentative="1">
      <w:start w:val="1"/>
      <w:numFmt w:val="decimal"/>
      <w:pStyle w:val="7"/>
      <w:lvlText w:val="%7."/>
      <w:lvlJc w:val="left"/>
      <w:pPr>
        <w:ind w:left="2940" w:hanging="420"/>
      </w:pPr>
    </w:lvl>
    <w:lvl w:ilvl="7" w:tplc="04090019" w:tentative="1">
      <w:start w:val="1"/>
      <w:numFmt w:val="lowerLetter"/>
      <w:pStyle w:val="8"/>
      <w:lvlText w:val="%8)"/>
      <w:lvlJc w:val="left"/>
      <w:pPr>
        <w:ind w:left="3360" w:hanging="420"/>
      </w:pPr>
    </w:lvl>
    <w:lvl w:ilvl="8" w:tplc="0409001B" w:tentative="1">
      <w:start w:val="1"/>
      <w:numFmt w:val="lowerRoman"/>
      <w:pStyle w:val="9"/>
      <w:lvlText w:val="%9."/>
      <w:lvlJc w:val="right"/>
      <w:pPr>
        <w:ind w:left="3780" w:hanging="420"/>
      </w:pPr>
    </w:lvl>
  </w:abstractNum>
  <w:abstractNum w:abstractNumId="2" w15:restartNumberingAfterBreak="0">
    <w:nsid w:val="06441F3D"/>
    <w:multiLevelType w:val="hybridMultilevel"/>
    <w:tmpl w:val="35E8694E"/>
    <w:lvl w:ilvl="0" w:tplc="7ABE654E">
      <w:start w:val="1"/>
      <w:numFmt w:val="bullet"/>
      <w:pStyle w:val="60"/>
      <w:lvlText w:val=""/>
      <w:lvlJc w:val="left"/>
      <w:pPr>
        <w:ind w:left="420" w:hanging="420"/>
      </w:pPr>
      <w:rPr>
        <w:rFonts w:ascii="Wingdings" w:hAnsi="Wingdings" w:hint="default"/>
      </w:rPr>
    </w:lvl>
    <w:lvl w:ilvl="1" w:tplc="F6E0ADDE">
      <w:start w:val="1"/>
      <w:numFmt w:val="bullet"/>
      <w:lvlText w:val=""/>
      <w:lvlJc w:val="left"/>
      <w:pPr>
        <w:ind w:left="840" w:hanging="420"/>
      </w:pPr>
      <w:rPr>
        <w:rFonts w:ascii="Wingdings" w:hAnsi="Wingdings" w:hint="default"/>
      </w:rPr>
    </w:lvl>
    <w:lvl w:ilvl="2" w:tplc="ACCEC560">
      <w:start w:val="1"/>
      <w:numFmt w:val="bullet"/>
      <w:lvlText w:val=""/>
      <w:lvlJc w:val="left"/>
      <w:pPr>
        <w:ind w:left="1260" w:hanging="420"/>
      </w:pPr>
      <w:rPr>
        <w:rFonts w:ascii="Wingdings" w:hAnsi="Wingdings" w:hint="default"/>
      </w:rPr>
    </w:lvl>
    <w:lvl w:ilvl="3" w:tplc="6850446C">
      <w:start w:val="1"/>
      <w:numFmt w:val="bullet"/>
      <w:lvlText w:val=""/>
      <w:lvlJc w:val="left"/>
      <w:pPr>
        <w:ind w:left="1680" w:hanging="420"/>
      </w:pPr>
      <w:rPr>
        <w:rFonts w:ascii="Wingdings" w:hAnsi="Wingdings" w:hint="default"/>
      </w:rPr>
    </w:lvl>
    <w:lvl w:ilvl="4" w:tplc="65EA26AE">
      <w:start w:val="1"/>
      <w:numFmt w:val="bullet"/>
      <w:lvlText w:val=""/>
      <w:lvlJc w:val="left"/>
      <w:pPr>
        <w:ind w:left="2100" w:hanging="420"/>
      </w:pPr>
      <w:rPr>
        <w:rFonts w:ascii="Wingdings" w:hAnsi="Wingdings" w:hint="default"/>
      </w:rPr>
    </w:lvl>
    <w:lvl w:ilvl="5" w:tplc="59381D42">
      <w:start w:val="1"/>
      <w:numFmt w:val="bullet"/>
      <w:lvlText w:val=""/>
      <w:lvlJc w:val="left"/>
      <w:pPr>
        <w:ind w:left="2520" w:hanging="420"/>
      </w:pPr>
      <w:rPr>
        <w:rFonts w:ascii="Wingdings" w:hAnsi="Wingdings" w:hint="default"/>
      </w:rPr>
    </w:lvl>
    <w:lvl w:ilvl="6" w:tplc="BCD4C762">
      <w:start w:val="1"/>
      <w:numFmt w:val="bullet"/>
      <w:lvlText w:val=""/>
      <w:lvlJc w:val="left"/>
      <w:pPr>
        <w:ind w:left="2940" w:hanging="420"/>
      </w:pPr>
      <w:rPr>
        <w:rFonts w:ascii="Wingdings" w:hAnsi="Wingdings" w:hint="default"/>
      </w:rPr>
    </w:lvl>
    <w:lvl w:ilvl="7" w:tplc="71AA2724">
      <w:start w:val="1"/>
      <w:numFmt w:val="bullet"/>
      <w:lvlText w:val=""/>
      <w:lvlJc w:val="left"/>
      <w:pPr>
        <w:ind w:left="3360" w:hanging="420"/>
      </w:pPr>
      <w:rPr>
        <w:rFonts w:ascii="Wingdings" w:hAnsi="Wingdings" w:hint="default"/>
      </w:rPr>
    </w:lvl>
    <w:lvl w:ilvl="8" w:tplc="DECCBA72">
      <w:start w:val="1"/>
      <w:numFmt w:val="bullet"/>
      <w:lvlText w:val=""/>
      <w:lvlJc w:val="left"/>
      <w:pPr>
        <w:ind w:left="3780" w:hanging="420"/>
      </w:pPr>
      <w:rPr>
        <w:rFonts w:ascii="Wingdings" w:hAnsi="Wingdings" w:hint="default"/>
      </w:rPr>
    </w:lvl>
  </w:abstractNum>
  <w:abstractNum w:abstractNumId="3" w15:restartNumberingAfterBreak="0">
    <w:nsid w:val="06966B16"/>
    <w:multiLevelType w:val="multilevel"/>
    <w:tmpl w:val="06966B16"/>
    <w:lvl w:ilvl="0">
      <w:start w:val="1"/>
      <w:numFmt w:val="chineseCountingThousand"/>
      <w:pStyle w:val="a"/>
      <w:lvlText w:val="第%1章."/>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4A19F2"/>
    <w:multiLevelType w:val="multilevel"/>
    <w:tmpl w:val="3D8C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E21B0"/>
    <w:multiLevelType w:val="multilevel"/>
    <w:tmpl w:val="12CE21B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FD85FF5"/>
    <w:multiLevelType w:val="singleLevel"/>
    <w:tmpl w:val="1FD85FF5"/>
    <w:lvl w:ilvl="0">
      <w:start w:val="1"/>
      <w:numFmt w:val="decimal"/>
      <w:pStyle w:val="a0"/>
      <w:lvlText w:val="[%1]"/>
      <w:legacy w:legacy="1" w:legacySpace="0" w:legacyIndent="360"/>
      <w:lvlJc w:val="left"/>
      <w:pPr>
        <w:ind w:left="360" w:hanging="360"/>
      </w:pPr>
      <w:rPr>
        <w:rFonts w:ascii="Times New Roman" w:hAnsi="Times New Roman" w:hint="default"/>
      </w:rPr>
    </w:lvl>
  </w:abstractNum>
  <w:abstractNum w:abstractNumId="7" w15:restartNumberingAfterBreak="0">
    <w:nsid w:val="1FE55DAC"/>
    <w:multiLevelType w:val="singleLevel"/>
    <w:tmpl w:val="1FE55DAC"/>
    <w:lvl w:ilvl="0">
      <w:start w:val="1"/>
      <w:numFmt w:val="bullet"/>
      <w:pStyle w:val="ItemListinTable"/>
      <w:lvlText w:val=""/>
      <w:lvlJc w:val="left"/>
      <w:pPr>
        <w:tabs>
          <w:tab w:val="num" w:pos="2126"/>
        </w:tabs>
        <w:ind w:left="2126" w:hanging="425"/>
      </w:pPr>
      <w:rPr>
        <w:rFonts w:ascii="Wingdings" w:hAnsi="Wingdings" w:hint="default"/>
        <w:color w:val="000000"/>
        <w:sz w:val="13"/>
        <w:u w:val="none"/>
      </w:rPr>
    </w:lvl>
  </w:abstractNum>
  <w:abstractNum w:abstractNumId="8" w15:restartNumberingAfterBreak="0">
    <w:nsid w:val="2E8B3C0C"/>
    <w:multiLevelType w:val="multilevel"/>
    <w:tmpl w:val="2E8B3C0C"/>
    <w:lvl w:ilvl="0">
      <w:start w:val="1"/>
      <w:numFmt w:val="decimal"/>
      <w:pStyle w:val="TableDelim"/>
      <w:lvlText w:val="%1."/>
      <w:lvlJc w:val="left"/>
      <w:pPr>
        <w:tabs>
          <w:tab w:val="num" w:pos="420"/>
        </w:tabs>
        <w:ind w:left="420" w:hanging="420"/>
      </w:pPr>
    </w:lvl>
    <w:lvl w:ilvl="1">
      <w:start w:va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560"/>
        </w:tabs>
        <w:ind w:left="1560" w:hanging="720"/>
      </w:pPr>
      <w:rPr>
        <w:rFonts w:hint="default"/>
      </w:rPr>
    </w:lvl>
    <w:lvl w:ilvl="3">
      <w:start w:val="1"/>
      <w:numFmt w:val="decimal"/>
      <w:isLgl/>
      <w:lvlText w:val="%1.%2.%3.%4"/>
      <w:lvlJc w:val="left"/>
      <w:pPr>
        <w:tabs>
          <w:tab w:val="num" w:pos="1980"/>
        </w:tabs>
        <w:ind w:left="1980" w:hanging="72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4800"/>
        </w:tabs>
        <w:ind w:left="4800" w:hanging="1440"/>
      </w:pPr>
      <w:rPr>
        <w:rFonts w:hint="default"/>
      </w:rPr>
    </w:lvl>
  </w:abstractNum>
  <w:abstractNum w:abstractNumId="9" w15:restartNumberingAfterBreak="0">
    <w:nsid w:val="31E4481D"/>
    <w:multiLevelType w:val="multilevel"/>
    <w:tmpl w:val="31E4481D"/>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40E35A6"/>
    <w:multiLevelType w:val="multilevel"/>
    <w:tmpl w:val="340E35A6"/>
    <w:lvl w:ilvl="0">
      <w:start w:val="1"/>
      <w:numFmt w:val="bullet"/>
      <w:pStyle w:val="NotesTextLis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11" w15:restartNumberingAfterBreak="0">
    <w:nsid w:val="3E614490"/>
    <w:multiLevelType w:val="multilevel"/>
    <w:tmpl w:val="3E6144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26D03C2"/>
    <w:multiLevelType w:val="multilevel"/>
    <w:tmpl w:val="426D0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2DC3969"/>
    <w:multiLevelType w:val="multilevel"/>
    <w:tmpl w:val="42DC3969"/>
    <w:lvl w:ilvl="0">
      <w:start w:val="1"/>
      <w:numFmt w:val="bullet"/>
      <w:pStyle w:val="a2"/>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FE570A"/>
    <w:multiLevelType w:val="multilevel"/>
    <w:tmpl w:val="42FE570A"/>
    <w:lvl w:ilvl="0">
      <w:start w:val="1"/>
      <w:numFmt w:val="decimal"/>
      <w:pStyle w:val="a3"/>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4121AA6"/>
    <w:multiLevelType w:val="multilevel"/>
    <w:tmpl w:val="44121AA6"/>
    <w:lvl w:ilvl="0">
      <w:start w:val="1"/>
      <w:numFmt w:val="decimal"/>
      <w:pStyle w:val="1"/>
      <w:lvlText w:val="(%1)"/>
      <w:lvlJc w:val="left"/>
      <w:pPr>
        <w:tabs>
          <w:tab w:val="num" w:pos="397"/>
        </w:tabs>
        <w:ind w:left="397" w:hanging="397"/>
      </w:pPr>
      <w:rPr>
        <w:rFonts w:ascii="Arial" w:eastAsia="宋体" w:hAnsi="Arial" w:hint="default"/>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8EB3288"/>
    <w:multiLevelType w:val="multilevel"/>
    <w:tmpl w:val="48EB3288"/>
    <w:lvl w:ilvl="0">
      <w:start w:val="1"/>
      <w:numFmt w:val="bullet"/>
      <w:lvlText w:val=""/>
      <w:lvlJc w:val="left"/>
      <w:pPr>
        <w:ind w:left="945" w:hanging="420"/>
      </w:pPr>
      <w:rPr>
        <w:rFonts w:ascii="Wingdings" w:hAnsi="Wingdings" w:hint="default"/>
      </w:rPr>
    </w:lvl>
    <w:lvl w:ilvl="1">
      <w:start w:val="1"/>
      <w:numFmt w:val="bullet"/>
      <w:lvlText w:val=""/>
      <w:lvlJc w:val="left"/>
      <w:pPr>
        <w:ind w:left="1365" w:hanging="420"/>
      </w:pPr>
      <w:rPr>
        <w:rFonts w:ascii="Wingdings" w:hAnsi="Wingdings" w:hint="default"/>
      </w:rPr>
    </w:lvl>
    <w:lvl w:ilvl="2">
      <w:start w:val="1"/>
      <w:numFmt w:val="bullet"/>
      <w:lvlText w:val=""/>
      <w:lvlJc w:val="left"/>
      <w:pPr>
        <w:ind w:left="1785" w:hanging="420"/>
      </w:pPr>
      <w:rPr>
        <w:rFonts w:ascii="Wingdings" w:hAnsi="Wingdings" w:hint="default"/>
      </w:rPr>
    </w:lvl>
    <w:lvl w:ilvl="3">
      <w:start w:val="1"/>
      <w:numFmt w:val="bullet"/>
      <w:lvlText w:val=""/>
      <w:lvlJc w:val="left"/>
      <w:pPr>
        <w:ind w:left="2205" w:hanging="420"/>
      </w:pPr>
      <w:rPr>
        <w:rFonts w:ascii="Wingdings" w:hAnsi="Wingdings" w:hint="default"/>
      </w:rPr>
    </w:lvl>
    <w:lvl w:ilvl="4">
      <w:start w:val="1"/>
      <w:numFmt w:val="bullet"/>
      <w:lvlText w:val=""/>
      <w:lvlJc w:val="left"/>
      <w:pPr>
        <w:ind w:left="2625" w:hanging="420"/>
      </w:pPr>
      <w:rPr>
        <w:rFonts w:ascii="Wingdings" w:hAnsi="Wingdings" w:hint="default"/>
      </w:rPr>
    </w:lvl>
    <w:lvl w:ilvl="5">
      <w:start w:val="1"/>
      <w:numFmt w:val="bullet"/>
      <w:lvlText w:val=""/>
      <w:lvlJc w:val="left"/>
      <w:pPr>
        <w:ind w:left="3045" w:hanging="420"/>
      </w:pPr>
      <w:rPr>
        <w:rFonts w:ascii="Wingdings" w:hAnsi="Wingdings" w:hint="default"/>
      </w:rPr>
    </w:lvl>
    <w:lvl w:ilvl="6">
      <w:start w:val="1"/>
      <w:numFmt w:val="bullet"/>
      <w:lvlText w:val=""/>
      <w:lvlJc w:val="left"/>
      <w:pPr>
        <w:ind w:left="3465" w:hanging="420"/>
      </w:pPr>
      <w:rPr>
        <w:rFonts w:ascii="Wingdings" w:hAnsi="Wingdings" w:hint="default"/>
      </w:rPr>
    </w:lvl>
    <w:lvl w:ilvl="7">
      <w:start w:val="1"/>
      <w:numFmt w:val="bullet"/>
      <w:lvlText w:val=""/>
      <w:lvlJc w:val="left"/>
      <w:pPr>
        <w:ind w:left="3885" w:hanging="420"/>
      </w:pPr>
      <w:rPr>
        <w:rFonts w:ascii="Wingdings" w:hAnsi="Wingdings" w:hint="default"/>
      </w:rPr>
    </w:lvl>
    <w:lvl w:ilvl="8">
      <w:start w:val="1"/>
      <w:numFmt w:val="bullet"/>
      <w:lvlText w:val=""/>
      <w:lvlJc w:val="left"/>
      <w:pPr>
        <w:ind w:left="4305" w:hanging="420"/>
      </w:pPr>
      <w:rPr>
        <w:rFonts w:ascii="Wingdings" w:hAnsi="Wingdings" w:hint="default"/>
      </w:rPr>
    </w:lvl>
  </w:abstractNum>
  <w:abstractNum w:abstractNumId="17" w15:restartNumberingAfterBreak="0">
    <w:nsid w:val="4B8C7552"/>
    <w:multiLevelType w:val="multilevel"/>
    <w:tmpl w:val="4B8C7552"/>
    <w:lvl w:ilvl="0">
      <w:start w:val="1"/>
      <w:numFmt w:val="decimal"/>
      <w:pStyle w:val="4"/>
      <w:lvlText w:val="%1"/>
      <w:lvlJc w:val="left"/>
      <w:pPr>
        <w:tabs>
          <w:tab w:val="num" w:pos="432"/>
        </w:tabs>
        <w:ind w:left="432" w:hanging="432"/>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4BB47E97"/>
    <w:multiLevelType w:val="singleLevel"/>
    <w:tmpl w:val="4BB47E97"/>
    <w:lvl w:ilvl="0">
      <w:start w:val="1"/>
      <w:numFmt w:val="decimal"/>
      <w:lvlText w:val="表%1 "/>
      <w:lvlJc w:val="left"/>
      <w:pPr>
        <w:tabs>
          <w:tab w:val="num" w:pos="720"/>
        </w:tabs>
        <w:ind w:left="0" w:firstLine="0"/>
      </w:pPr>
      <w:rPr>
        <w:rFonts w:ascii="Times New Roman" w:hAnsi="Times New Roman" w:hint="default"/>
      </w:rPr>
    </w:lvl>
  </w:abstractNum>
  <w:abstractNum w:abstractNumId="19" w15:restartNumberingAfterBreak="0">
    <w:nsid w:val="4FA95F4C"/>
    <w:multiLevelType w:val="multilevel"/>
    <w:tmpl w:val="4FA95F4C"/>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514350A2"/>
    <w:multiLevelType w:val="hybridMultilevel"/>
    <w:tmpl w:val="8FF88808"/>
    <w:lvl w:ilvl="0" w:tplc="0409000F">
      <w:start w:val="1"/>
      <w:numFmt w:val="decimal"/>
      <w:pStyle w:val="Char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pStyle w:val="a4"/>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pStyle w:val="a5"/>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7C2AF5"/>
    <w:multiLevelType w:val="multilevel"/>
    <w:tmpl w:val="557C2AF5"/>
    <w:lvl w:ilvl="0">
      <w:start w:val="1"/>
      <w:numFmt w:val="decimal"/>
      <w:pStyle w:val="a6"/>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6FA7A71"/>
    <w:multiLevelType w:val="multilevel"/>
    <w:tmpl w:val="56FA7A71"/>
    <w:lvl w:ilvl="0">
      <w:start w:val="1"/>
      <w:numFmt w:val="decimal"/>
      <w:pStyle w:val="Char1CharCharCharCharCharCharCharCharCharCharCharChar"/>
      <w:isLgl/>
      <w:suff w:val="nothing"/>
      <w:lvlText w:val="%1、"/>
      <w:lvlJc w:val="left"/>
      <w:pPr>
        <w:ind w:left="2897" w:hanging="855"/>
      </w:pPr>
      <w:rPr>
        <w:rFonts w:ascii="Times New Roman" w:hAnsi="Times New Roman" w:cs="Times New Roman" w:hint="default"/>
      </w:rPr>
    </w:lvl>
    <w:lvl w:ilvl="1">
      <w:start w:val="1"/>
      <w:numFmt w:val="decimal"/>
      <w:pStyle w:val="a7"/>
      <w:isLgl/>
      <w:suff w:val="nothing"/>
      <w:lvlText w:val="%1.%2"/>
      <w:lvlJc w:val="left"/>
      <w:pPr>
        <w:ind w:left="2071" w:hanging="855"/>
      </w:pPr>
      <w:rPr>
        <w:rFonts w:ascii="Times New Roman" w:hAnsi="Times New Roman" w:cs="Times New Roman" w:hint="default"/>
      </w:rPr>
    </w:lvl>
    <w:lvl w:ilvl="2">
      <w:start w:val="1"/>
      <w:numFmt w:val="decimal"/>
      <w:isLgl/>
      <w:suff w:val="nothing"/>
      <w:lvlText w:val="%1.%2.%3"/>
      <w:lvlJc w:val="left"/>
      <w:pPr>
        <w:ind w:left="1351" w:hanging="855"/>
      </w:pPr>
      <w:rPr>
        <w:rFonts w:ascii="Times New Roman" w:hAnsi="Times New Roman" w:cs="Times New Roman" w:hint="default"/>
      </w:rPr>
    </w:lvl>
    <w:lvl w:ilvl="3">
      <w:start w:val="1"/>
      <w:numFmt w:val="decimal"/>
      <w:pStyle w:val="a8"/>
      <w:isLgl/>
      <w:suff w:val="nothing"/>
      <w:lvlText w:val="%1.%2.%3.%4"/>
      <w:lvlJc w:val="left"/>
      <w:pPr>
        <w:ind w:left="855" w:hanging="855"/>
      </w:pPr>
      <w:rPr>
        <w:rFonts w:ascii="Times New Roman" w:hAnsi="Times New Roman" w:cs="Times New Roman" w:hint="default"/>
      </w:rPr>
    </w:lvl>
    <w:lvl w:ilvl="4">
      <w:start w:val="1"/>
      <w:numFmt w:val="decimal"/>
      <w:isLgl/>
      <w:suff w:val="nothing"/>
      <w:lvlText w:val="%1.%2.%3.%4.%5"/>
      <w:lvlJc w:val="left"/>
      <w:pPr>
        <w:ind w:left="855" w:hanging="855"/>
      </w:pPr>
      <w:rPr>
        <w:rFonts w:ascii="Times New Roman" w:hAnsi="Times New Roman" w:cs="Times New Roman" w:hint="default"/>
      </w:rPr>
    </w:lvl>
    <w:lvl w:ilvl="5">
      <w:start w:val="1"/>
      <w:numFmt w:val="decimal"/>
      <w:pStyle w:val="a9"/>
      <w:isLgl/>
      <w:suff w:val="nothing"/>
      <w:lvlText w:val="%1.%2.%3.%4.%5.%6"/>
      <w:lvlJc w:val="left"/>
      <w:pPr>
        <w:ind w:left="855" w:hanging="855"/>
      </w:pPr>
      <w:rPr>
        <w:rFonts w:ascii="Times New Roman" w:hAnsi="Times New Roman" w:cs="Times New Roman" w:hint="default"/>
      </w:rPr>
    </w:lvl>
    <w:lvl w:ilvl="6">
      <w:start w:val="1"/>
      <w:numFmt w:val="decimal"/>
      <w:isLgl/>
      <w:suff w:val="nothing"/>
      <w:lvlText w:val="%1.%2.%3.%4.%5.%6.%7"/>
      <w:lvlJc w:val="left"/>
      <w:pPr>
        <w:ind w:left="855" w:hanging="855"/>
      </w:pPr>
      <w:rPr>
        <w:rFonts w:ascii="Times New Roman" w:hAnsi="Times New Roman" w:cs="Times New Roman" w:hint="default"/>
      </w:rPr>
    </w:lvl>
    <w:lvl w:ilvl="7">
      <w:start w:val="1"/>
      <w:numFmt w:val="decimal"/>
      <w:isLgl/>
      <w:suff w:val="nothing"/>
      <w:lvlText w:val="%1.%2.%3.%4.%5.%6.%7.%8"/>
      <w:lvlJc w:val="left"/>
      <w:pPr>
        <w:ind w:left="855" w:hanging="855"/>
      </w:pPr>
      <w:rPr>
        <w:rFonts w:ascii="Times New Roman" w:hAnsi="Times New Roman" w:cs="Times New Roman" w:hint="default"/>
      </w:rPr>
    </w:lvl>
    <w:lvl w:ilvl="8">
      <w:start w:val="1"/>
      <w:numFmt w:val="decimal"/>
      <w:isLgl/>
      <w:lvlText w:val="%1.%2.%3.%4.%5.%6.%7.%8.%9"/>
      <w:lvlJc w:val="left"/>
      <w:pPr>
        <w:tabs>
          <w:tab w:val="num" w:pos="4680"/>
        </w:tabs>
        <w:ind w:left="855" w:hanging="855"/>
      </w:pPr>
      <w:rPr>
        <w:rFonts w:ascii="Times New Roman" w:hAnsi="Times New Roman" w:cs="Times New Roman" w:hint="default"/>
      </w:rPr>
    </w:lvl>
  </w:abstractNum>
  <w:abstractNum w:abstractNumId="23" w15:restartNumberingAfterBreak="0">
    <w:nsid w:val="593E74F9"/>
    <w:multiLevelType w:val="multilevel"/>
    <w:tmpl w:val="593E74F9"/>
    <w:lvl w:ilvl="0">
      <w:start w:val="1"/>
      <w:numFmt w:val="bullet"/>
      <w:pStyle w:val="ItemList"/>
      <w:lvlText w:val=""/>
      <w:lvlJc w:val="left"/>
      <w:pPr>
        <w:tabs>
          <w:tab w:val="num" w:pos="420"/>
        </w:tabs>
        <w:ind w:left="420" w:firstLine="1281"/>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C2364AA"/>
    <w:multiLevelType w:val="multilevel"/>
    <w:tmpl w:val="5C2364AA"/>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5" w15:restartNumberingAfterBreak="0">
    <w:nsid w:val="62715137"/>
    <w:multiLevelType w:val="multilevel"/>
    <w:tmpl w:val="62715137"/>
    <w:lvl w:ilvl="0">
      <w:start w:val="1"/>
      <w:numFmt w:val="bullet"/>
      <w:pStyle w:val="-"/>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26"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pStyle w:val="aa"/>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667437AC"/>
    <w:multiLevelType w:val="multilevel"/>
    <w:tmpl w:val="667437AC"/>
    <w:lvl w:ilvl="0">
      <w:start w:val="1"/>
      <w:numFmt w:val="bullet"/>
      <w:lvlText w:val=""/>
      <w:lvlJc w:val="left"/>
      <w:pPr>
        <w:tabs>
          <w:tab w:val="num" w:pos="2359"/>
        </w:tabs>
        <w:ind w:left="2359" w:hanging="284"/>
      </w:pPr>
      <w:rPr>
        <w:rFonts w:ascii="Wingdings" w:hAnsi="Wingdings" w:cs="Wingdings" w:hint="default"/>
        <w:position w:val="1"/>
        <w:sz w:val="13"/>
        <w:szCs w:val="13"/>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5heading5heading5Char15"/>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9"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74A53704"/>
    <w:multiLevelType w:val="multilevel"/>
    <w:tmpl w:val="A380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C53D6"/>
    <w:multiLevelType w:val="multilevel"/>
    <w:tmpl w:val="7A6C53D6"/>
    <w:lvl w:ilvl="0">
      <w:start w:val="1"/>
      <w:numFmt w:val="decimal"/>
      <w:lvlText w:val="%1."/>
      <w:lvlJc w:val="left"/>
      <w:pPr>
        <w:ind w:left="420" w:hanging="420"/>
      </w:pPr>
      <w:rPr>
        <w:rFonts w:hint="eastAsia"/>
      </w:rPr>
    </w:lvl>
    <w:lvl w:ilvl="1">
      <w:start w:val="3"/>
      <w:numFmt w:val="decimal"/>
      <w:isLgl/>
      <w:lvlText w:val="%1.%2"/>
      <w:lvlJc w:val="left"/>
      <w:pPr>
        <w:ind w:left="750" w:hanging="750"/>
      </w:pPr>
      <w:rPr>
        <w:rFonts w:hint="default"/>
      </w:rPr>
    </w:lvl>
    <w:lvl w:ilvl="2">
      <w:start w:val="3"/>
      <w:numFmt w:val="decimal"/>
      <w:isLgl/>
      <w:lvlText w:val="%1.%2.%3"/>
      <w:lvlJc w:val="left"/>
      <w:pPr>
        <w:ind w:left="750" w:hanging="750"/>
      </w:pPr>
      <w:rPr>
        <w:rFonts w:hint="default"/>
      </w:rPr>
    </w:lvl>
    <w:lvl w:ilvl="3">
      <w:start w:val="1"/>
      <w:numFmt w:val="decimal"/>
      <w:isLgl/>
      <w:lvlText w:val="%1.%2.%3.%4"/>
      <w:lvlJc w:val="left"/>
      <w:pPr>
        <w:ind w:left="750" w:hanging="75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7BF233F6"/>
    <w:multiLevelType w:val="multilevel"/>
    <w:tmpl w:val="7BF233F6"/>
    <w:lvl w:ilvl="0">
      <w:start w:val="1"/>
      <w:numFmt w:val="bullet"/>
      <w:pStyle w:val="10"/>
      <w:lvlText w:val=""/>
      <w:lvlJc w:val="left"/>
      <w:pPr>
        <w:tabs>
          <w:tab w:val="num" w:pos="840"/>
        </w:tabs>
        <w:ind w:left="840" w:firstLine="0"/>
      </w:pPr>
      <w:rPr>
        <w:rFonts w:ascii="Wingdings" w:hAnsi="Wingdings" w:cs="Times New Roman" w:hint="default"/>
        <w:b w:val="0"/>
        <w:bCs w:val="0"/>
        <w:i w:val="0"/>
        <w:iCs w:val="0"/>
        <w:caps w:val="0"/>
        <w:smallCaps w:val="0"/>
        <w:strike w:val="0"/>
        <w:dstrike w:val="0"/>
        <w:vanish w:val="0"/>
        <w:color w:val="000000"/>
        <w:spacing w:val="0"/>
        <w:kern w:val="0"/>
        <w:position w:val="0"/>
        <w:sz w:val="24"/>
        <w:szCs w:val="24"/>
        <w:u w:val="none"/>
        <w:vertAlign w:val="baseline"/>
        <w:em w:val="none"/>
      </w:rPr>
    </w:lvl>
    <w:lvl w:ilvl="1">
      <w:start w:val="1"/>
      <w:numFmt w:val="bullet"/>
      <w:lvlText w:val=""/>
      <w:lvlJc w:val="left"/>
      <w:pPr>
        <w:tabs>
          <w:tab w:val="num" w:pos="1200"/>
        </w:tabs>
        <w:ind w:left="1200" w:hanging="420"/>
      </w:pPr>
      <w:rPr>
        <w:rFonts w:ascii="Wingdings" w:hAnsi="Wingdings" w:hint="default"/>
        <w:b w:val="0"/>
        <w:bCs w:val="0"/>
        <w:i w:val="0"/>
        <w:iCs w:val="0"/>
        <w:caps w:val="0"/>
        <w:smallCaps w:val="0"/>
        <w:strike w:val="0"/>
        <w:dstrike w:val="0"/>
        <w:vanish w:val="0"/>
        <w:color w:val="000000"/>
        <w:spacing w:val="0"/>
        <w:kern w:val="0"/>
        <w:position w:val="0"/>
        <w:sz w:val="24"/>
        <w:szCs w:val="24"/>
        <w:u w:val="none"/>
        <w:vertAlign w:val="baseline"/>
        <w:em w:val="none"/>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33" w15:restartNumberingAfterBreak="0">
    <w:nsid w:val="7F4708D9"/>
    <w:multiLevelType w:val="multilevel"/>
    <w:tmpl w:val="392C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773C35"/>
    <w:multiLevelType w:val="multilevel"/>
    <w:tmpl w:val="7F773C35"/>
    <w:lvl w:ilvl="0">
      <w:start w:val="1"/>
      <w:numFmt w:val="bullet"/>
      <w:pStyle w:val="ab"/>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0"/>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7"/>
  </w:num>
  <w:num w:numId="6">
    <w:abstractNumId w:val="25"/>
  </w:num>
  <w:num w:numId="7">
    <w:abstractNumId w:val="28"/>
  </w:num>
  <w:num w:numId="8">
    <w:abstractNumId w:val="23"/>
  </w:num>
  <w:num w:numId="9">
    <w:abstractNumId w:val="26"/>
  </w:num>
  <w:num w:numId="10">
    <w:abstractNumId w:val="9"/>
  </w:num>
  <w:num w:numId="11">
    <w:abstractNumId w:val="6"/>
  </w:num>
  <w:num w:numId="12">
    <w:abstractNumId w:val="7"/>
  </w:num>
  <w:num w:numId="13">
    <w:abstractNumId w:val="8"/>
  </w:num>
  <w:num w:numId="14">
    <w:abstractNumId w:val="3"/>
  </w:num>
  <w:num w:numId="15">
    <w:abstractNumId w:val="18"/>
  </w:num>
  <w:num w:numId="16">
    <w:abstractNumId w:val="34"/>
  </w:num>
  <w:num w:numId="17">
    <w:abstractNumId w:val="15"/>
  </w:num>
  <w:num w:numId="18">
    <w:abstractNumId w:val="13"/>
  </w:num>
  <w:num w:numId="19">
    <w:abstractNumId w:val="14"/>
  </w:num>
  <w:num w:numId="20">
    <w:abstractNumId w:val="21"/>
  </w:num>
  <w:num w:numId="21">
    <w:abstractNumId w:val="10"/>
  </w:num>
  <w:num w:numId="22">
    <w:abstractNumId w:val="32"/>
  </w:num>
  <w:num w:numId="23">
    <w:abstractNumId w:val="29"/>
  </w:num>
  <w:num w:numId="24">
    <w:abstractNumId w:val="27"/>
  </w:num>
  <w:num w:numId="25">
    <w:abstractNumId w:val="19"/>
  </w:num>
  <w:num w:numId="26">
    <w:abstractNumId w:val="31"/>
  </w:num>
  <w:num w:numId="27">
    <w:abstractNumId w:val="24"/>
  </w:num>
  <w:num w:numId="28">
    <w:abstractNumId w:val="5"/>
  </w:num>
  <w:num w:numId="29">
    <w:abstractNumId w:val="11"/>
  </w:num>
  <w:num w:numId="30">
    <w:abstractNumId w:val="12"/>
  </w:num>
  <w:num w:numId="31">
    <w:abstractNumId w:val="0"/>
  </w:num>
  <w:num w:numId="32">
    <w:abstractNumId w:val="16"/>
  </w:num>
  <w:num w:numId="33">
    <w:abstractNumId w:val="4"/>
  </w:num>
  <w:num w:numId="34">
    <w:abstractNumId w:val="33"/>
  </w:num>
  <w:num w:numId="35">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4">
    <w15:presenceInfo w15:providerId="None" w15:userId="pc4"/>
  </w15:person>
  <w15:person w15:author="huatao hu">
    <w15:presenceInfo w15:providerId="Windows Live" w15:userId="55216968c5e0c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52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3EE8"/>
    <w:rsid w:val="000019D8"/>
    <w:rsid w:val="000021EC"/>
    <w:rsid w:val="00003E2E"/>
    <w:rsid w:val="000043C2"/>
    <w:rsid w:val="000049DC"/>
    <w:rsid w:val="00004A34"/>
    <w:rsid w:val="00006550"/>
    <w:rsid w:val="00025D7B"/>
    <w:rsid w:val="000261EA"/>
    <w:rsid w:val="00027796"/>
    <w:rsid w:val="00030E61"/>
    <w:rsid w:val="000321D0"/>
    <w:rsid w:val="00034CAB"/>
    <w:rsid w:val="00035527"/>
    <w:rsid w:val="00036429"/>
    <w:rsid w:val="00037B4E"/>
    <w:rsid w:val="0004024C"/>
    <w:rsid w:val="000405B6"/>
    <w:rsid w:val="00041E2C"/>
    <w:rsid w:val="00045619"/>
    <w:rsid w:val="00052BA8"/>
    <w:rsid w:val="000535E1"/>
    <w:rsid w:val="00054D5D"/>
    <w:rsid w:val="0005508D"/>
    <w:rsid w:val="000605E9"/>
    <w:rsid w:val="000614F1"/>
    <w:rsid w:val="00063417"/>
    <w:rsid w:val="00063DA7"/>
    <w:rsid w:val="00067E61"/>
    <w:rsid w:val="000701C6"/>
    <w:rsid w:val="00084BCB"/>
    <w:rsid w:val="00085DDD"/>
    <w:rsid w:val="00086610"/>
    <w:rsid w:val="00090629"/>
    <w:rsid w:val="00093D45"/>
    <w:rsid w:val="0009713E"/>
    <w:rsid w:val="000973B6"/>
    <w:rsid w:val="000975ED"/>
    <w:rsid w:val="000A22A3"/>
    <w:rsid w:val="000B126E"/>
    <w:rsid w:val="000B1302"/>
    <w:rsid w:val="000B693B"/>
    <w:rsid w:val="000C062B"/>
    <w:rsid w:val="000C0EE8"/>
    <w:rsid w:val="000C1F53"/>
    <w:rsid w:val="000C66F7"/>
    <w:rsid w:val="000D15E9"/>
    <w:rsid w:val="000D68C1"/>
    <w:rsid w:val="000D741C"/>
    <w:rsid w:val="000D78F2"/>
    <w:rsid w:val="000E1A2F"/>
    <w:rsid w:val="000E2058"/>
    <w:rsid w:val="000E6146"/>
    <w:rsid w:val="000E7D58"/>
    <w:rsid w:val="000E7F4B"/>
    <w:rsid w:val="00100CB8"/>
    <w:rsid w:val="00101B22"/>
    <w:rsid w:val="00105133"/>
    <w:rsid w:val="00105C1F"/>
    <w:rsid w:val="0011287E"/>
    <w:rsid w:val="0011695A"/>
    <w:rsid w:val="00122AE0"/>
    <w:rsid w:val="00122B8C"/>
    <w:rsid w:val="00127532"/>
    <w:rsid w:val="00130293"/>
    <w:rsid w:val="00132329"/>
    <w:rsid w:val="00136C19"/>
    <w:rsid w:val="001448FE"/>
    <w:rsid w:val="00144F27"/>
    <w:rsid w:val="001459AD"/>
    <w:rsid w:val="001509D8"/>
    <w:rsid w:val="001533D2"/>
    <w:rsid w:val="0017068C"/>
    <w:rsid w:val="00182F70"/>
    <w:rsid w:val="00187EFB"/>
    <w:rsid w:val="001977AD"/>
    <w:rsid w:val="001A1504"/>
    <w:rsid w:val="001A6886"/>
    <w:rsid w:val="001A7132"/>
    <w:rsid w:val="001B5589"/>
    <w:rsid w:val="001B77A3"/>
    <w:rsid w:val="001C1869"/>
    <w:rsid w:val="001C3751"/>
    <w:rsid w:val="001C6268"/>
    <w:rsid w:val="001C6C2C"/>
    <w:rsid w:val="001D3762"/>
    <w:rsid w:val="001E76C5"/>
    <w:rsid w:val="001F1BA6"/>
    <w:rsid w:val="001F2579"/>
    <w:rsid w:val="001F35C0"/>
    <w:rsid w:val="001F3AEE"/>
    <w:rsid w:val="001F77CB"/>
    <w:rsid w:val="001F7F9B"/>
    <w:rsid w:val="001F7FC2"/>
    <w:rsid w:val="00201C79"/>
    <w:rsid w:val="0020202B"/>
    <w:rsid w:val="0020605A"/>
    <w:rsid w:val="00207D75"/>
    <w:rsid w:val="00217D0A"/>
    <w:rsid w:val="00220ED8"/>
    <w:rsid w:val="00222CC1"/>
    <w:rsid w:val="00225D88"/>
    <w:rsid w:val="00230996"/>
    <w:rsid w:val="00233F6A"/>
    <w:rsid w:val="002340C0"/>
    <w:rsid w:val="0024154B"/>
    <w:rsid w:val="002529C6"/>
    <w:rsid w:val="002551F3"/>
    <w:rsid w:val="0025692B"/>
    <w:rsid w:val="002630BE"/>
    <w:rsid w:val="002720CB"/>
    <w:rsid w:val="0027795B"/>
    <w:rsid w:val="00280519"/>
    <w:rsid w:val="0028261D"/>
    <w:rsid w:val="00282ED6"/>
    <w:rsid w:val="002830B8"/>
    <w:rsid w:val="00285489"/>
    <w:rsid w:val="0028573F"/>
    <w:rsid w:val="00287EC4"/>
    <w:rsid w:val="002910DC"/>
    <w:rsid w:val="00291F59"/>
    <w:rsid w:val="002926AA"/>
    <w:rsid w:val="00294906"/>
    <w:rsid w:val="002B0FED"/>
    <w:rsid w:val="002B3D3A"/>
    <w:rsid w:val="002B6612"/>
    <w:rsid w:val="002B6A28"/>
    <w:rsid w:val="002B6CE4"/>
    <w:rsid w:val="002B7CD7"/>
    <w:rsid w:val="002C32BB"/>
    <w:rsid w:val="002C35AE"/>
    <w:rsid w:val="002C4DC2"/>
    <w:rsid w:val="002C7742"/>
    <w:rsid w:val="002D1B9F"/>
    <w:rsid w:val="002D52B2"/>
    <w:rsid w:val="002E2050"/>
    <w:rsid w:val="002E2C40"/>
    <w:rsid w:val="002E4332"/>
    <w:rsid w:val="002E4C39"/>
    <w:rsid w:val="002E503C"/>
    <w:rsid w:val="002F13BF"/>
    <w:rsid w:val="002F4471"/>
    <w:rsid w:val="002F4521"/>
    <w:rsid w:val="00305A0D"/>
    <w:rsid w:val="00310D7F"/>
    <w:rsid w:val="0031164F"/>
    <w:rsid w:val="003142BF"/>
    <w:rsid w:val="003326CB"/>
    <w:rsid w:val="003336E2"/>
    <w:rsid w:val="003343E8"/>
    <w:rsid w:val="00336CFC"/>
    <w:rsid w:val="0033742A"/>
    <w:rsid w:val="003412DF"/>
    <w:rsid w:val="00342EFB"/>
    <w:rsid w:val="00343C8F"/>
    <w:rsid w:val="003452D0"/>
    <w:rsid w:val="00345752"/>
    <w:rsid w:val="003606FC"/>
    <w:rsid w:val="00370CB6"/>
    <w:rsid w:val="00372770"/>
    <w:rsid w:val="00372D46"/>
    <w:rsid w:val="00373972"/>
    <w:rsid w:val="0038134D"/>
    <w:rsid w:val="003834CC"/>
    <w:rsid w:val="00384C94"/>
    <w:rsid w:val="00386A0E"/>
    <w:rsid w:val="00393303"/>
    <w:rsid w:val="003942C6"/>
    <w:rsid w:val="00396930"/>
    <w:rsid w:val="003A3116"/>
    <w:rsid w:val="003A3444"/>
    <w:rsid w:val="003A474A"/>
    <w:rsid w:val="003A6938"/>
    <w:rsid w:val="003A715A"/>
    <w:rsid w:val="003B0F88"/>
    <w:rsid w:val="003B3D5D"/>
    <w:rsid w:val="003B5C5C"/>
    <w:rsid w:val="003C1657"/>
    <w:rsid w:val="003C5114"/>
    <w:rsid w:val="003C7C71"/>
    <w:rsid w:val="003D0DCB"/>
    <w:rsid w:val="003D2490"/>
    <w:rsid w:val="003D2A9F"/>
    <w:rsid w:val="003D4186"/>
    <w:rsid w:val="003D51B6"/>
    <w:rsid w:val="003D5979"/>
    <w:rsid w:val="003D7D77"/>
    <w:rsid w:val="003E02EC"/>
    <w:rsid w:val="0040604B"/>
    <w:rsid w:val="004063FA"/>
    <w:rsid w:val="0041467C"/>
    <w:rsid w:val="004151AE"/>
    <w:rsid w:val="00417AAB"/>
    <w:rsid w:val="00422D91"/>
    <w:rsid w:val="00424955"/>
    <w:rsid w:val="00432137"/>
    <w:rsid w:val="00435790"/>
    <w:rsid w:val="00437A82"/>
    <w:rsid w:val="00437ACD"/>
    <w:rsid w:val="00441C35"/>
    <w:rsid w:val="00442605"/>
    <w:rsid w:val="00443973"/>
    <w:rsid w:val="00455546"/>
    <w:rsid w:val="00460A70"/>
    <w:rsid w:val="00461288"/>
    <w:rsid w:val="004629D3"/>
    <w:rsid w:val="004639B2"/>
    <w:rsid w:val="00465AD8"/>
    <w:rsid w:val="00465FCC"/>
    <w:rsid w:val="00466324"/>
    <w:rsid w:val="00470AC8"/>
    <w:rsid w:val="00483CC4"/>
    <w:rsid w:val="0048416B"/>
    <w:rsid w:val="00484771"/>
    <w:rsid w:val="004877C0"/>
    <w:rsid w:val="0048795C"/>
    <w:rsid w:val="00487DBA"/>
    <w:rsid w:val="00491001"/>
    <w:rsid w:val="0049182B"/>
    <w:rsid w:val="004A37DC"/>
    <w:rsid w:val="004A3887"/>
    <w:rsid w:val="004C767B"/>
    <w:rsid w:val="004D376D"/>
    <w:rsid w:val="004D6890"/>
    <w:rsid w:val="004E07AB"/>
    <w:rsid w:val="004E52DA"/>
    <w:rsid w:val="004E764F"/>
    <w:rsid w:val="004F127E"/>
    <w:rsid w:val="004F2D39"/>
    <w:rsid w:val="00500A2E"/>
    <w:rsid w:val="005020C4"/>
    <w:rsid w:val="00504565"/>
    <w:rsid w:val="00504EDC"/>
    <w:rsid w:val="0051063E"/>
    <w:rsid w:val="00510B96"/>
    <w:rsid w:val="00512780"/>
    <w:rsid w:val="0051321D"/>
    <w:rsid w:val="0051497F"/>
    <w:rsid w:val="00514B62"/>
    <w:rsid w:val="00514CAD"/>
    <w:rsid w:val="005158C8"/>
    <w:rsid w:val="00517D49"/>
    <w:rsid w:val="00520DA7"/>
    <w:rsid w:val="00533455"/>
    <w:rsid w:val="00533983"/>
    <w:rsid w:val="005369C1"/>
    <w:rsid w:val="005420D5"/>
    <w:rsid w:val="0054466F"/>
    <w:rsid w:val="005522DA"/>
    <w:rsid w:val="00553C9D"/>
    <w:rsid w:val="00556AD6"/>
    <w:rsid w:val="00562FDA"/>
    <w:rsid w:val="00563E59"/>
    <w:rsid w:val="0056618A"/>
    <w:rsid w:val="005672B4"/>
    <w:rsid w:val="00581B42"/>
    <w:rsid w:val="00581DC5"/>
    <w:rsid w:val="00590BD6"/>
    <w:rsid w:val="00590C8B"/>
    <w:rsid w:val="00590CD7"/>
    <w:rsid w:val="00592165"/>
    <w:rsid w:val="00592F04"/>
    <w:rsid w:val="00594614"/>
    <w:rsid w:val="00596297"/>
    <w:rsid w:val="005964E1"/>
    <w:rsid w:val="00596546"/>
    <w:rsid w:val="005A07D2"/>
    <w:rsid w:val="005A10C7"/>
    <w:rsid w:val="005A1A48"/>
    <w:rsid w:val="005A1C97"/>
    <w:rsid w:val="005A427B"/>
    <w:rsid w:val="005B2033"/>
    <w:rsid w:val="005C3C54"/>
    <w:rsid w:val="005C7128"/>
    <w:rsid w:val="005E4A08"/>
    <w:rsid w:val="005F4D3D"/>
    <w:rsid w:val="006005A9"/>
    <w:rsid w:val="0060266A"/>
    <w:rsid w:val="0060338C"/>
    <w:rsid w:val="00603C9B"/>
    <w:rsid w:val="006051D6"/>
    <w:rsid w:val="00612196"/>
    <w:rsid w:val="00616FB9"/>
    <w:rsid w:val="00620138"/>
    <w:rsid w:val="00624783"/>
    <w:rsid w:val="0063659A"/>
    <w:rsid w:val="006367C5"/>
    <w:rsid w:val="00647448"/>
    <w:rsid w:val="00653B21"/>
    <w:rsid w:val="00655B8F"/>
    <w:rsid w:val="0066581A"/>
    <w:rsid w:val="00666914"/>
    <w:rsid w:val="00671F40"/>
    <w:rsid w:val="00676CBF"/>
    <w:rsid w:val="006821FD"/>
    <w:rsid w:val="00682C13"/>
    <w:rsid w:val="0068624C"/>
    <w:rsid w:val="00686F7B"/>
    <w:rsid w:val="0069106B"/>
    <w:rsid w:val="00694716"/>
    <w:rsid w:val="006963FF"/>
    <w:rsid w:val="00696554"/>
    <w:rsid w:val="006A1651"/>
    <w:rsid w:val="006A6039"/>
    <w:rsid w:val="006B108B"/>
    <w:rsid w:val="006B1D23"/>
    <w:rsid w:val="006B213B"/>
    <w:rsid w:val="006B3920"/>
    <w:rsid w:val="006B7A0F"/>
    <w:rsid w:val="006C136F"/>
    <w:rsid w:val="006C22CA"/>
    <w:rsid w:val="006C348C"/>
    <w:rsid w:val="006C64C1"/>
    <w:rsid w:val="006C6CDA"/>
    <w:rsid w:val="006E382E"/>
    <w:rsid w:val="006F1D75"/>
    <w:rsid w:val="0070093E"/>
    <w:rsid w:val="00702E85"/>
    <w:rsid w:val="00706A61"/>
    <w:rsid w:val="00717E08"/>
    <w:rsid w:val="00722331"/>
    <w:rsid w:val="0072452F"/>
    <w:rsid w:val="0072509D"/>
    <w:rsid w:val="00725906"/>
    <w:rsid w:val="00726ABA"/>
    <w:rsid w:val="00727287"/>
    <w:rsid w:val="00732E4A"/>
    <w:rsid w:val="007337CB"/>
    <w:rsid w:val="00740A68"/>
    <w:rsid w:val="00744CBF"/>
    <w:rsid w:val="0074557A"/>
    <w:rsid w:val="007459CC"/>
    <w:rsid w:val="00753B9B"/>
    <w:rsid w:val="007556D6"/>
    <w:rsid w:val="007562D8"/>
    <w:rsid w:val="00761F4F"/>
    <w:rsid w:val="007652A2"/>
    <w:rsid w:val="00771474"/>
    <w:rsid w:val="00771647"/>
    <w:rsid w:val="0077795F"/>
    <w:rsid w:val="0078596F"/>
    <w:rsid w:val="007879D6"/>
    <w:rsid w:val="00790A86"/>
    <w:rsid w:val="00791318"/>
    <w:rsid w:val="00791BE0"/>
    <w:rsid w:val="007935D2"/>
    <w:rsid w:val="0079360A"/>
    <w:rsid w:val="007A19AC"/>
    <w:rsid w:val="007A2CC4"/>
    <w:rsid w:val="007A45A0"/>
    <w:rsid w:val="007A7782"/>
    <w:rsid w:val="007B4546"/>
    <w:rsid w:val="007B4FBB"/>
    <w:rsid w:val="007B533B"/>
    <w:rsid w:val="007C1F9A"/>
    <w:rsid w:val="007C3120"/>
    <w:rsid w:val="007D53E5"/>
    <w:rsid w:val="007E0986"/>
    <w:rsid w:val="007E51FB"/>
    <w:rsid w:val="008031A0"/>
    <w:rsid w:val="00803965"/>
    <w:rsid w:val="00805214"/>
    <w:rsid w:val="00807391"/>
    <w:rsid w:val="008109FA"/>
    <w:rsid w:val="0081566E"/>
    <w:rsid w:val="00817DDF"/>
    <w:rsid w:val="00824164"/>
    <w:rsid w:val="00834AE6"/>
    <w:rsid w:val="008407E7"/>
    <w:rsid w:val="00841DD2"/>
    <w:rsid w:val="00843125"/>
    <w:rsid w:val="008438F1"/>
    <w:rsid w:val="00845DA1"/>
    <w:rsid w:val="00847B6C"/>
    <w:rsid w:val="008517E6"/>
    <w:rsid w:val="0085576D"/>
    <w:rsid w:val="008562C3"/>
    <w:rsid w:val="00860809"/>
    <w:rsid w:val="0086399B"/>
    <w:rsid w:val="008645CC"/>
    <w:rsid w:val="0086527A"/>
    <w:rsid w:val="008669A4"/>
    <w:rsid w:val="008750E1"/>
    <w:rsid w:val="00881CE2"/>
    <w:rsid w:val="00887C89"/>
    <w:rsid w:val="00891196"/>
    <w:rsid w:val="00891C46"/>
    <w:rsid w:val="0089356A"/>
    <w:rsid w:val="008951BA"/>
    <w:rsid w:val="008964A6"/>
    <w:rsid w:val="00897F0B"/>
    <w:rsid w:val="008A4AB8"/>
    <w:rsid w:val="008A6479"/>
    <w:rsid w:val="008A7794"/>
    <w:rsid w:val="008A7FB7"/>
    <w:rsid w:val="008B00D9"/>
    <w:rsid w:val="008B6601"/>
    <w:rsid w:val="008C0818"/>
    <w:rsid w:val="008C68F7"/>
    <w:rsid w:val="008C7ADF"/>
    <w:rsid w:val="008D33EA"/>
    <w:rsid w:val="008D350E"/>
    <w:rsid w:val="008D402C"/>
    <w:rsid w:val="008D49F1"/>
    <w:rsid w:val="008D6A23"/>
    <w:rsid w:val="008E1D77"/>
    <w:rsid w:val="008E384B"/>
    <w:rsid w:val="008E55F1"/>
    <w:rsid w:val="008F07CE"/>
    <w:rsid w:val="008F3EE8"/>
    <w:rsid w:val="0090151B"/>
    <w:rsid w:val="00902754"/>
    <w:rsid w:val="00903FF5"/>
    <w:rsid w:val="009044EE"/>
    <w:rsid w:val="00907B47"/>
    <w:rsid w:val="00911F8B"/>
    <w:rsid w:val="00915C45"/>
    <w:rsid w:val="00920EBC"/>
    <w:rsid w:val="009236D5"/>
    <w:rsid w:val="00926308"/>
    <w:rsid w:val="00932D36"/>
    <w:rsid w:val="00933551"/>
    <w:rsid w:val="00940D54"/>
    <w:rsid w:val="0094408D"/>
    <w:rsid w:val="009479F3"/>
    <w:rsid w:val="009503F1"/>
    <w:rsid w:val="009513BC"/>
    <w:rsid w:val="009521C1"/>
    <w:rsid w:val="00954EEC"/>
    <w:rsid w:val="00960537"/>
    <w:rsid w:val="0096174A"/>
    <w:rsid w:val="00964BFF"/>
    <w:rsid w:val="00970FCA"/>
    <w:rsid w:val="00971E37"/>
    <w:rsid w:val="00974E57"/>
    <w:rsid w:val="00975662"/>
    <w:rsid w:val="00975A9A"/>
    <w:rsid w:val="00976662"/>
    <w:rsid w:val="00977E87"/>
    <w:rsid w:val="009829AC"/>
    <w:rsid w:val="009847AE"/>
    <w:rsid w:val="00984CE5"/>
    <w:rsid w:val="00986982"/>
    <w:rsid w:val="00995539"/>
    <w:rsid w:val="00995D06"/>
    <w:rsid w:val="009A3C81"/>
    <w:rsid w:val="009B19D4"/>
    <w:rsid w:val="009B38F2"/>
    <w:rsid w:val="009B541F"/>
    <w:rsid w:val="009B64A6"/>
    <w:rsid w:val="009B7374"/>
    <w:rsid w:val="009C2008"/>
    <w:rsid w:val="009C7ACF"/>
    <w:rsid w:val="009D2333"/>
    <w:rsid w:val="009D332A"/>
    <w:rsid w:val="009D576A"/>
    <w:rsid w:val="009D7370"/>
    <w:rsid w:val="009E7586"/>
    <w:rsid w:val="009F2D45"/>
    <w:rsid w:val="009F4C57"/>
    <w:rsid w:val="009F587D"/>
    <w:rsid w:val="00A02EA9"/>
    <w:rsid w:val="00A074EC"/>
    <w:rsid w:val="00A07819"/>
    <w:rsid w:val="00A103AD"/>
    <w:rsid w:val="00A10BE3"/>
    <w:rsid w:val="00A1500F"/>
    <w:rsid w:val="00A2612B"/>
    <w:rsid w:val="00A300D4"/>
    <w:rsid w:val="00A30942"/>
    <w:rsid w:val="00A31023"/>
    <w:rsid w:val="00A34911"/>
    <w:rsid w:val="00A3798C"/>
    <w:rsid w:val="00A454A3"/>
    <w:rsid w:val="00A540A7"/>
    <w:rsid w:val="00A56DFD"/>
    <w:rsid w:val="00A60CCD"/>
    <w:rsid w:val="00A60F4E"/>
    <w:rsid w:val="00A72B53"/>
    <w:rsid w:val="00A7436D"/>
    <w:rsid w:val="00A7545D"/>
    <w:rsid w:val="00A84110"/>
    <w:rsid w:val="00A9794D"/>
    <w:rsid w:val="00AA00EC"/>
    <w:rsid w:val="00AA2BE3"/>
    <w:rsid w:val="00AA4DDF"/>
    <w:rsid w:val="00AB0959"/>
    <w:rsid w:val="00AC08F6"/>
    <w:rsid w:val="00AC2F40"/>
    <w:rsid w:val="00AC4F3A"/>
    <w:rsid w:val="00AC58E1"/>
    <w:rsid w:val="00AD0818"/>
    <w:rsid w:val="00AD0995"/>
    <w:rsid w:val="00AD50D7"/>
    <w:rsid w:val="00AE208E"/>
    <w:rsid w:val="00AE2860"/>
    <w:rsid w:val="00AE5C61"/>
    <w:rsid w:val="00AF1293"/>
    <w:rsid w:val="00AF1A32"/>
    <w:rsid w:val="00AF5FD5"/>
    <w:rsid w:val="00AF6CAE"/>
    <w:rsid w:val="00AF7469"/>
    <w:rsid w:val="00B03F5F"/>
    <w:rsid w:val="00B049C1"/>
    <w:rsid w:val="00B121DC"/>
    <w:rsid w:val="00B13527"/>
    <w:rsid w:val="00B16192"/>
    <w:rsid w:val="00B23C20"/>
    <w:rsid w:val="00B27DB8"/>
    <w:rsid w:val="00B31B1F"/>
    <w:rsid w:val="00B362E0"/>
    <w:rsid w:val="00B45808"/>
    <w:rsid w:val="00B45BB9"/>
    <w:rsid w:val="00B50A12"/>
    <w:rsid w:val="00B5322C"/>
    <w:rsid w:val="00B53F01"/>
    <w:rsid w:val="00B54006"/>
    <w:rsid w:val="00B5510B"/>
    <w:rsid w:val="00B56888"/>
    <w:rsid w:val="00B60104"/>
    <w:rsid w:val="00B613C9"/>
    <w:rsid w:val="00B62F38"/>
    <w:rsid w:val="00B64833"/>
    <w:rsid w:val="00B65EB7"/>
    <w:rsid w:val="00B663DE"/>
    <w:rsid w:val="00B6793F"/>
    <w:rsid w:val="00B679D3"/>
    <w:rsid w:val="00B72773"/>
    <w:rsid w:val="00B73794"/>
    <w:rsid w:val="00B76695"/>
    <w:rsid w:val="00B81ADE"/>
    <w:rsid w:val="00B826BF"/>
    <w:rsid w:val="00B86C99"/>
    <w:rsid w:val="00B92996"/>
    <w:rsid w:val="00B97D71"/>
    <w:rsid w:val="00BA6ECB"/>
    <w:rsid w:val="00BB4FAC"/>
    <w:rsid w:val="00BB55EC"/>
    <w:rsid w:val="00BC1858"/>
    <w:rsid w:val="00BC7186"/>
    <w:rsid w:val="00BD0DCA"/>
    <w:rsid w:val="00BD73FC"/>
    <w:rsid w:val="00BD7A4B"/>
    <w:rsid w:val="00BE02F2"/>
    <w:rsid w:val="00BE2CAE"/>
    <w:rsid w:val="00BE352F"/>
    <w:rsid w:val="00BE60E6"/>
    <w:rsid w:val="00BE743C"/>
    <w:rsid w:val="00BE768A"/>
    <w:rsid w:val="00BF3DC1"/>
    <w:rsid w:val="00BF4A84"/>
    <w:rsid w:val="00BF70F4"/>
    <w:rsid w:val="00C01097"/>
    <w:rsid w:val="00C04D9A"/>
    <w:rsid w:val="00C059DD"/>
    <w:rsid w:val="00C06B66"/>
    <w:rsid w:val="00C15F84"/>
    <w:rsid w:val="00C178B2"/>
    <w:rsid w:val="00C21DDA"/>
    <w:rsid w:val="00C22484"/>
    <w:rsid w:val="00C306E3"/>
    <w:rsid w:val="00C32095"/>
    <w:rsid w:val="00C3502C"/>
    <w:rsid w:val="00C366A7"/>
    <w:rsid w:val="00C40C3D"/>
    <w:rsid w:val="00C42D72"/>
    <w:rsid w:val="00C46CF9"/>
    <w:rsid w:val="00C5396C"/>
    <w:rsid w:val="00C5651D"/>
    <w:rsid w:val="00C567A1"/>
    <w:rsid w:val="00C605BC"/>
    <w:rsid w:val="00C6248A"/>
    <w:rsid w:val="00C628DE"/>
    <w:rsid w:val="00C63388"/>
    <w:rsid w:val="00C63D4D"/>
    <w:rsid w:val="00C73BD4"/>
    <w:rsid w:val="00C75821"/>
    <w:rsid w:val="00C80600"/>
    <w:rsid w:val="00C849BF"/>
    <w:rsid w:val="00C87719"/>
    <w:rsid w:val="00C90BA3"/>
    <w:rsid w:val="00C956DC"/>
    <w:rsid w:val="00C9739F"/>
    <w:rsid w:val="00CA79DF"/>
    <w:rsid w:val="00CB0CBF"/>
    <w:rsid w:val="00CB6530"/>
    <w:rsid w:val="00CB6CD6"/>
    <w:rsid w:val="00CB71B4"/>
    <w:rsid w:val="00CC1730"/>
    <w:rsid w:val="00CC5C29"/>
    <w:rsid w:val="00CC67D0"/>
    <w:rsid w:val="00CC7704"/>
    <w:rsid w:val="00CD1967"/>
    <w:rsid w:val="00CD4B93"/>
    <w:rsid w:val="00CD4E72"/>
    <w:rsid w:val="00CD5F48"/>
    <w:rsid w:val="00CD72A5"/>
    <w:rsid w:val="00CE0861"/>
    <w:rsid w:val="00CE394C"/>
    <w:rsid w:val="00CE6BE6"/>
    <w:rsid w:val="00CF2E00"/>
    <w:rsid w:val="00CF60B4"/>
    <w:rsid w:val="00CF7E8B"/>
    <w:rsid w:val="00D00F82"/>
    <w:rsid w:val="00D06054"/>
    <w:rsid w:val="00D06C77"/>
    <w:rsid w:val="00D14A9C"/>
    <w:rsid w:val="00D14CAD"/>
    <w:rsid w:val="00D176A8"/>
    <w:rsid w:val="00D2176B"/>
    <w:rsid w:val="00D245AF"/>
    <w:rsid w:val="00D3177D"/>
    <w:rsid w:val="00D321BE"/>
    <w:rsid w:val="00D34A10"/>
    <w:rsid w:val="00D34C84"/>
    <w:rsid w:val="00D35842"/>
    <w:rsid w:val="00D40425"/>
    <w:rsid w:val="00D434BA"/>
    <w:rsid w:val="00D5153C"/>
    <w:rsid w:val="00D55037"/>
    <w:rsid w:val="00D565E4"/>
    <w:rsid w:val="00D56DF7"/>
    <w:rsid w:val="00D61B22"/>
    <w:rsid w:val="00D62943"/>
    <w:rsid w:val="00D645C4"/>
    <w:rsid w:val="00D73F18"/>
    <w:rsid w:val="00D75154"/>
    <w:rsid w:val="00D84DDA"/>
    <w:rsid w:val="00D8681E"/>
    <w:rsid w:val="00D86935"/>
    <w:rsid w:val="00D87A80"/>
    <w:rsid w:val="00D902EA"/>
    <w:rsid w:val="00D91F30"/>
    <w:rsid w:val="00D940EF"/>
    <w:rsid w:val="00D943E1"/>
    <w:rsid w:val="00D949A1"/>
    <w:rsid w:val="00D94C52"/>
    <w:rsid w:val="00DA1659"/>
    <w:rsid w:val="00DA36E5"/>
    <w:rsid w:val="00DA5396"/>
    <w:rsid w:val="00DA5688"/>
    <w:rsid w:val="00DB33FA"/>
    <w:rsid w:val="00DB41B9"/>
    <w:rsid w:val="00DC094A"/>
    <w:rsid w:val="00DC4AD2"/>
    <w:rsid w:val="00DC7213"/>
    <w:rsid w:val="00DD77A8"/>
    <w:rsid w:val="00DE10BB"/>
    <w:rsid w:val="00DE1A6B"/>
    <w:rsid w:val="00DE256A"/>
    <w:rsid w:val="00DE2A98"/>
    <w:rsid w:val="00DE35ED"/>
    <w:rsid w:val="00DE5477"/>
    <w:rsid w:val="00DE5BCE"/>
    <w:rsid w:val="00DE6DCE"/>
    <w:rsid w:val="00DF47C7"/>
    <w:rsid w:val="00DF7D90"/>
    <w:rsid w:val="00DF7EAB"/>
    <w:rsid w:val="00E03116"/>
    <w:rsid w:val="00E25152"/>
    <w:rsid w:val="00E31496"/>
    <w:rsid w:val="00E32FFF"/>
    <w:rsid w:val="00E342C2"/>
    <w:rsid w:val="00E36F87"/>
    <w:rsid w:val="00E41387"/>
    <w:rsid w:val="00E422CE"/>
    <w:rsid w:val="00E44E3A"/>
    <w:rsid w:val="00E46481"/>
    <w:rsid w:val="00E47B28"/>
    <w:rsid w:val="00E50961"/>
    <w:rsid w:val="00E53256"/>
    <w:rsid w:val="00E54A28"/>
    <w:rsid w:val="00E55AA3"/>
    <w:rsid w:val="00E56E35"/>
    <w:rsid w:val="00E62475"/>
    <w:rsid w:val="00E63C3B"/>
    <w:rsid w:val="00E66A54"/>
    <w:rsid w:val="00E776B1"/>
    <w:rsid w:val="00EA36A5"/>
    <w:rsid w:val="00EA4B89"/>
    <w:rsid w:val="00EA59D9"/>
    <w:rsid w:val="00EB0FF5"/>
    <w:rsid w:val="00EB4401"/>
    <w:rsid w:val="00EC2842"/>
    <w:rsid w:val="00EC2DE6"/>
    <w:rsid w:val="00EC3F3A"/>
    <w:rsid w:val="00EC5317"/>
    <w:rsid w:val="00ED6FE7"/>
    <w:rsid w:val="00ED7111"/>
    <w:rsid w:val="00EE4506"/>
    <w:rsid w:val="00EE5A6C"/>
    <w:rsid w:val="00EE5E44"/>
    <w:rsid w:val="00EE6780"/>
    <w:rsid w:val="00EE7433"/>
    <w:rsid w:val="00EF044A"/>
    <w:rsid w:val="00EF3CA4"/>
    <w:rsid w:val="00EF65A3"/>
    <w:rsid w:val="00EF7E94"/>
    <w:rsid w:val="00F0410E"/>
    <w:rsid w:val="00F04AA7"/>
    <w:rsid w:val="00F06D1C"/>
    <w:rsid w:val="00F20726"/>
    <w:rsid w:val="00F21497"/>
    <w:rsid w:val="00F21625"/>
    <w:rsid w:val="00F225BC"/>
    <w:rsid w:val="00F27E26"/>
    <w:rsid w:val="00F32781"/>
    <w:rsid w:val="00F452D9"/>
    <w:rsid w:val="00F45D19"/>
    <w:rsid w:val="00F5046C"/>
    <w:rsid w:val="00F5745D"/>
    <w:rsid w:val="00F63F10"/>
    <w:rsid w:val="00F64E04"/>
    <w:rsid w:val="00F65E8B"/>
    <w:rsid w:val="00F66401"/>
    <w:rsid w:val="00F66B01"/>
    <w:rsid w:val="00F672A4"/>
    <w:rsid w:val="00F67BDC"/>
    <w:rsid w:val="00F81A47"/>
    <w:rsid w:val="00F82462"/>
    <w:rsid w:val="00F84CB7"/>
    <w:rsid w:val="00F85485"/>
    <w:rsid w:val="00F95802"/>
    <w:rsid w:val="00F958D8"/>
    <w:rsid w:val="00FA04BD"/>
    <w:rsid w:val="00FA1006"/>
    <w:rsid w:val="00FA5A4B"/>
    <w:rsid w:val="00FB0144"/>
    <w:rsid w:val="00FB0DE0"/>
    <w:rsid w:val="00FB374D"/>
    <w:rsid w:val="00FB743D"/>
    <w:rsid w:val="00FB7767"/>
    <w:rsid w:val="00FC31FD"/>
    <w:rsid w:val="00FC4FD4"/>
    <w:rsid w:val="00FD2647"/>
    <w:rsid w:val="00FE27C3"/>
    <w:rsid w:val="00FE349B"/>
    <w:rsid w:val="00FE75D6"/>
    <w:rsid w:val="00FF4B05"/>
    <w:rsid w:val="00FF5721"/>
    <w:rsid w:val="00FF74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5297"/>
    <o:shapelayout v:ext="edit">
      <o:idmap v:ext="edit" data="1"/>
    </o:shapelayout>
  </w:shapeDefaults>
  <w:decimalSymbol w:val="."/>
  <w:listSeparator w:val=","/>
  <w14:docId w14:val="07F797A4"/>
  <w15:docId w15:val="{D524D462-CC95-405A-8429-EA21EA13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c">
    <w:name w:val="Normal"/>
    <w:qFormat/>
    <w:rsid w:val="00D91F30"/>
    <w:pPr>
      <w:widowControl w:val="0"/>
      <w:jc w:val="both"/>
    </w:pPr>
  </w:style>
  <w:style w:type="paragraph" w:styleId="11">
    <w:name w:val="heading 1"/>
    <w:basedOn w:val="ac"/>
    <w:next w:val="ac"/>
    <w:link w:val="1Char"/>
    <w:qFormat/>
    <w:rsid w:val="00843125"/>
    <w:pPr>
      <w:keepNext/>
      <w:keepLines/>
      <w:spacing w:before="340" w:after="330" w:line="578" w:lineRule="auto"/>
      <w:outlineLvl w:val="0"/>
    </w:pPr>
    <w:rPr>
      <w:b/>
      <w:bCs/>
      <w:kern w:val="44"/>
      <w:sz w:val="44"/>
      <w:szCs w:val="44"/>
    </w:rPr>
  </w:style>
  <w:style w:type="paragraph" w:styleId="20">
    <w:name w:val="heading 2"/>
    <w:basedOn w:val="ac"/>
    <w:next w:val="ac"/>
    <w:link w:val="2Char"/>
    <w:unhideWhenUsed/>
    <w:qFormat/>
    <w:rsid w:val="00DF7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c"/>
    <w:next w:val="ac"/>
    <w:link w:val="3Char"/>
    <w:unhideWhenUsed/>
    <w:qFormat/>
    <w:rsid w:val="000049DC"/>
    <w:pPr>
      <w:keepNext/>
      <w:keepLines/>
      <w:spacing w:before="260" w:after="260" w:line="416" w:lineRule="auto"/>
      <w:outlineLvl w:val="2"/>
    </w:pPr>
    <w:rPr>
      <w:b/>
      <w:bCs/>
      <w:sz w:val="32"/>
      <w:szCs w:val="32"/>
    </w:rPr>
  </w:style>
  <w:style w:type="paragraph" w:styleId="40">
    <w:name w:val="heading 4"/>
    <w:basedOn w:val="ac"/>
    <w:next w:val="ac"/>
    <w:link w:val="4Char"/>
    <w:unhideWhenUsed/>
    <w:qFormat/>
    <w:rsid w:val="000049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c"/>
    <w:next w:val="ac"/>
    <w:link w:val="5Char"/>
    <w:unhideWhenUsed/>
    <w:qFormat/>
    <w:rsid w:val="000049DC"/>
    <w:pPr>
      <w:keepNext/>
      <w:keepLines/>
      <w:spacing w:before="280" w:after="290" w:line="376" w:lineRule="auto"/>
      <w:outlineLvl w:val="4"/>
    </w:pPr>
    <w:rPr>
      <w:b/>
      <w:bCs/>
      <w:sz w:val="28"/>
      <w:szCs w:val="28"/>
    </w:rPr>
  </w:style>
  <w:style w:type="paragraph" w:styleId="6">
    <w:name w:val="heading 6"/>
    <w:basedOn w:val="ac"/>
    <w:next w:val="ac"/>
    <w:link w:val="6Char"/>
    <w:qFormat/>
    <w:rsid w:val="001509D8"/>
    <w:pPr>
      <w:keepNext/>
      <w:keepLines/>
      <w:numPr>
        <w:ilvl w:val="5"/>
        <w:numId w:val="1"/>
      </w:numPr>
      <w:tabs>
        <w:tab w:val="left" w:pos="1152"/>
      </w:tabs>
      <w:spacing w:before="240" w:after="64" w:line="320" w:lineRule="auto"/>
      <w:outlineLvl w:val="5"/>
    </w:pPr>
    <w:rPr>
      <w:rFonts w:ascii="Arial" w:eastAsia="黑体" w:hAnsi="Arial" w:cs="Times New Roman"/>
      <w:b/>
      <w:bCs/>
      <w:sz w:val="24"/>
      <w:szCs w:val="24"/>
    </w:rPr>
  </w:style>
  <w:style w:type="paragraph" w:styleId="7">
    <w:name w:val="heading 7"/>
    <w:basedOn w:val="ac"/>
    <w:next w:val="ac"/>
    <w:link w:val="7Char"/>
    <w:qFormat/>
    <w:rsid w:val="001509D8"/>
    <w:pPr>
      <w:keepNext/>
      <w:keepLines/>
      <w:numPr>
        <w:ilvl w:val="6"/>
        <w:numId w:val="1"/>
      </w:numPr>
      <w:tabs>
        <w:tab w:val="left" w:pos="1296"/>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c"/>
    <w:next w:val="ac"/>
    <w:link w:val="8Char"/>
    <w:qFormat/>
    <w:rsid w:val="001509D8"/>
    <w:pPr>
      <w:keepNext/>
      <w:keepLines/>
      <w:numPr>
        <w:ilvl w:val="7"/>
        <w:numId w:val="1"/>
      </w:numPr>
      <w:tabs>
        <w:tab w:val="left" w:pos="1440"/>
      </w:tabs>
      <w:spacing w:before="240" w:after="64" w:line="320" w:lineRule="auto"/>
      <w:outlineLvl w:val="7"/>
    </w:pPr>
    <w:rPr>
      <w:rFonts w:ascii="Arial" w:eastAsia="黑体" w:hAnsi="Arial" w:cs="Times New Roman"/>
      <w:sz w:val="24"/>
      <w:szCs w:val="24"/>
    </w:rPr>
  </w:style>
  <w:style w:type="paragraph" w:styleId="9">
    <w:name w:val="heading 9"/>
    <w:basedOn w:val="ac"/>
    <w:next w:val="ac"/>
    <w:link w:val="9Char"/>
    <w:qFormat/>
    <w:rsid w:val="001509D8"/>
    <w:pPr>
      <w:keepNext/>
      <w:keepLines/>
      <w:numPr>
        <w:ilvl w:val="8"/>
        <w:numId w:val="1"/>
      </w:numPr>
      <w:tabs>
        <w:tab w:val="left" w:pos="1584"/>
      </w:tabs>
      <w:spacing w:before="240" w:after="64" w:line="320" w:lineRule="auto"/>
      <w:outlineLvl w:val="8"/>
    </w:pPr>
    <w:rPr>
      <w:rFonts w:ascii="Arial" w:eastAsia="黑体" w:hAnsi="Arial" w:cs="Times New Roman"/>
      <w:szCs w:val="21"/>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paragraph" w:styleId="af0">
    <w:name w:val="header"/>
    <w:basedOn w:val="ac"/>
    <w:link w:val="Char"/>
    <w:unhideWhenUsed/>
    <w:rsid w:val="00D91F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d"/>
    <w:link w:val="af0"/>
    <w:uiPriority w:val="99"/>
    <w:rsid w:val="00D91F30"/>
    <w:rPr>
      <w:sz w:val="18"/>
      <w:szCs w:val="18"/>
    </w:rPr>
  </w:style>
  <w:style w:type="paragraph" w:styleId="af1">
    <w:name w:val="footer"/>
    <w:basedOn w:val="ac"/>
    <w:link w:val="Char0"/>
    <w:unhideWhenUsed/>
    <w:rsid w:val="00D91F30"/>
    <w:pPr>
      <w:tabs>
        <w:tab w:val="center" w:pos="4153"/>
        <w:tab w:val="right" w:pos="8306"/>
      </w:tabs>
      <w:snapToGrid w:val="0"/>
      <w:jc w:val="left"/>
    </w:pPr>
    <w:rPr>
      <w:sz w:val="18"/>
      <w:szCs w:val="18"/>
    </w:rPr>
  </w:style>
  <w:style w:type="character" w:customStyle="1" w:styleId="Char0">
    <w:name w:val="页脚 Char"/>
    <w:basedOn w:val="ad"/>
    <w:link w:val="af1"/>
    <w:rsid w:val="00D91F30"/>
    <w:rPr>
      <w:sz w:val="18"/>
      <w:szCs w:val="18"/>
    </w:rPr>
  </w:style>
  <w:style w:type="table" w:styleId="af2">
    <w:name w:val="Table Grid"/>
    <w:basedOn w:val="ae"/>
    <w:uiPriority w:val="39"/>
    <w:rsid w:val="00D91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c"/>
    <w:uiPriority w:val="34"/>
    <w:qFormat/>
    <w:rsid w:val="00D91F30"/>
    <w:pPr>
      <w:ind w:firstLineChars="200" w:firstLine="420"/>
    </w:pPr>
  </w:style>
  <w:style w:type="paragraph" w:styleId="HTML">
    <w:name w:val="HTML Preformatted"/>
    <w:basedOn w:val="ac"/>
    <w:link w:val="HTMLChar"/>
    <w:uiPriority w:val="99"/>
    <w:unhideWhenUsed/>
    <w:rsid w:val="00D91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d"/>
    <w:link w:val="HTML"/>
    <w:uiPriority w:val="99"/>
    <w:rsid w:val="00D91F30"/>
    <w:rPr>
      <w:rFonts w:ascii="宋体" w:eastAsia="宋体" w:hAnsi="宋体" w:cs="宋体"/>
      <w:kern w:val="0"/>
      <w:sz w:val="24"/>
      <w:szCs w:val="24"/>
    </w:rPr>
  </w:style>
  <w:style w:type="character" w:customStyle="1" w:styleId="propertyname">
    <w:name w:val="propertyname"/>
    <w:basedOn w:val="ad"/>
    <w:rsid w:val="00D91F30"/>
  </w:style>
  <w:style w:type="character" w:customStyle="1" w:styleId="objectbrace">
    <w:name w:val="objectbrace"/>
    <w:basedOn w:val="ad"/>
    <w:rsid w:val="00D91F30"/>
  </w:style>
  <w:style w:type="character" w:customStyle="1" w:styleId="collapsible">
    <w:name w:val="collapsible"/>
    <w:basedOn w:val="ad"/>
    <w:rsid w:val="00D91F30"/>
  </w:style>
  <w:style w:type="character" w:customStyle="1" w:styleId="string">
    <w:name w:val="string"/>
    <w:basedOn w:val="ad"/>
    <w:rsid w:val="00D91F30"/>
  </w:style>
  <w:style w:type="character" w:customStyle="1" w:styleId="comma">
    <w:name w:val="comma"/>
    <w:basedOn w:val="ad"/>
    <w:rsid w:val="00D91F30"/>
  </w:style>
  <w:style w:type="character" w:customStyle="1" w:styleId="null">
    <w:name w:val="null"/>
    <w:basedOn w:val="ad"/>
    <w:rsid w:val="00D91F30"/>
  </w:style>
  <w:style w:type="character" w:customStyle="1" w:styleId="number">
    <w:name w:val="number"/>
    <w:basedOn w:val="ad"/>
    <w:rsid w:val="00D91F30"/>
  </w:style>
  <w:style w:type="character" w:customStyle="1" w:styleId="arraybrace">
    <w:name w:val="arraybrace"/>
    <w:basedOn w:val="ad"/>
    <w:rsid w:val="00D91F30"/>
  </w:style>
  <w:style w:type="character" w:customStyle="1" w:styleId="1Char">
    <w:name w:val="标题 1 Char"/>
    <w:basedOn w:val="ad"/>
    <w:link w:val="11"/>
    <w:uiPriority w:val="9"/>
    <w:rsid w:val="00843125"/>
    <w:rPr>
      <w:b/>
      <w:bCs/>
      <w:kern w:val="44"/>
      <w:sz w:val="44"/>
      <w:szCs w:val="44"/>
    </w:rPr>
  </w:style>
  <w:style w:type="paragraph" w:styleId="af4">
    <w:name w:val="Balloon Text"/>
    <w:basedOn w:val="ac"/>
    <w:link w:val="Char2"/>
    <w:semiHidden/>
    <w:unhideWhenUsed/>
    <w:rsid w:val="0031164F"/>
    <w:rPr>
      <w:sz w:val="18"/>
      <w:szCs w:val="18"/>
    </w:rPr>
  </w:style>
  <w:style w:type="character" w:customStyle="1" w:styleId="Char2">
    <w:name w:val="批注框文本 Char"/>
    <w:basedOn w:val="ad"/>
    <w:link w:val="af4"/>
    <w:uiPriority w:val="99"/>
    <w:semiHidden/>
    <w:rsid w:val="0031164F"/>
    <w:rPr>
      <w:sz w:val="18"/>
      <w:szCs w:val="18"/>
    </w:rPr>
  </w:style>
  <w:style w:type="character" w:customStyle="1" w:styleId="2Char">
    <w:name w:val="标题 2 Char"/>
    <w:basedOn w:val="ad"/>
    <w:link w:val="20"/>
    <w:uiPriority w:val="9"/>
    <w:semiHidden/>
    <w:rsid w:val="00DF7EAB"/>
    <w:rPr>
      <w:rFonts w:asciiTheme="majorHAnsi" w:eastAsiaTheme="majorEastAsia" w:hAnsiTheme="majorHAnsi" w:cstheme="majorBidi"/>
      <w:b/>
      <w:bCs/>
      <w:sz w:val="32"/>
      <w:szCs w:val="32"/>
    </w:rPr>
  </w:style>
  <w:style w:type="character" w:styleId="af5">
    <w:name w:val="Hyperlink"/>
    <w:aliases w:val="超级链接"/>
    <w:uiPriority w:val="99"/>
    <w:unhideWhenUsed/>
    <w:rsid w:val="00DF7EAB"/>
    <w:rPr>
      <w:color w:val="0000FF"/>
      <w:u w:val="single"/>
    </w:rPr>
  </w:style>
  <w:style w:type="character" w:customStyle="1" w:styleId="3Char">
    <w:name w:val="标题 3 Char"/>
    <w:basedOn w:val="ad"/>
    <w:link w:val="3"/>
    <w:rsid w:val="000049DC"/>
    <w:rPr>
      <w:b/>
      <w:bCs/>
      <w:sz w:val="32"/>
      <w:szCs w:val="32"/>
    </w:rPr>
  </w:style>
  <w:style w:type="character" w:customStyle="1" w:styleId="4Char">
    <w:name w:val="标题 4 Char"/>
    <w:basedOn w:val="ad"/>
    <w:link w:val="40"/>
    <w:rsid w:val="000049DC"/>
    <w:rPr>
      <w:rFonts w:asciiTheme="majorHAnsi" w:eastAsiaTheme="majorEastAsia" w:hAnsiTheme="majorHAnsi" w:cstheme="majorBidi"/>
      <w:b/>
      <w:bCs/>
      <w:sz w:val="28"/>
      <w:szCs w:val="28"/>
    </w:rPr>
  </w:style>
  <w:style w:type="character" w:customStyle="1" w:styleId="5Char">
    <w:name w:val="标题 5 Char"/>
    <w:basedOn w:val="ad"/>
    <w:link w:val="5"/>
    <w:uiPriority w:val="9"/>
    <w:semiHidden/>
    <w:rsid w:val="000049DC"/>
    <w:rPr>
      <w:b/>
      <w:bCs/>
      <w:sz w:val="28"/>
      <w:szCs w:val="28"/>
    </w:rPr>
  </w:style>
  <w:style w:type="paragraph" w:styleId="af6">
    <w:name w:val="Normal Indent"/>
    <w:basedOn w:val="ac"/>
    <w:link w:val="Char3"/>
    <w:unhideWhenUsed/>
    <w:rsid w:val="000049DC"/>
    <w:pPr>
      <w:ind w:firstLineChars="200" w:firstLine="420"/>
    </w:pPr>
    <w:rPr>
      <w:rFonts w:ascii="Times New Roman" w:eastAsia="宋体" w:hAnsi="Times New Roman" w:cs="Times New Roman"/>
      <w:szCs w:val="24"/>
    </w:rPr>
  </w:style>
  <w:style w:type="paragraph" w:styleId="af7">
    <w:name w:val="Body Text"/>
    <w:basedOn w:val="ac"/>
    <w:link w:val="Char4"/>
    <w:unhideWhenUsed/>
    <w:rsid w:val="000049DC"/>
    <w:pPr>
      <w:spacing w:after="120"/>
    </w:pPr>
  </w:style>
  <w:style w:type="character" w:customStyle="1" w:styleId="Char4">
    <w:name w:val="正文文本 Char"/>
    <w:basedOn w:val="ad"/>
    <w:link w:val="af7"/>
    <w:uiPriority w:val="99"/>
    <w:semiHidden/>
    <w:rsid w:val="000049DC"/>
  </w:style>
  <w:style w:type="paragraph" w:styleId="af8">
    <w:name w:val="Body Text First Indent"/>
    <w:basedOn w:val="ac"/>
    <w:link w:val="Char5"/>
    <w:unhideWhenUsed/>
    <w:rsid w:val="000049DC"/>
    <w:pPr>
      <w:autoSpaceDE w:val="0"/>
      <w:autoSpaceDN w:val="0"/>
      <w:adjustRightInd w:val="0"/>
      <w:spacing w:line="360" w:lineRule="auto"/>
      <w:ind w:firstLine="425"/>
    </w:pPr>
    <w:rPr>
      <w:rFonts w:ascii="Times New Roman" w:eastAsia="宋体" w:hAnsi="Times New Roman" w:cs="Times New Roman"/>
      <w:kern w:val="0"/>
      <w:szCs w:val="21"/>
    </w:rPr>
  </w:style>
  <w:style w:type="character" w:customStyle="1" w:styleId="Char5">
    <w:name w:val="正文首行缩进 Char"/>
    <w:basedOn w:val="Char4"/>
    <w:link w:val="af8"/>
    <w:rsid w:val="000049DC"/>
    <w:rPr>
      <w:rFonts w:ascii="Times New Roman" w:eastAsia="宋体" w:hAnsi="Times New Roman" w:cs="Times New Roman"/>
      <w:kern w:val="0"/>
      <w:szCs w:val="21"/>
    </w:rPr>
  </w:style>
  <w:style w:type="character" w:customStyle="1" w:styleId="shorttext">
    <w:name w:val="short_text"/>
    <w:rsid w:val="000049DC"/>
  </w:style>
  <w:style w:type="paragraph" w:styleId="12">
    <w:name w:val="toc 1"/>
    <w:basedOn w:val="ac"/>
    <w:next w:val="ac"/>
    <w:autoRedefine/>
    <w:uiPriority w:val="39"/>
    <w:unhideWhenUsed/>
    <w:qFormat/>
    <w:rsid w:val="00C059DD"/>
    <w:pPr>
      <w:tabs>
        <w:tab w:val="right" w:leader="dot" w:pos="8302"/>
      </w:tabs>
      <w:spacing w:line="360" w:lineRule="auto"/>
    </w:pPr>
    <w:rPr>
      <w:rFonts w:ascii="Times New Roman" w:eastAsia="宋体" w:hAnsi="Times New Roman" w:cs="Times New Roman"/>
      <w:szCs w:val="24"/>
    </w:rPr>
  </w:style>
  <w:style w:type="paragraph" w:styleId="21">
    <w:name w:val="toc 2"/>
    <w:basedOn w:val="ac"/>
    <w:next w:val="ac"/>
    <w:autoRedefine/>
    <w:uiPriority w:val="39"/>
    <w:unhideWhenUsed/>
    <w:qFormat/>
    <w:rsid w:val="00C059DD"/>
    <w:pPr>
      <w:ind w:leftChars="200" w:left="420"/>
    </w:pPr>
    <w:rPr>
      <w:rFonts w:ascii="Times New Roman" w:eastAsia="宋体" w:hAnsi="Times New Roman" w:cs="Times New Roman"/>
      <w:szCs w:val="24"/>
    </w:rPr>
  </w:style>
  <w:style w:type="paragraph" w:styleId="30">
    <w:name w:val="toc 3"/>
    <w:basedOn w:val="ac"/>
    <w:next w:val="ac"/>
    <w:autoRedefine/>
    <w:uiPriority w:val="39"/>
    <w:unhideWhenUsed/>
    <w:qFormat/>
    <w:rsid w:val="00C059DD"/>
    <w:pPr>
      <w:ind w:leftChars="400" w:left="840"/>
    </w:pPr>
    <w:rPr>
      <w:rFonts w:ascii="Times New Roman" w:eastAsia="宋体" w:hAnsi="Times New Roman" w:cs="Times New Roman"/>
      <w:szCs w:val="24"/>
    </w:rPr>
  </w:style>
  <w:style w:type="character" w:customStyle="1" w:styleId="Char6">
    <w:name w:val="表格文本 Char"/>
    <w:link w:val="af9"/>
    <w:locked/>
    <w:rsid w:val="00C059DD"/>
    <w:rPr>
      <w:rFonts w:ascii="Arial" w:eastAsia="Times New Roman" w:hAnsi="Arial" w:cs="Arial"/>
      <w:szCs w:val="21"/>
    </w:rPr>
  </w:style>
  <w:style w:type="paragraph" w:customStyle="1" w:styleId="af9">
    <w:name w:val="表格文本"/>
    <w:link w:val="Char6"/>
    <w:rsid w:val="00C059DD"/>
    <w:pPr>
      <w:tabs>
        <w:tab w:val="decimal" w:pos="0"/>
      </w:tabs>
    </w:pPr>
    <w:rPr>
      <w:rFonts w:ascii="Arial" w:eastAsia="Times New Roman" w:hAnsi="Arial" w:cs="Arial"/>
      <w:szCs w:val="21"/>
    </w:rPr>
  </w:style>
  <w:style w:type="character" w:customStyle="1" w:styleId="ZTEsoftChar">
    <w:name w:val="标准正文(ZTEsoft) Char"/>
    <w:link w:val="ZTEsoft"/>
    <w:locked/>
    <w:rsid w:val="00C059DD"/>
    <w:rPr>
      <w:rFonts w:ascii="宋体" w:eastAsia="宋体" w:hAnsi="宋体"/>
      <w:sz w:val="24"/>
      <w:szCs w:val="24"/>
    </w:rPr>
  </w:style>
  <w:style w:type="paragraph" w:customStyle="1" w:styleId="ZTEsoft">
    <w:name w:val="标准正文(ZTEsoft)"/>
    <w:basedOn w:val="ac"/>
    <w:link w:val="ZTEsoftChar"/>
    <w:qFormat/>
    <w:rsid w:val="00C059DD"/>
    <w:pPr>
      <w:spacing w:line="360" w:lineRule="auto"/>
      <w:ind w:firstLine="420"/>
      <w:jc w:val="left"/>
    </w:pPr>
    <w:rPr>
      <w:rFonts w:ascii="宋体" w:eastAsia="宋体" w:hAnsi="宋体"/>
      <w:sz w:val="24"/>
      <w:szCs w:val="24"/>
    </w:rPr>
  </w:style>
  <w:style w:type="paragraph" w:customStyle="1" w:styleId="afa">
    <w:name w:val="封面表格文本"/>
    <w:basedOn w:val="ac"/>
    <w:rsid w:val="00C059DD"/>
    <w:pPr>
      <w:autoSpaceDE w:val="0"/>
      <w:autoSpaceDN w:val="0"/>
      <w:adjustRightInd w:val="0"/>
      <w:jc w:val="center"/>
    </w:pPr>
    <w:rPr>
      <w:rFonts w:ascii="Times New Roman" w:eastAsia="宋体" w:hAnsi="Times New Roman" w:cs="Times New Roman"/>
      <w:b/>
      <w:bCs/>
      <w:kern w:val="0"/>
      <w:sz w:val="24"/>
      <w:szCs w:val="24"/>
    </w:rPr>
  </w:style>
  <w:style w:type="paragraph" w:customStyle="1" w:styleId="afb">
    <w:name w:val="È±Ê¡ÎÄ±¾"/>
    <w:basedOn w:val="ac"/>
    <w:rsid w:val="00C059DD"/>
    <w:pPr>
      <w:widowControl/>
      <w:overflowPunct w:val="0"/>
      <w:autoSpaceDE w:val="0"/>
      <w:autoSpaceDN w:val="0"/>
      <w:adjustRightInd w:val="0"/>
      <w:jc w:val="left"/>
    </w:pPr>
    <w:rPr>
      <w:rFonts w:ascii="Times New Roman" w:eastAsia="宋体" w:hAnsi="Times New Roman" w:cs="Times New Roman"/>
      <w:kern w:val="0"/>
      <w:sz w:val="24"/>
      <w:szCs w:val="20"/>
    </w:rPr>
  </w:style>
  <w:style w:type="paragraph" w:customStyle="1" w:styleId="afc">
    <w:name w:val="表头样式"/>
    <w:basedOn w:val="ac"/>
    <w:rsid w:val="00C059DD"/>
    <w:pPr>
      <w:keepNext/>
      <w:widowControl/>
      <w:autoSpaceDE w:val="0"/>
      <w:autoSpaceDN w:val="0"/>
      <w:adjustRightInd w:val="0"/>
      <w:jc w:val="center"/>
    </w:pPr>
    <w:rPr>
      <w:rFonts w:ascii="Times New Roman" w:eastAsia="宋体" w:hAnsi="Times New Roman" w:cs="Times New Roman"/>
      <w:b/>
      <w:kern w:val="0"/>
      <w:szCs w:val="20"/>
    </w:rPr>
  </w:style>
  <w:style w:type="character" w:styleId="afd">
    <w:name w:val="FollowedHyperlink"/>
    <w:basedOn w:val="ad"/>
    <w:unhideWhenUsed/>
    <w:rsid w:val="00100CB8"/>
    <w:rPr>
      <w:color w:val="954F72" w:themeColor="followedHyperlink"/>
      <w:u w:val="single"/>
    </w:rPr>
  </w:style>
  <w:style w:type="character" w:styleId="afe">
    <w:name w:val="Emphasis"/>
    <w:basedOn w:val="ad"/>
    <w:qFormat/>
    <w:rsid w:val="006367C5"/>
    <w:rPr>
      <w:i w:val="0"/>
      <w:iCs w:val="0"/>
      <w:color w:val="CC0000"/>
    </w:rPr>
  </w:style>
  <w:style w:type="character" w:customStyle="1" w:styleId="6Char">
    <w:name w:val="标题 6 Char"/>
    <w:basedOn w:val="ad"/>
    <w:link w:val="6"/>
    <w:rsid w:val="001509D8"/>
    <w:rPr>
      <w:rFonts w:ascii="Arial" w:eastAsia="黑体" w:hAnsi="Arial" w:cs="Times New Roman"/>
      <w:b/>
      <w:bCs/>
      <w:sz w:val="24"/>
      <w:szCs w:val="24"/>
    </w:rPr>
  </w:style>
  <w:style w:type="character" w:customStyle="1" w:styleId="7Char">
    <w:name w:val="标题 7 Char"/>
    <w:basedOn w:val="ad"/>
    <w:link w:val="7"/>
    <w:rsid w:val="001509D8"/>
    <w:rPr>
      <w:rFonts w:ascii="Times New Roman" w:eastAsia="宋体" w:hAnsi="Times New Roman" w:cs="Times New Roman"/>
      <w:b/>
      <w:bCs/>
      <w:sz w:val="24"/>
      <w:szCs w:val="24"/>
    </w:rPr>
  </w:style>
  <w:style w:type="character" w:customStyle="1" w:styleId="8Char">
    <w:name w:val="标题 8 Char"/>
    <w:basedOn w:val="ad"/>
    <w:link w:val="8"/>
    <w:rsid w:val="001509D8"/>
    <w:rPr>
      <w:rFonts w:ascii="Arial" w:eastAsia="黑体" w:hAnsi="Arial" w:cs="Times New Roman"/>
      <w:sz w:val="24"/>
      <w:szCs w:val="24"/>
    </w:rPr>
  </w:style>
  <w:style w:type="character" w:customStyle="1" w:styleId="9Char">
    <w:name w:val="标题 9 Char"/>
    <w:basedOn w:val="ad"/>
    <w:link w:val="9"/>
    <w:rsid w:val="001509D8"/>
    <w:rPr>
      <w:rFonts w:ascii="Arial" w:eastAsia="黑体" w:hAnsi="Arial" w:cs="Times New Roman"/>
      <w:szCs w:val="21"/>
    </w:rPr>
  </w:style>
  <w:style w:type="character" w:styleId="aff">
    <w:name w:val="footnote reference"/>
    <w:rsid w:val="001509D8"/>
    <w:rPr>
      <w:vertAlign w:val="superscript"/>
    </w:rPr>
  </w:style>
  <w:style w:type="character" w:customStyle="1" w:styleId="Char7">
    <w:name w:val="批注文字 Char"/>
    <w:rsid w:val="001509D8"/>
    <w:rPr>
      <w:kern w:val="2"/>
      <w:sz w:val="21"/>
      <w:szCs w:val="24"/>
    </w:rPr>
  </w:style>
  <w:style w:type="character" w:customStyle="1" w:styleId="194Char">
    <w:name w:val="样式 首行缩进:  1.94 字符 Char"/>
    <w:link w:val="194"/>
    <w:rsid w:val="001509D8"/>
    <w:rPr>
      <w:rFonts w:eastAsia="宋体" w:cs="宋体"/>
    </w:rPr>
  </w:style>
  <w:style w:type="character" w:styleId="aff0">
    <w:name w:val="Strong"/>
    <w:uiPriority w:val="22"/>
    <w:qFormat/>
    <w:rsid w:val="001509D8"/>
    <w:rPr>
      <w:b/>
      <w:bCs/>
    </w:rPr>
  </w:style>
  <w:style w:type="character" w:customStyle="1" w:styleId="NormalParagraphCharCharCharChar">
    <w:name w:val="Normal Paragraph Char Char Char Char"/>
    <w:link w:val="NormalParagraphCharCharChar"/>
    <w:rsid w:val="001509D8"/>
    <w:rPr>
      <w:rFonts w:eastAsia="宋体"/>
      <w:sz w:val="24"/>
      <w:szCs w:val="24"/>
    </w:rPr>
  </w:style>
  <w:style w:type="character" w:customStyle="1" w:styleId="XMLCodeChar">
    <w:name w:val="XMLCode Char"/>
    <w:link w:val="XMLCode"/>
    <w:rsid w:val="001509D8"/>
    <w:rPr>
      <w:rFonts w:ascii="Consolas" w:eastAsia="宋体" w:hAnsi="Consolas"/>
      <w:color w:val="0000FF"/>
      <w:sz w:val="18"/>
      <w:szCs w:val="18"/>
      <w:shd w:val="clear" w:color="auto" w:fill="D9D9D9"/>
    </w:rPr>
  </w:style>
  <w:style w:type="character" w:styleId="aff1">
    <w:name w:val="page number"/>
    <w:basedOn w:val="ad"/>
    <w:rsid w:val="001509D8"/>
  </w:style>
  <w:style w:type="character" w:customStyle="1" w:styleId="ItemListChar">
    <w:name w:val="Item List Char"/>
    <w:link w:val="ItemList"/>
    <w:rsid w:val="001509D8"/>
    <w:rPr>
      <w:rFonts w:ascii="Arial" w:hAnsi="Arial"/>
      <w:szCs w:val="21"/>
    </w:rPr>
  </w:style>
  <w:style w:type="character" w:customStyle="1" w:styleId="trans">
    <w:name w:val="trans"/>
    <w:basedOn w:val="ad"/>
    <w:rsid w:val="001509D8"/>
  </w:style>
  <w:style w:type="character" w:styleId="aff2">
    <w:name w:val="annotation reference"/>
    <w:semiHidden/>
    <w:rsid w:val="001509D8"/>
    <w:rPr>
      <w:sz w:val="21"/>
      <w:szCs w:val="21"/>
    </w:rPr>
  </w:style>
  <w:style w:type="character" w:styleId="HTML0">
    <w:name w:val="HTML Code"/>
    <w:uiPriority w:val="99"/>
    <w:unhideWhenUsed/>
    <w:rsid w:val="001509D8"/>
    <w:rPr>
      <w:rFonts w:ascii="宋体" w:eastAsia="宋体" w:hAnsi="宋体" w:cs="宋体"/>
      <w:sz w:val="24"/>
      <w:szCs w:val="24"/>
    </w:rPr>
  </w:style>
  <w:style w:type="character" w:customStyle="1" w:styleId="hilite1">
    <w:name w:val="hilite1"/>
    <w:basedOn w:val="ad"/>
    <w:rsid w:val="001509D8"/>
  </w:style>
  <w:style w:type="character" w:customStyle="1" w:styleId="CharCharChar">
    <w:name w:val="编写建议 Char Char Char"/>
    <w:link w:val="CharChar"/>
    <w:rsid w:val="001509D8"/>
    <w:rPr>
      <w:rFonts w:eastAsia="宋体"/>
      <w:i/>
      <w:color w:val="0000FF"/>
      <w:szCs w:val="21"/>
    </w:rPr>
  </w:style>
  <w:style w:type="character" w:customStyle="1" w:styleId="Char8">
    <w:name w:val="三级条标题 Char"/>
    <w:basedOn w:val="Char9"/>
    <w:link w:val="a4"/>
    <w:rsid w:val="001509D8"/>
    <w:rPr>
      <w:rFonts w:ascii="黑体" w:eastAsia="黑体"/>
    </w:rPr>
  </w:style>
  <w:style w:type="character" w:customStyle="1" w:styleId="Chara">
    <w:name w:val="脚注文本 Char"/>
    <w:link w:val="aff3"/>
    <w:rsid w:val="001509D8"/>
    <w:rPr>
      <w:sz w:val="18"/>
      <w:szCs w:val="18"/>
    </w:rPr>
  </w:style>
  <w:style w:type="character" w:customStyle="1" w:styleId="TableTextChar">
    <w:name w:val="Table Text Char"/>
    <w:rsid w:val="001509D8"/>
    <w:rPr>
      <w:rFonts w:eastAsia="宋体" w:cs="Arial"/>
      <w:snapToGrid w:val="0"/>
      <w:sz w:val="21"/>
      <w:szCs w:val="21"/>
      <w:lang w:val="en-US" w:eastAsia="zh-CN" w:bidi="ar-SA"/>
    </w:rPr>
  </w:style>
  <w:style w:type="character" w:customStyle="1" w:styleId="Char10">
    <w:name w:val="正文首行缩进 Char1"/>
    <w:rsid w:val="001509D8"/>
    <w:rPr>
      <w:rFonts w:eastAsia="宋体"/>
      <w:sz w:val="21"/>
      <w:szCs w:val="21"/>
      <w:lang w:val="en-US" w:eastAsia="zh-CN" w:bidi="ar-SA"/>
    </w:rPr>
  </w:style>
  <w:style w:type="character" w:customStyle="1" w:styleId="-Char">
    <w:name w:val="样式-排列 Char"/>
    <w:link w:val="-"/>
    <w:rsid w:val="001509D8"/>
    <w:rPr>
      <w:szCs w:val="24"/>
    </w:rPr>
  </w:style>
  <w:style w:type="character" w:customStyle="1" w:styleId="lijuyuanxing">
    <w:name w:val="lijuyuanxing"/>
    <w:basedOn w:val="ad"/>
    <w:rsid w:val="001509D8"/>
  </w:style>
  <w:style w:type="character" w:customStyle="1" w:styleId="def3">
    <w:name w:val="def3"/>
    <w:rsid w:val="001509D8"/>
    <w:rPr>
      <w:b w:val="0"/>
      <w:bCs w:val="0"/>
    </w:rPr>
  </w:style>
  <w:style w:type="character" w:customStyle="1" w:styleId="Char3">
    <w:name w:val="正文缩进 Char"/>
    <w:link w:val="af6"/>
    <w:rsid w:val="001509D8"/>
    <w:rPr>
      <w:rFonts w:ascii="Times New Roman" w:eastAsia="宋体" w:hAnsi="Times New Roman" w:cs="Times New Roman"/>
      <w:szCs w:val="24"/>
    </w:rPr>
  </w:style>
  <w:style w:type="character" w:customStyle="1" w:styleId="Charb">
    <w:name w:val="一级条标题 Char"/>
    <w:link w:val="a8"/>
    <w:rsid w:val="001509D8"/>
    <w:rPr>
      <w:rFonts w:ascii="黑体" w:eastAsia="黑体"/>
    </w:rPr>
  </w:style>
  <w:style w:type="character" w:customStyle="1" w:styleId="NormalParagraphChar1CharCharChar">
    <w:name w:val="Normal Paragraph Char1 Char Char Char"/>
    <w:link w:val="NormalParagraphChar1"/>
    <w:rsid w:val="001509D8"/>
    <w:rPr>
      <w:rFonts w:ascii="Tahoma" w:eastAsia="宋体" w:hAnsi="Tahoma"/>
      <w:sz w:val="24"/>
    </w:rPr>
  </w:style>
  <w:style w:type="character" w:customStyle="1" w:styleId="Charc">
    <w:name w:val="正文内容 Char"/>
    <w:link w:val="aff4"/>
    <w:rsid w:val="001509D8"/>
    <w:rPr>
      <w:rFonts w:eastAsia="宋体" w:cs="宋体"/>
      <w:sz w:val="24"/>
      <w:szCs w:val="24"/>
    </w:rPr>
  </w:style>
  <w:style w:type="character" w:customStyle="1" w:styleId="Char9">
    <w:name w:val="二级条标题 Char"/>
    <w:link w:val="a9"/>
    <w:rsid w:val="001509D8"/>
    <w:rPr>
      <w:rFonts w:ascii="黑体" w:eastAsia="黑体"/>
    </w:rPr>
  </w:style>
  <w:style w:type="character" w:customStyle="1" w:styleId="CharChar0">
    <w:name w:val="表头样式 Char Char"/>
    <w:link w:val="Chard"/>
    <w:rsid w:val="001509D8"/>
    <w:rPr>
      <w:rFonts w:ascii="Arial" w:eastAsia="宋体" w:hAnsi="Arial"/>
      <w:b/>
      <w:szCs w:val="21"/>
    </w:rPr>
  </w:style>
  <w:style w:type="character" w:customStyle="1" w:styleId="CharChar1">
    <w:name w:val="文档正文 Char Char"/>
    <w:link w:val="Chare"/>
    <w:rsid w:val="001509D8"/>
    <w:rPr>
      <w:rFonts w:ascii="仿宋_GB2312" w:eastAsia="仿宋_GB2312"/>
      <w:sz w:val="28"/>
    </w:rPr>
  </w:style>
  <w:style w:type="character" w:customStyle="1" w:styleId="apple-style-span">
    <w:name w:val="apple-style-span"/>
    <w:basedOn w:val="ad"/>
    <w:rsid w:val="001509D8"/>
  </w:style>
  <w:style w:type="character" w:customStyle="1" w:styleId="Charf">
    <w:name w:val="章标题 Char"/>
    <w:link w:val="a7"/>
    <w:rsid w:val="001509D8"/>
    <w:rPr>
      <w:rFonts w:ascii="黑体" w:eastAsia="黑体"/>
    </w:rPr>
  </w:style>
  <w:style w:type="character" w:customStyle="1" w:styleId="Charf0">
    <w:name w:val="标准正文一 Char"/>
    <w:link w:val="aff5"/>
    <w:rsid w:val="001509D8"/>
    <w:rPr>
      <w:sz w:val="24"/>
    </w:rPr>
  </w:style>
  <w:style w:type="character" w:customStyle="1" w:styleId="Charf1">
    <w:name w:val="段 Char"/>
    <w:link w:val="aff6"/>
    <w:rsid w:val="001509D8"/>
    <w:rPr>
      <w:rFonts w:ascii="宋体"/>
    </w:rPr>
  </w:style>
  <w:style w:type="character" w:customStyle="1" w:styleId="Char2Char">
    <w:name w:val="正文首行缩进 Char2 Char"/>
    <w:aliases w:val="正文首行缩进 Char Char Char Char,正文首行缩进 Char1 Char Char Char Char Char Char Char Char Char,正文首行缩进 Char1 Char Char Char Char Char Char,正文首行缩进 Char Char Char Char1,正文首行缩进 Char1 Char1,正文首行缩进 Char Char Char1,正文首行缩进 Char1 Char Char1 Char"/>
    <w:rsid w:val="001509D8"/>
    <w:rPr>
      <w:rFonts w:eastAsia="宋体"/>
      <w:sz w:val="21"/>
      <w:szCs w:val="21"/>
      <w:lang w:val="en-US" w:eastAsia="zh-CN" w:bidi="ar-SA"/>
    </w:rPr>
  </w:style>
  <w:style w:type="character" w:customStyle="1" w:styleId="CharCharCharCharCharChar">
    <w:name w:val="编写建议 Char Char Char Char Char Char"/>
    <w:link w:val="CharCharCharCharChar"/>
    <w:rsid w:val="001509D8"/>
    <w:rPr>
      <w:rFonts w:eastAsia="宋体" w:cs="Arial"/>
      <w:i/>
      <w:color w:val="0000FF"/>
      <w:szCs w:val="21"/>
    </w:rPr>
  </w:style>
  <w:style w:type="character" w:customStyle="1" w:styleId="Char11">
    <w:name w:val="编写建议 Char1"/>
    <w:link w:val="aff7"/>
    <w:rsid w:val="001509D8"/>
    <w:rPr>
      <w:rFonts w:eastAsia="宋体"/>
      <w:i/>
      <w:color w:val="0000FF"/>
    </w:rPr>
  </w:style>
  <w:style w:type="character" w:customStyle="1" w:styleId="Charf2">
    <w:name w:val="特点 Char"/>
    <w:aliases w:val="表正文 Char,正文非缩进 Char,段1 Char,±íÕýÎÄ Char,ÕýÎÄ·ÇËõ½ø Char,图号标注 Char,Alt+X Char,mr正文缩进 Char,四号 Char,正文不缩进 Char,正文缩进 Char Char,正文缩进（首行缩进两字） Char,正文（首行缩进两字） Char,Indent 1 Char,表正文1 Char,正文非缩进1 Char,Alt+X1 Char,mr正文缩进1 Char,特点1 Char,段11 Char,表正文2 Char"/>
    <w:rsid w:val="001509D8"/>
    <w:rPr>
      <w:rFonts w:eastAsia="宋体"/>
      <w:sz w:val="22"/>
      <w:lang w:val="en-US" w:eastAsia="zh-CN" w:bidi="ar-SA"/>
    </w:rPr>
  </w:style>
  <w:style w:type="character" w:customStyle="1" w:styleId="22">
    <w:name w:val="标题2"/>
    <w:rsid w:val="001509D8"/>
    <w:rPr>
      <w:b/>
      <w:sz w:val="30"/>
    </w:rPr>
  </w:style>
  <w:style w:type="character" w:customStyle="1" w:styleId="TableTextChar1">
    <w:name w:val="Table Text Char1"/>
    <w:link w:val="TableText"/>
    <w:rsid w:val="001509D8"/>
    <w:rPr>
      <w:rFonts w:eastAsia="宋体"/>
      <w:sz w:val="24"/>
      <w:szCs w:val="24"/>
    </w:rPr>
  </w:style>
  <w:style w:type="character" w:customStyle="1" w:styleId="QBChar">
    <w:name w:val="QB正文 Char"/>
    <w:basedOn w:val="Charf1"/>
    <w:link w:val="QB"/>
    <w:rsid w:val="001509D8"/>
    <w:rPr>
      <w:rFonts w:ascii="宋体"/>
    </w:rPr>
  </w:style>
  <w:style w:type="paragraph" w:styleId="50">
    <w:name w:val="toc 5"/>
    <w:basedOn w:val="ac"/>
    <w:next w:val="ac"/>
    <w:uiPriority w:val="39"/>
    <w:rsid w:val="001509D8"/>
    <w:pPr>
      <w:ind w:leftChars="800" w:left="1680"/>
    </w:pPr>
    <w:rPr>
      <w:rFonts w:ascii="Times New Roman" w:eastAsia="宋体" w:hAnsi="Times New Roman" w:cs="Times New Roman"/>
      <w:szCs w:val="24"/>
    </w:rPr>
  </w:style>
  <w:style w:type="paragraph" w:customStyle="1" w:styleId="Char1">
    <w:name w:val="Char1"/>
    <w:basedOn w:val="ac"/>
    <w:rsid w:val="001509D8"/>
    <w:pPr>
      <w:numPr>
        <w:numId w:val="2"/>
      </w:numPr>
      <w:tabs>
        <w:tab w:val="left" w:pos="1260"/>
      </w:tabs>
      <w:spacing w:beforeLines="50" w:afterLines="50" w:line="400" w:lineRule="exact"/>
      <w:ind w:firstLineChars="200" w:firstLine="200"/>
    </w:pPr>
    <w:rPr>
      <w:rFonts w:ascii="Tahoma" w:eastAsia="宋体" w:hAnsi="Tahoma" w:cs="Times New Roman"/>
      <w:sz w:val="24"/>
      <w:szCs w:val="20"/>
    </w:rPr>
  </w:style>
  <w:style w:type="paragraph" w:customStyle="1" w:styleId="aff8">
    <w:name w:val="单点描述标题"/>
    <w:basedOn w:val="20"/>
    <w:next w:val="ac"/>
    <w:rsid w:val="001509D8"/>
    <w:pPr>
      <w:numPr>
        <w:ilvl w:val="1"/>
      </w:numPr>
      <w:tabs>
        <w:tab w:val="left" w:pos="576"/>
      </w:tabs>
      <w:adjustRightInd w:val="0"/>
      <w:spacing w:before="240" w:after="0" w:line="360" w:lineRule="auto"/>
      <w:jc w:val="left"/>
      <w:outlineLvl w:val="9"/>
    </w:pPr>
    <w:rPr>
      <w:rFonts w:ascii="Times New Roman" w:eastAsia="黑体" w:hAnsi="Times New Roman" w:cs="Times New Roman"/>
      <w:sz w:val="24"/>
    </w:rPr>
  </w:style>
  <w:style w:type="paragraph" w:customStyle="1" w:styleId="aff9">
    <w:name w:val="表头文本"/>
    <w:basedOn w:val="ac"/>
    <w:rsid w:val="001509D8"/>
    <w:pPr>
      <w:autoSpaceDE w:val="0"/>
      <w:autoSpaceDN w:val="0"/>
      <w:adjustRightInd w:val="0"/>
      <w:jc w:val="center"/>
    </w:pPr>
    <w:rPr>
      <w:rFonts w:ascii="Times New Roman" w:eastAsia="宋体" w:hAnsi="Times New Roman" w:cs="Times New Roman"/>
      <w:b/>
      <w:kern w:val="0"/>
      <w:sz w:val="18"/>
      <w:szCs w:val="21"/>
    </w:rPr>
  </w:style>
  <w:style w:type="paragraph" w:customStyle="1" w:styleId="a9">
    <w:name w:val="二级条标题"/>
    <w:basedOn w:val="a8"/>
    <w:next w:val="ac"/>
    <w:link w:val="Char9"/>
    <w:rsid w:val="001509D8"/>
    <w:pPr>
      <w:numPr>
        <w:ilvl w:val="5"/>
      </w:numPr>
      <w:tabs>
        <w:tab w:val="clear" w:pos="2100"/>
        <w:tab w:val="left" w:pos="2520"/>
      </w:tabs>
      <w:ind w:left="2520" w:hanging="420"/>
      <w:outlineLvl w:val="3"/>
    </w:pPr>
  </w:style>
  <w:style w:type="paragraph" w:customStyle="1" w:styleId="2">
    <w:name w:val="规程 标题2"/>
    <w:basedOn w:val="20"/>
    <w:rsid w:val="001509D8"/>
    <w:pPr>
      <w:keepLines w:val="0"/>
      <w:widowControl/>
      <w:numPr>
        <w:ilvl w:val="1"/>
        <w:numId w:val="1"/>
      </w:numPr>
      <w:tabs>
        <w:tab w:val="left" w:pos="774"/>
      </w:tabs>
      <w:autoSpaceDE w:val="0"/>
      <w:autoSpaceDN w:val="0"/>
      <w:spacing w:before="240" w:after="240" w:line="240" w:lineRule="auto"/>
      <w:ind w:left="774"/>
      <w:jc w:val="left"/>
    </w:pPr>
    <w:rPr>
      <w:rFonts w:ascii="Times New Roman" w:eastAsia="宋体" w:hAnsi="Times New Roman" w:cs="Times New Roman"/>
      <w:bCs w:val="0"/>
      <w:color w:val="000000"/>
      <w:kern w:val="0"/>
      <w:sz w:val="22"/>
      <w:szCs w:val="24"/>
    </w:rPr>
  </w:style>
  <w:style w:type="paragraph" w:customStyle="1" w:styleId="footnotes">
    <w:name w:val="footnotes"/>
    <w:basedOn w:val="ac"/>
    <w:rsid w:val="001509D8"/>
    <w:pPr>
      <w:widowControl/>
      <w:autoSpaceDE w:val="0"/>
      <w:autoSpaceDN w:val="0"/>
      <w:adjustRightInd w:val="0"/>
      <w:spacing w:after="90"/>
      <w:jc w:val="left"/>
    </w:pPr>
    <w:rPr>
      <w:rFonts w:ascii="Times New Roman" w:eastAsia="宋体" w:hAnsi="Times New Roman" w:cs="Times New Roman"/>
      <w:kern w:val="0"/>
      <w:sz w:val="18"/>
      <w:szCs w:val="20"/>
    </w:rPr>
  </w:style>
  <w:style w:type="paragraph" w:customStyle="1" w:styleId="catalog8">
    <w:name w:val="catalog 8"/>
    <w:basedOn w:val="ac"/>
    <w:rsid w:val="001509D8"/>
    <w:pPr>
      <w:widowControl/>
      <w:autoSpaceDE w:val="0"/>
      <w:autoSpaceDN w:val="0"/>
      <w:adjustRightInd w:val="0"/>
      <w:ind w:left="113"/>
      <w:jc w:val="left"/>
    </w:pPr>
    <w:rPr>
      <w:rFonts w:ascii="Times New Roman" w:eastAsia="宋体" w:hAnsi="Times New Roman" w:cs="Times New Roman"/>
      <w:kern w:val="0"/>
      <w:szCs w:val="20"/>
    </w:rPr>
  </w:style>
  <w:style w:type="paragraph" w:styleId="affa">
    <w:name w:val="annotation text"/>
    <w:basedOn w:val="ac"/>
    <w:link w:val="Char12"/>
    <w:unhideWhenUsed/>
    <w:rsid w:val="001509D8"/>
    <w:pPr>
      <w:jc w:val="left"/>
    </w:pPr>
  </w:style>
  <w:style w:type="character" w:customStyle="1" w:styleId="Char12">
    <w:name w:val="批注文字 Char1"/>
    <w:basedOn w:val="ad"/>
    <w:link w:val="affa"/>
    <w:uiPriority w:val="99"/>
    <w:semiHidden/>
    <w:rsid w:val="001509D8"/>
  </w:style>
  <w:style w:type="paragraph" w:styleId="affb">
    <w:name w:val="annotation subject"/>
    <w:basedOn w:val="affa"/>
    <w:next w:val="affa"/>
    <w:link w:val="Charf3"/>
    <w:semiHidden/>
    <w:rsid w:val="001509D8"/>
    <w:rPr>
      <w:rFonts w:ascii="Times New Roman" w:eastAsia="宋体" w:hAnsi="Times New Roman" w:cs="Times New Roman"/>
      <w:b/>
      <w:bCs/>
      <w:szCs w:val="24"/>
    </w:rPr>
  </w:style>
  <w:style w:type="character" w:customStyle="1" w:styleId="Charf3">
    <w:name w:val="批注主题 Char"/>
    <w:basedOn w:val="Char12"/>
    <w:link w:val="affb"/>
    <w:semiHidden/>
    <w:rsid w:val="001509D8"/>
    <w:rPr>
      <w:rFonts w:ascii="Times New Roman" w:eastAsia="宋体" w:hAnsi="Times New Roman" w:cs="Times New Roman"/>
      <w:b/>
      <w:bCs/>
      <w:szCs w:val="24"/>
    </w:rPr>
  </w:style>
  <w:style w:type="paragraph" w:customStyle="1" w:styleId="catalog">
    <w:name w:val="catalog"/>
    <w:basedOn w:val="ac"/>
    <w:rsid w:val="001509D8"/>
    <w:pPr>
      <w:pageBreakBefore/>
      <w:widowControl/>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styleId="aff3">
    <w:name w:val="footnote text"/>
    <w:basedOn w:val="ac"/>
    <w:link w:val="Chara"/>
    <w:rsid w:val="001509D8"/>
    <w:pPr>
      <w:snapToGrid w:val="0"/>
      <w:jc w:val="left"/>
    </w:pPr>
    <w:rPr>
      <w:sz w:val="18"/>
      <w:szCs w:val="18"/>
    </w:rPr>
  </w:style>
  <w:style w:type="character" w:customStyle="1" w:styleId="Char13">
    <w:name w:val="脚注文本 Char1"/>
    <w:basedOn w:val="ad"/>
    <w:uiPriority w:val="99"/>
    <w:semiHidden/>
    <w:rsid w:val="001509D8"/>
    <w:rPr>
      <w:sz w:val="18"/>
      <w:szCs w:val="18"/>
    </w:rPr>
  </w:style>
  <w:style w:type="paragraph" w:styleId="TOC">
    <w:name w:val="TOC Heading"/>
    <w:basedOn w:val="11"/>
    <w:next w:val="ac"/>
    <w:uiPriority w:val="39"/>
    <w:qFormat/>
    <w:rsid w:val="001509D8"/>
    <w:pPr>
      <w:widowControl/>
      <w:tabs>
        <w:tab w:val="left" w:pos="432"/>
      </w:tabs>
      <w:spacing w:before="480" w:after="0" w:line="276" w:lineRule="auto"/>
      <w:jc w:val="left"/>
      <w:outlineLvl w:val="9"/>
    </w:pPr>
    <w:rPr>
      <w:rFonts w:ascii="Cambria" w:eastAsia="宋体" w:hAnsi="Cambria" w:cs="Times New Roman"/>
      <w:color w:val="365F91"/>
      <w:kern w:val="0"/>
      <w:sz w:val="28"/>
      <w:szCs w:val="28"/>
    </w:rPr>
  </w:style>
  <w:style w:type="paragraph" w:styleId="70">
    <w:name w:val="toc 7"/>
    <w:basedOn w:val="ac"/>
    <w:next w:val="ac"/>
    <w:uiPriority w:val="39"/>
    <w:rsid w:val="001509D8"/>
    <w:pPr>
      <w:ind w:leftChars="1200" w:left="2520"/>
    </w:pPr>
    <w:rPr>
      <w:rFonts w:ascii="Times New Roman" w:eastAsia="宋体" w:hAnsi="Times New Roman" w:cs="Times New Roman"/>
      <w:szCs w:val="24"/>
    </w:rPr>
  </w:style>
  <w:style w:type="paragraph" w:customStyle="1" w:styleId="confidentialitylevelonheader">
    <w:name w:val="confidentiality level on header"/>
    <w:basedOn w:val="ac"/>
    <w:rsid w:val="001509D8"/>
    <w:pPr>
      <w:widowControl/>
      <w:autoSpaceDE w:val="0"/>
      <w:autoSpaceDN w:val="0"/>
      <w:adjustRightInd w:val="0"/>
      <w:jc w:val="right"/>
    </w:pPr>
    <w:rPr>
      <w:rFonts w:ascii="Times New Roman" w:eastAsia="宋体" w:hAnsi="Times New Roman" w:cs="Times New Roman"/>
      <w:kern w:val="0"/>
      <w:sz w:val="18"/>
      <w:szCs w:val="20"/>
    </w:rPr>
  </w:style>
  <w:style w:type="paragraph" w:customStyle="1" w:styleId="affc">
    <w:name w:val="发布日期"/>
    <w:rsid w:val="001509D8"/>
    <w:rPr>
      <w:rFonts w:ascii="Times New Roman" w:eastAsia="黑体" w:hAnsi="Times New Roman" w:cs="Times New Roman"/>
      <w:kern w:val="0"/>
      <w:sz w:val="28"/>
      <w:szCs w:val="20"/>
    </w:rPr>
  </w:style>
  <w:style w:type="paragraph" w:styleId="affd">
    <w:name w:val="Document Map"/>
    <w:basedOn w:val="ac"/>
    <w:link w:val="Charf4"/>
    <w:semiHidden/>
    <w:rsid w:val="001509D8"/>
    <w:pPr>
      <w:shd w:val="clear" w:color="auto" w:fill="000080"/>
    </w:pPr>
    <w:rPr>
      <w:rFonts w:ascii="Times New Roman" w:eastAsia="宋体" w:hAnsi="Times New Roman" w:cs="Times New Roman"/>
      <w:szCs w:val="24"/>
    </w:rPr>
  </w:style>
  <w:style w:type="character" w:customStyle="1" w:styleId="Charf4">
    <w:name w:val="文档结构图 Char"/>
    <w:basedOn w:val="ad"/>
    <w:link w:val="affd"/>
    <w:semiHidden/>
    <w:rsid w:val="001509D8"/>
    <w:rPr>
      <w:rFonts w:ascii="Times New Roman" w:eastAsia="宋体" w:hAnsi="Times New Roman" w:cs="Times New Roman"/>
      <w:szCs w:val="24"/>
      <w:shd w:val="clear" w:color="auto" w:fill="000080"/>
    </w:rPr>
  </w:style>
  <w:style w:type="paragraph" w:styleId="affe">
    <w:name w:val="caption"/>
    <w:basedOn w:val="ac"/>
    <w:next w:val="ac"/>
    <w:qFormat/>
    <w:rsid w:val="001509D8"/>
    <w:pPr>
      <w:widowControl/>
      <w:snapToGrid w:val="0"/>
      <w:spacing w:before="152" w:after="160" w:line="300" w:lineRule="auto"/>
      <w:ind w:left="1701"/>
    </w:pPr>
    <w:rPr>
      <w:rFonts w:ascii="Arial" w:eastAsia="黑体" w:hAnsi="Arial" w:cs="Times New Roman"/>
      <w:kern w:val="0"/>
      <w:szCs w:val="20"/>
    </w:rPr>
  </w:style>
  <w:style w:type="paragraph" w:customStyle="1" w:styleId="QB">
    <w:name w:val="QB正文"/>
    <w:basedOn w:val="aff6"/>
    <w:link w:val="QBChar"/>
    <w:rsid w:val="001509D8"/>
  </w:style>
  <w:style w:type="paragraph" w:customStyle="1" w:styleId="afff">
    <w:name w:val="缺省文本"/>
    <w:basedOn w:val="ac"/>
    <w:rsid w:val="001509D8"/>
    <w:pPr>
      <w:autoSpaceDE w:val="0"/>
      <w:autoSpaceDN w:val="0"/>
      <w:adjustRightInd w:val="0"/>
      <w:jc w:val="left"/>
    </w:pPr>
    <w:rPr>
      <w:rFonts w:ascii="Times New Roman" w:eastAsia="宋体" w:hAnsi="Times New Roman" w:cs="Times New Roman"/>
      <w:kern w:val="0"/>
      <w:sz w:val="24"/>
      <w:szCs w:val="24"/>
    </w:rPr>
  </w:style>
  <w:style w:type="paragraph" w:styleId="afff0">
    <w:name w:val="List Bullet"/>
    <w:basedOn w:val="ac"/>
    <w:rsid w:val="001509D8"/>
    <w:pPr>
      <w:tabs>
        <w:tab w:val="left" w:pos="360"/>
      </w:tabs>
      <w:autoSpaceDE w:val="0"/>
      <w:autoSpaceDN w:val="0"/>
      <w:adjustRightInd w:val="0"/>
      <w:jc w:val="left"/>
    </w:pPr>
    <w:rPr>
      <w:rFonts w:ascii="Times New Roman" w:eastAsia="宋体" w:hAnsi="Times New Roman" w:cs="Times New Roman"/>
      <w:kern w:val="0"/>
      <w:sz w:val="22"/>
      <w:szCs w:val="21"/>
    </w:rPr>
  </w:style>
  <w:style w:type="paragraph" w:styleId="60">
    <w:name w:val="index 6"/>
    <w:basedOn w:val="ac"/>
    <w:next w:val="ac"/>
    <w:rsid w:val="001509D8"/>
    <w:pPr>
      <w:numPr>
        <w:numId w:val="4"/>
      </w:numPr>
      <w:ind w:leftChars="1000" w:left="1000" w:firstLine="0"/>
    </w:pPr>
    <w:rPr>
      <w:rFonts w:ascii="Times New Roman" w:eastAsia="宋体" w:hAnsi="Times New Roman" w:cs="Times New Roman"/>
      <w:szCs w:val="24"/>
    </w:rPr>
  </w:style>
  <w:style w:type="paragraph" w:customStyle="1" w:styleId="afff1">
    <w:name w:val="页眉密级样式"/>
    <w:basedOn w:val="ac"/>
    <w:rsid w:val="001509D8"/>
    <w:pPr>
      <w:autoSpaceDE w:val="0"/>
      <w:autoSpaceDN w:val="0"/>
      <w:adjustRightInd w:val="0"/>
      <w:jc w:val="right"/>
    </w:pPr>
    <w:rPr>
      <w:rFonts w:ascii="Times New Roman" w:eastAsia="宋体" w:hAnsi="Times New Roman" w:cs="Times New Roman"/>
      <w:kern w:val="0"/>
      <w:sz w:val="18"/>
      <w:szCs w:val="18"/>
    </w:rPr>
  </w:style>
  <w:style w:type="paragraph" w:styleId="4">
    <w:name w:val="index 4"/>
    <w:basedOn w:val="ac"/>
    <w:next w:val="ac"/>
    <w:semiHidden/>
    <w:rsid w:val="001509D8"/>
    <w:pPr>
      <w:numPr>
        <w:numId w:val="5"/>
      </w:numPr>
    </w:pPr>
    <w:rPr>
      <w:rFonts w:ascii="Times New Roman" w:eastAsia="宋体" w:hAnsi="Times New Roman" w:cs="Times New Roman"/>
      <w:szCs w:val="20"/>
    </w:rPr>
  </w:style>
  <w:style w:type="paragraph" w:styleId="80">
    <w:name w:val="toc 8"/>
    <w:basedOn w:val="ac"/>
    <w:next w:val="ac"/>
    <w:uiPriority w:val="39"/>
    <w:rsid w:val="001509D8"/>
    <w:pPr>
      <w:ind w:leftChars="1400" w:left="2940"/>
    </w:pPr>
    <w:rPr>
      <w:rFonts w:ascii="Times New Roman" w:eastAsia="宋体" w:hAnsi="Times New Roman" w:cs="Times New Roman"/>
      <w:szCs w:val="24"/>
    </w:rPr>
  </w:style>
  <w:style w:type="paragraph" w:customStyle="1" w:styleId="-">
    <w:name w:val="样式-排列"/>
    <w:basedOn w:val="ac"/>
    <w:link w:val="-Char"/>
    <w:rsid w:val="001509D8"/>
    <w:pPr>
      <w:numPr>
        <w:numId w:val="6"/>
      </w:numPr>
      <w:tabs>
        <w:tab w:val="left" w:pos="840"/>
      </w:tabs>
    </w:pPr>
    <w:rPr>
      <w:szCs w:val="24"/>
    </w:rPr>
  </w:style>
  <w:style w:type="paragraph" w:customStyle="1" w:styleId="Step">
    <w:name w:val="Step"/>
    <w:basedOn w:val="ac"/>
    <w:rsid w:val="001509D8"/>
    <w:pPr>
      <w:widowControl/>
      <w:tabs>
        <w:tab w:val="left"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5heading5heading5Char15">
    <w:name w:val="样式 标题 5heading 5heading 5 Char + 小四 行距: 1.5 倍行距"/>
    <w:basedOn w:val="5"/>
    <w:rsid w:val="001509D8"/>
    <w:pPr>
      <w:numPr>
        <w:ilvl w:val="4"/>
        <w:numId w:val="7"/>
      </w:numPr>
      <w:tabs>
        <w:tab w:val="left" w:pos="1008"/>
      </w:tabs>
      <w:spacing w:line="360" w:lineRule="auto"/>
      <w:jc w:val="left"/>
    </w:pPr>
    <w:rPr>
      <w:rFonts w:ascii="Times New Roman" w:eastAsia="宋体" w:hAnsi="Times New Roman" w:cs="Times New Roman"/>
      <w:sz w:val="24"/>
      <w:szCs w:val="24"/>
    </w:rPr>
  </w:style>
  <w:style w:type="paragraph" w:customStyle="1" w:styleId="ItemList">
    <w:name w:val="Item List"/>
    <w:link w:val="ItemListChar"/>
    <w:rsid w:val="001509D8"/>
    <w:pPr>
      <w:numPr>
        <w:numId w:val="8"/>
      </w:numPr>
      <w:tabs>
        <w:tab w:val="left" w:pos="2126"/>
      </w:tabs>
      <w:spacing w:line="300" w:lineRule="auto"/>
      <w:jc w:val="both"/>
    </w:pPr>
    <w:rPr>
      <w:rFonts w:ascii="Arial" w:hAnsi="Arial"/>
      <w:szCs w:val="21"/>
    </w:rPr>
  </w:style>
  <w:style w:type="paragraph" w:customStyle="1" w:styleId="51">
    <w:name w:val="标题5"/>
    <w:basedOn w:val="ac"/>
    <w:rsid w:val="001509D8"/>
    <w:pPr>
      <w:widowControl/>
      <w:tabs>
        <w:tab w:val="left" w:pos="420"/>
      </w:tabs>
      <w:snapToGrid w:val="0"/>
      <w:spacing w:before="80" w:after="80" w:line="300" w:lineRule="auto"/>
      <w:ind w:left="420" w:hanging="420"/>
    </w:pPr>
    <w:rPr>
      <w:rFonts w:ascii="Arial" w:eastAsia="宋体" w:hAnsi="Arial" w:cs="Times New Roman"/>
      <w:kern w:val="0"/>
      <w:szCs w:val="20"/>
    </w:rPr>
  </w:style>
  <w:style w:type="paragraph" w:customStyle="1" w:styleId="catalog7">
    <w:name w:val="catalog 7"/>
    <w:basedOn w:val="ac"/>
    <w:rsid w:val="001509D8"/>
    <w:pPr>
      <w:widowControl/>
      <w:autoSpaceDE w:val="0"/>
      <w:autoSpaceDN w:val="0"/>
      <w:adjustRightInd w:val="0"/>
      <w:ind w:left="2041" w:hanging="1077"/>
      <w:jc w:val="left"/>
    </w:pPr>
    <w:rPr>
      <w:rFonts w:ascii="宋体" w:eastAsia="宋体" w:hAnsi="Times New Roman" w:cs="Times New Roman"/>
      <w:kern w:val="0"/>
      <w:szCs w:val="20"/>
    </w:rPr>
  </w:style>
  <w:style w:type="paragraph" w:styleId="41">
    <w:name w:val="toc 4"/>
    <w:basedOn w:val="ac"/>
    <w:next w:val="ac"/>
    <w:uiPriority w:val="39"/>
    <w:rsid w:val="001509D8"/>
    <w:pPr>
      <w:ind w:leftChars="600" w:left="1260"/>
    </w:pPr>
    <w:rPr>
      <w:rFonts w:ascii="Times New Roman" w:eastAsia="宋体" w:hAnsi="Times New Roman" w:cs="Times New Roman"/>
      <w:szCs w:val="24"/>
    </w:rPr>
  </w:style>
  <w:style w:type="paragraph" w:styleId="61">
    <w:name w:val="toc 6"/>
    <w:basedOn w:val="ac"/>
    <w:next w:val="ac"/>
    <w:uiPriority w:val="39"/>
    <w:rsid w:val="001509D8"/>
    <w:pPr>
      <w:ind w:leftChars="1000" w:left="2100"/>
    </w:pPr>
    <w:rPr>
      <w:rFonts w:ascii="Times New Roman" w:eastAsia="宋体" w:hAnsi="Times New Roman" w:cs="Times New Roman"/>
      <w:szCs w:val="24"/>
    </w:rPr>
  </w:style>
  <w:style w:type="paragraph" w:styleId="90">
    <w:name w:val="toc 9"/>
    <w:basedOn w:val="ac"/>
    <w:next w:val="ac"/>
    <w:uiPriority w:val="39"/>
    <w:rsid w:val="001509D8"/>
    <w:pPr>
      <w:ind w:leftChars="1600" w:left="3360"/>
    </w:pPr>
    <w:rPr>
      <w:rFonts w:ascii="Times New Roman" w:eastAsia="宋体" w:hAnsi="Times New Roman" w:cs="Times New Roman"/>
      <w:szCs w:val="24"/>
    </w:rPr>
  </w:style>
  <w:style w:type="paragraph" w:customStyle="1" w:styleId="afff2">
    <w:name w:val="项目符号"/>
    <w:basedOn w:val="ac"/>
    <w:rsid w:val="001509D8"/>
    <w:pPr>
      <w:autoSpaceDE w:val="0"/>
      <w:autoSpaceDN w:val="0"/>
      <w:adjustRightInd w:val="0"/>
      <w:spacing w:line="360" w:lineRule="auto"/>
      <w:jc w:val="left"/>
    </w:pPr>
    <w:rPr>
      <w:rFonts w:ascii="Times New Roman" w:eastAsia="宋体" w:hAnsi="Times New Roman" w:cs="Times New Roman"/>
      <w:kern w:val="0"/>
      <w:szCs w:val="20"/>
    </w:rPr>
  </w:style>
  <w:style w:type="paragraph" w:styleId="afff3">
    <w:name w:val="Normal (Web)"/>
    <w:basedOn w:val="ac"/>
    <w:uiPriority w:val="99"/>
    <w:rsid w:val="001509D8"/>
    <w:pPr>
      <w:widowControl/>
      <w:spacing w:before="100" w:beforeAutospacing="1" w:after="100" w:afterAutospacing="1"/>
      <w:jc w:val="left"/>
    </w:pPr>
    <w:rPr>
      <w:rFonts w:ascii="宋体" w:eastAsia="宋体" w:hAnsi="宋体" w:cs="宋体"/>
      <w:kern w:val="0"/>
      <w:sz w:val="24"/>
      <w:szCs w:val="24"/>
    </w:rPr>
  </w:style>
  <w:style w:type="paragraph" w:customStyle="1" w:styleId="afff4">
    <w:name w:val="大段说明"/>
    <w:rsid w:val="001509D8"/>
    <w:pPr>
      <w:tabs>
        <w:tab w:val="left" w:pos="0"/>
      </w:tabs>
      <w:spacing w:line="360" w:lineRule="auto"/>
      <w:ind w:firstLine="400"/>
      <w:jc w:val="both"/>
    </w:pPr>
    <w:rPr>
      <w:rFonts w:ascii="Times New Roman" w:eastAsia="宋体" w:hAnsi="Times New Roman" w:cs="Times New Roman"/>
      <w:bCs/>
      <w:kern w:val="0"/>
      <w:sz w:val="24"/>
      <w:szCs w:val="32"/>
      <w:lang w:val="zh-CN"/>
    </w:rPr>
  </w:style>
  <w:style w:type="paragraph" w:customStyle="1" w:styleId="afff5">
    <w:name w:val="实施日期"/>
    <w:basedOn w:val="affc"/>
    <w:rsid w:val="001509D8"/>
    <w:pPr>
      <w:jc w:val="right"/>
    </w:pPr>
  </w:style>
  <w:style w:type="paragraph" w:customStyle="1" w:styleId="figuredescription">
    <w:name w:val="figure description"/>
    <w:basedOn w:val="ac"/>
    <w:rsid w:val="001509D8"/>
    <w:pPr>
      <w:widowControl/>
      <w:tabs>
        <w:tab w:val="left" w:pos="1080"/>
      </w:tabs>
      <w:autoSpaceDE w:val="0"/>
      <w:autoSpaceDN w:val="0"/>
      <w:adjustRightInd w:val="0"/>
      <w:spacing w:before="105" w:line="360" w:lineRule="auto"/>
      <w:jc w:val="center"/>
    </w:pPr>
    <w:rPr>
      <w:rFonts w:ascii="宋体" w:eastAsia="宋体" w:hAnsi="Times New Roman" w:cs="Times New Roman"/>
      <w:kern w:val="0"/>
      <w:szCs w:val="20"/>
    </w:rPr>
  </w:style>
  <w:style w:type="paragraph" w:customStyle="1" w:styleId="a8">
    <w:name w:val="一级条标题"/>
    <w:basedOn w:val="a7"/>
    <w:next w:val="ac"/>
    <w:link w:val="Charb"/>
    <w:rsid w:val="001509D8"/>
    <w:pPr>
      <w:numPr>
        <w:ilvl w:val="3"/>
      </w:numPr>
      <w:tabs>
        <w:tab w:val="left" w:pos="2100"/>
      </w:tabs>
      <w:spacing w:beforeLines="0" w:afterLines="0"/>
      <w:ind w:left="2100" w:hanging="420"/>
      <w:outlineLvl w:val="2"/>
    </w:pPr>
  </w:style>
  <w:style w:type="paragraph" w:customStyle="1" w:styleId="aa">
    <w:name w:val="文档正文"/>
    <w:basedOn w:val="ac"/>
    <w:rsid w:val="001509D8"/>
    <w:pPr>
      <w:widowControl/>
      <w:numPr>
        <w:ilvl w:val="3"/>
        <w:numId w:val="9"/>
      </w:numPr>
      <w:tabs>
        <w:tab w:val="clear" w:pos="1984"/>
        <w:tab w:val="left" w:pos="1980"/>
      </w:tabs>
      <w:spacing w:line="480" w:lineRule="exact"/>
      <w:textAlignment w:val="baseline"/>
    </w:pPr>
    <w:rPr>
      <w:rFonts w:ascii="宋体" w:eastAsia="宋体" w:hAnsi="Times New Roman" w:cs="Times New Roman"/>
      <w:kern w:val="0"/>
      <w:szCs w:val="21"/>
      <w:lang w:val="zh-CN"/>
    </w:rPr>
  </w:style>
  <w:style w:type="paragraph" w:customStyle="1" w:styleId="afff6">
    <w:name w:val="页脚样式"/>
    <w:basedOn w:val="ac"/>
    <w:rsid w:val="001509D8"/>
    <w:pPr>
      <w:autoSpaceDE w:val="0"/>
      <w:autoSpaceDN w:val="0"/>
      <w:adjustRightInd w:val="0"/>
      <w:spacing w:before="90"/>
      <w:jc w:val="left"/>
    </w:pPr>
    <w:rPr>
      <w:rFonts w:ascii="Times New Roman" w:eastAsia="宋体" w:hAnsi="Times New Roman" w:cs="Times New Roman"/>
      <w:kern w:val="0"/>
      <w:sz w:val="18"/>
      <w:szCs w:val="20"/>
    </w:rPr>
  </w:style>
  <w:style w:type="paragraph" w:customStyle="1" w:styleId="afff7">
    <w:name w:val="表格列标题"/>
    <w:basedOn w:val="ac"/>
    <w:rsid w:val="001509D8"/>
    <w:pPr>
      <w:autoSpaceDE w:val="0"/>
      <w:autoSpaceDN w:val="0"/>
      <w:adjustRightInd w:val="0"/>
      <w:jc w:val="center"/>
    </w:pPr>
    <w:rPr>
      <w:rFonts w:ascii="Times New Roman" w:eastAsia="宋体" w:hAnsi="Times New Roman" w:cs="Times New Roman"/>
      <w:b/>
      <w:kern w:val="0"/>
      <w:szCs w:val="20"/>
    </w:rPr>
  </w:style>
  <w:style w:type="paragraph" w:customStyle="1" w:styleId="a7">
    <w:name w:val="章标题"/>
    <w:next w:val="ac"/>
    <w:link w:val="Charf"/>
    <w:rsid w:val="001509D8"/>
    <w:pPr>
      <w:numPr>
        <w:ilvl w:val="1"/>
        <w:numId w:val="3"/>
      </w:numPr>
      <w:spacing w:beforeLines="50" w:afterLines="50"/>
      <w:jc w:val="both"/>
      <w:outlineLvl w:val="1"/>
    </w:pPr>
    <w:rPr>
      <w:rFonts w:ascii="黑体" w:eastAsia="黑体"/>
    </w:rPr>
  </w:style>
  <w:style w:type="paragraph" w:styleId="afff8">
    <w:name w:val="Revision"/>
    <w:uiPriority w:val="99"/>
    <w:semiHidden/>
    <w:rsid w:val="001509D8"/>
    <w:rPr>
      <w:rFonts w:ascii="Times New Roman" w:eastAsia="宋体" w:hAnsi="Times New Roman" w:cs="Times New Roman"/>
      <w:szCs w:val="24"/>
    </w:rPr>
  </w:style>
  <w:style w:type="paragraph" w:customStyle="1" w:styleId="a1">
    <w:name w:val="四级条标题"/>
    <w:basedOn w:val="a4"/>
    <w:next w:val="ac"/>
    <w:rsid w:val="001509D8"/>
    <w:pPr>
      <w:numPr>
        <w:ilvl w:val="0"/>
        <w:numId w:val="10"/>
      </w:numPr>
      <w:tabs>
        <w:tab w:val="clear" w:pos="425"/>
        <w:tab w:val="left" w:pos="3360"/>
      </w:tabs>
      <w:ind w:left="425" w:hanging="425"/>
      <w:outlineLvl w:val="5"/>
    </w:pPr>
  </w:style>
  <w:style w:type="paragraph" w:customStyle="1" w:styleId="annotation">
    <w:name w:val="annotation"/>
    <w:basedOn w:val="ac"/>
    <w:rsid w:val="001509D8"/>
    <w:pPr>
      <w:keepLines/>
      <w:widowControl/>
      <w:autoSpaceDE w:val="0"/>
      <w:autoSpaceDN w:val="0"/>
      <w:adjustRightInd w:val="0"/>
      <w:spacing w:line="360" w:lineRule="auto"/>
      <w:ind w:left="1134"/>
    </w:pPr>
    <w:rPr>
      <w:rFonts w:ascii="Times New Roman" w:eastAsia="宋体" w:hAnsi="Times New Roman" w:cs="Times New Roman"/>
      <w:kern w:val="0"/>
      <w:szCs w:val="20"/>
    </w:rPr>
  </w:style>
  <w:style w:type="paragraph" w:customStyle="1" w:styleId="a4">
    <w:name w:val="三级条标题"/>
    <w:basedOn w:val="a9"/>
    <w:next w:val="ac"/>
    <w:link w:val="Char8"/>
    <w:rsid w:val="001509D8"/>
    <w:pPr>
      <w:numPr>
        <w:ilvl w:val="4"/>
        <w:numId w:val="2"/>
      </w:numPr>
      <w:tabs>
        <w:tab w:val="clear" w:pos="2520"/>
        <w:tab w:val="left" w:pos="425"/>
      </w:tabs>
      <w:ind w:left="425" w:hanging="425"/>
      <w:outlineLvl w:val="4"/>
    </w:pPr>
  </w:style>
  <w:style w:type="paragraph" w:customStyle="1" w:styleId="afff9">
    <w:name w:val="关键词"/>
    <w:basedOn w:val="ac"/>
    <w:rsid w:val="001509D8"/>
    <w:pPr>
      <w:tabs>
        <w:tab w:val="left" w:pos="907"/>
      </w:tabs>
      <w:autoSpaceDE w:val="0"/>
      <w:autoSpaceDN w:val="0"/>
      <w:adjustRightInd w:val="0"/>
      <w:spacing w:line="360" w:lineRule="auto"/>
      <w:ind w:left="879" w:hanging="879"/>
    </w:pPr>
    <w:rPr>
      <w:rFonts w:ascii="Times New Roman" w:eastAsia="宋体" w:hAnsi="Times New Roman" w:cs="Times New Roman"/>
      <w:kern w:val="0"/>
      <w:szCs w:val="21"/>
    </w:rPr>
  </w:style>
  <w:style w:type="paragraph" w:customStyle="1" w:styleId="13">
    <w:name w:val="缺省文本:1"/>
    <w:basedOn w:val="ac"/>
    <w:rsid w:val="001509D8"/>
    <w:pPr>
      <w:autoSpaceDE w:val="0"/>
      <w:autoSpaceDN w:val="0"/>
      <w:adjustRightInd w:val="0"/>
      <w:spacing w:line="360" w:lineRule="auto"/>
      <w:jc w:val="left"/>
    </w:pPr>
    <w:rPr>
      <w:rFonts w:ascii="Times New Roman" w:eastAsia="宋体" w:hAnsi="Times New Roman" w:cs="Times New Roman"/>
      <w:kern w:val="0"/>
      <w:szCs w:val="21"/>
    </w:rPr>
  </w:style>
  <w:style w:type="paragraph" w:customStyle="1" w:styleId="afffa">
    <w:name w:val="目录"/>
    <w:basedOn w:val="ac"/>
    <w:rsid w:val="001509D8"/>
    <w:pPr>
      <w:pageBreakBefore/>
      <w:autoSpaceDE w:val="0"/>
      <w:autoSpaceDN w:val="0"/>
      <w:adjustRightInd w:val="0"/>
      <w:spacing w:before="300" w:after="150" w:line="360" w:lineRule="auto"/>
      <w:jc w:val="center"/>
    </w:pPr>
    <w:rPr>
      <w:rFonts w:ascii="黑体" w:eastAsia="黑体" w:hAnsi="Times New Roman" w:cs="Times New Roman"/>
      <w:kern w:val="0"/>
      <w:sz w:val="30"/>
      <w:szCs w:val="30"/>
    </w:rPr>
  </w:style>
  <w:style w:type="paragraph" w:customStyle="1" w:styleId="060752">
    <w:name w:val="样式 样式 (符号) 宋体 左侧:  0 厘米 段后: 6 磅 + 左侧:  0.75 字符 首行缩进:  2 字符"/>
    <w:basedOn w:val="ac"/>
    <w:rsid w:val="001509D8"/>
    <w:pPr>
      <w:spacing w:after="120"/>
      <w:ind w:leftChars="200" w:left="200" w:firstLineChars="200" w:firstLine="200"/>
    </w:pPr>
    <w:rPr>
      <w:rFonts w:ascii="Times New Roman" w:eastAsia="宋体" w:hAnsi="宋体" w:cs="宋体"/>
      <w:szCs w:val="24"/>
    </w:rPr>
  </w:style>
  <w:style w:type="paragraph" w:customStyle="1" w:styleId="catalog2">
    <w:name w:val="catalog 2"/>
    <w:basedOn w:val="ac"/>
    <w:rsid w:val="001509D8"/>
    <w:pPr>
      <w:autoSpaceDE w:val="0"/>
      <w:autoSpaceDN w:val="0"/>
      <w:adjustRightInd w:val="0"/>
      <w:ind w:left="453" w:hanging="283"/>
      <w:jc w:val="left"/>
    </w:pPr>
    <w:rPr>
      <w:rFonts w:ascii="Times New Roman" w:eastAsia="宋体" w:hAnsi="Times New Roman" w:cs="Times New Roman"/>
      <w:kern w:val="0"/>
      <w:szCs w:val="20"/>
    </w:rPr>
  </w:style>
  <w:style w:type="paragraph" w:customStyle="1" w:styleId="aff4">
    <w:name w:val="正文内容"/>
    <w:basedOn w:val="ac"/>
    <w:link w:val="Charc"/>
    <w:rsid w:val="001509D8"/>
    <w:pPr>
      <w:spacing w:line="360" w:lineRule="auto"/>
      <w:ind w:leftChars="200" w:left="480" w:firstLine="420"/>
    </w:pPr>
    <w:rPr>
      <w:rFonts w:eastAsia="宋体" w:cs="宋体"/>
      <w:sz w:val="24"/>
      <w:szCs w:val="24"/>
    </w:rPr>
  </w:style>
  <w:style w:type="paragraph" w:customStyle="1" w:styleId="abc">
    <w:name w:val="标题 abc"/>
    <w:basedOn w:val="ac"/>
    <w:rsid w:val="001509D8"/>
    <w:pPr>
      <w:keepNext/>
      <w:widowControl/>
      <w:tabs>
        <w:tab w:val="left" w:pos="360"/>
      </w:tabs>
      <w:autoSpaceDE w:val="0"/>
      <w:autoSpaceDN w:val="0"/>
      <w:adjustRightInd w:val="0"/>
      <w:spacing w:beforeLines="50"/>
    </w:pPr>
    <w:rPr>
      <w:rFonts w:ascii="Times New Roman" w:eastAsia="宋体" w:hAnsi="Times New Roman" w:cs="Times New Roman"/>
      <w:kern w:val="0"/>
      <w:sz w:val="22"/>
      <w:szCs w:val="20"/>
    </w:rPr>
  </w:style>
  <w:style w:type="paragraph" w:customStyle="1" w:styleId="afffb">
    <w:name w:val="目录页编号文本样式"/>
    <w:basedOn w:val="ac"/>
    <w:rsid w:val="001509D8"/>
    <w:pPr>
      <w:autoSpaceDE w:val="0"/>
      <w:autoSpaceDN w:val="0"/>
      <w:adjustRightInd w:val="0"/>
      <w:jc w:val="right"/>
    </w:pPr>
    <w:rPr>
      <w:rFonts w:ascii="Times New Roman" w:eastAsia="宋体" w:hAnsi="Times New Roman" w:cs="Times New Roman"/>
      <w:kern w:val="0"/>
      <w:szCs w:val="21"/>
    </w:rPr>
  </w:style>
  <w:style w:type="paragraph" w:customStyle="1" w:styleId="2heading2">
    <w:name w:val="样式 标题 2heading 2 + 非加粗"/>
    <w:basedOn w:val="20"/>
    <w:rsid w:val="001509D8"/>
    <w:pPr>
      <w:keepLines w:val="0"/>
      <w:widowControl/>
      <w:numPr>
        <w:ilvl w:val="1"/>
      </w:numPr>
      <w:tabs>
        <w:tab w:val="left" w:pos="576"/>
      </w:tabs>
      <w:autoSpaceDE w:val="0"/>
      <w:autoSpaceDN w:val="0"/>
      <w:spacing w:before="240" w:after="240" w:line="240" w:lineRule="auto"/>
      <w:jc w:val="left"/>
    </w:pPr>
    <w:rPr>
      <w:rFonts w:ascii="Times New Roman" w:eastAsia="宋体" w:hAnsi="Times New Roman" w:cs="Times New Roman"/>
      <w:b w:val="0"/>
      <w:bCs w:val="0"/>
      <w:color w:val="000000"/>
      <w:kern w:val="0"/>
      <w:sz w:val="22"/>
      <w:szCs w:val="20"/>
    </w:rPr>
  </w:style>
  <w:style w:type="paragraph" w:customStyle="1" w:styleId="Charf5">
    <w:name w:val="Char"/>
    <w:basedOn w:val="ac"/>
    <w:rsid w:val="001509D8"/>
    <w:pPr>
      <w:widowControl/>
      <w:spacing w:after="160" w:line="240" w:lineRule="exact"/>
      <w:jc w:val="left"/>
    </w:pPr>
    <w:rPr>
      <w:rFonts w:ascii="Verdana" w:eastAsia="宋体" w:hAnsi="Verdana" w:cs="Times New Roman"/>
      <w:kern w:val="0"/>
      <w:sz w:val="20"/>
      <w:szCs w:val="20"/>
      <w:lang w:eastAsia="en-US"/>
    </w:rPr>
  </w:style>
  <w:style w:type="paragraph" w:customStyle="1" w:styleId="HuaweiTechnologiesoncover">
    <w:name w:val="Huawei Technologies on cover"/>
    <w:basedOn w:val="ac"/>
    <w:rsid w:val="001509D8"/>
    <w:pPr>
      <w:widowControl/>
      <w:autoSpaceDE w:val="0"/>
      <w:autoSpaceDN w:val="0"/>
      <w:adjustRightInd w:val="0"/>
      <w:spacing w:line="360" w:lineRule="auto"/>
      <w:jc w:val="center"/>
    </w:pPr>
    <w:rPr>
      <w:rFonts w:ascii="黑体" w:eastAsia="黑体" w:hAnsi="Times New Roman" w:cs="Times New Roman"/>
      <w:b/>
      <w:kern w:val="0"/>
      <w:sz w:val="32"/>
      <w:szCs w:val="20"/>
    </w:rPr>
  </w:style>
  <w:style w:type="paragraph" w:customStyle="1" w:styleId="a0">
    <w:name w:val="表号"/>
    <w:basedOn w:val="ac"/>
    <w:rsid w:val="001509D8"/>
    <w:pPr>
      <w:keepLines/>
      <w:numPr>
        <w:numId w:val="11"/>
      </w:numPr>
      <w:tabs>
        <w:tab w:val="left" w:pos="720"/>
      </w:tabs>
      <w:autoSpaceDE w:val="0"/>
      <w:autoSpaceDN w:val="0"/>
      <w:adjustRightInd w:val="0"/>
      <w:spacing w:line="360" w:lineRule="auto"/>
      <w:jc w:val="center"/>
    </w:pPr>
    <w:rPr>
      <w:rFonts w:ascii="宋体" w:eastAsia="宋体" w:hAnsi="Times New Roman" w:cs="Times New Roman"/>
      <w:kern w:val="0"/>
      <w:szCs w:val="20"/>
    </w:rPr>
  </w:style>
  <w:style w:type="paragraph" w:customStyle="1" w:styleId="compilingadvice">
    <w:name w:val="compiling advice"/>
    <w:basedOn w:val="ac"/>
    <w:rsid w:val="001509D8"/>
    <w:pPr>
      <w:widowControl/>
      <w:autoSpaceDE w:val="0"/>
      <w:autoSpaceDN w:val="0"/>
      <w:adjustRightInd w:val="0"/>
      <w:spacing w:line="360" w:lineRule="auto"/>
      <w:ind w:left="1134"/>
    </w:pPr>
    <w:rPr>
      <w:rFonts w:ascii="Times New Roman" w:eastAsia="宋体" w:hAnsi="Times New Roman" w:cs="Times New Roman"/>
      <w:i/>
      <w:color w:val="0000FF"/>
      <w:kern w:val="0"/>
      <w:szCs w:val="20"/>
    </w:rPr>
  </w:style>
  <w:style w:type="paragraph" w:customStyle="1" w:styleId="afffc">
    <w:name w:val="参考资料清单"/>
    <w:basedOn w:val="ac"/>
    <w:rsid w:val="001509D8"/>
    <w:pPr>
      <w:autoSpaceDE w:val="0"/>
      <w:autoSpaceDN w:val="0"/>
      <w:adjustRightInd w:val="0"/>
      <w:spacing w:line="360" w:lineRule="auto"/>
      <w:ind w:left="360" w:hanging="360"/>
    </w:pPr>
    <w:rPr>
      <w:rFonts w:ascii="宋体" w:eastAsia="宋体" w:hAnsi="Times New Roman" w:cs="Times New Roman"/>
      <w:kern w:val="0"/>
      <w:szCs w:val="20"/>
    </w:rPr>
  </w:style>
  <w:style w:type="paragraph" w:customStyle="1" w:styleId="ParaChar">
    <w:name w:val="默认段落字体 Para Char"/>
    <w:basedOn w:val="ac"/>
    <w:semiHidden/>
    <w:rsid w:val="001509D8"/>
    <w:pPr>
      <w:widowControl/>
    </w:pPr>
    <w:rPr>
      <w:rFonts w:ascii="Arial" w:eastAsia="宋体" w:hAnsi="Arial" w:cs="Arial"/>
      <w:sz w:val="22"/>
      <w:lang w:eastAsia="en-US"/>
    </w:rPr>
  </w:style>
  <w:style w:type="paragraph" w:customStyle="1" w:styleId="afffd">
    <w:name w:val="修订记录"/>
    <w:basedOn w:val="ac"/>
    <w:rsid w:val="001509D8"/>
    <w:pPr>
      <w:pageBreakBefore/>
      <w:autoSpaceDE w:val="0"/>
      <w:autoSpaceDN w:val="0"/>
      <w:adjustRightInd w:val="0"/>
      <w:spacing w:before="300" w:after="150" w:line="360" w:lineRule="auto"/>
      <w:jc w:val="center"/>
    </w:pPr>
    <w:rPr>
      <w:rFonts w:ascii="黑体" w:eastAsia="黑体" w:hAnsi="Times New Roman" w:cs="Times New Roman"/>
      <w:kern w:val="0"/>
      <w:sz w:val="30"/>
      <w:szCs w:val="30"/>
    </w:rPr>
  </w:style>
  <w:style w:type="paragraph" w:customStyle="1" w:styleId="14">
    <w:name w:val="正文1"/>
    <w:basedOn w:val="ac"/>
    <w:rsid w:val="001509D8"/>
    <w:pPr>
      <w:widowControl/>
      <w:overflowPunct w:val="0"/>
      <w:autoSpaceDE w:val="0"/>
      <w:autoSpaceDN w:val="0"/>
      <w:adjustRightInd w:val="0"/>
      <w:textAlignment w:val="baseline"/>
    </w:pPr>
    <w:rPr>
      <w:rFonts w:ascii="宋体" w:eastAsia="宋体" w:hAnsi="Times New Roman" w:cs="Times New Roman"/>
      <w:kern w:val="0"/>
      <w:szCs w:val="20"/>
    </w:rPr>
  </w:style>
  <w:style w:type="paragraph" w:customStyle="1" w:styleId="w">
    <w:name w:val=":w"/>
    <w:basedOn w:val="ac"/>
    <w:rsid w:val="001509D8"/>
    <w:pPr>
      <w:autoSpaceDE w:val="0"/>
      <w:autoSpaceDN w:val="0"/>
      <w:adjustRightInd w:val="0"/>
      <w:jc w:val="left"/>
    </w:pPr>
    <w:rPr>
      <w:rFonts w:ascii="Times New Roman" w:eastAsia="宋体" w:hAnsi="Times New Roman" w:cs="Times New Roman"/>
      <w:kern w:val="0"/>
      <w:sz w:val="24"/>
      <w:szCs w:val="24"/>
    </w:rPr>
  </w:style>
  <w:style w:type="paragraph" w:customStyle="1" w:styleId="catalog1">
    <w:name w:val="catalog 1"/>
    <w:basedOn w:val="ac"/>
    <w:rsid w:val="001509D8"/>
    <w:pPr>
      <w:widowControl/>
      <w:autoSpaceDE w:val="0"/>
      <w:autoSpaceDN w:val="0"/>
      <w:adjustRightInd w:val="0"/>
      <w:ind w:left="198" w:hanging="113"/>
      <w:jc w:val="left"/>
    </w:pPr>
    <w:rPr>
      <w:rFonts w:ascii="Times New Roman" w:eastAsia="宋体" w:hAnsi="Times New Roman" w:cs="Times New Roman"/>
      <w:kern w:val="0"/>
      <w:szCs w:val="20"/>
    </w:rPr>
  </w:style>
  <w:style w:type="paragraph" w:customStyle="1" w:styleId="TableHeading">
    <w:name w:val="Table Heading"/>
    <w:basedOn w:val="ac"/>
    <w:rsid w:val="001509D8"/>
    <w:pPr>
      <w:autoSpaceDE w:val="0"/>
      <w:autoSpaceDN w:val="0"/>
      <w:adjustRightInd w:val="0"/>
      <w:jc w:val="center"/>
    </w:pPr>
    <w:rPr>
      <w:rFonts w:ascii="Times New Roman" w:eastAsia="宋体" w:hAnsi="Times New Roman" w:cs="Times New Roman"/>
      <w:b/>
      <w:bCs/>
      <w:kern w:val="0"/>
      <w:sz w:val="24"/>
      <w:szCs w:val="24"/>
    </w:rPr>
  </w:style>
  <w:style w:type="paragraph" w:customStyle="1" w:styleId="afffe">
    <w:name w:val="摘要"/>
    <w:basedOn w:val="ac"/>
    <w:rsid w:val="001509D8"/>
    <w:pPr>
      <w:tabs>
        <w:tab w:val="left" w:pos="907"/>
      </w:tabs>
      <w:autoSpaceDE w:val="0"/>
      <w:autoSpaceDN w:val="0"/>
      <w:adjustRightInd w:val="0"/>
      <w:spacing w:line="360" w:lineRule="auto"/>
      <w:ind w:left="879" w:hanging="879"/>
    </w:pPr>
    <w:rPr>
      <w:rFonts w:ascii="Times New Roman" w:eastAsia="宋体" w:hAnsi="Times New Roman" w:cs="Times New Roman"/>
      <w:kern w:val="0"/>
      <w:szCs w:val="21"/>
    </w:rPr>
  </w:style>
  <w:style w:type="paragraph" w:customStyle="1" w:styleId="CharCharCharCharCharChar1Char">
    <w:name w:val="Char Char Char Char Char Char1 Char"/>
    <w:basedOn w:val="ac"/>
    <w:rsid w:val="001509D8"/>
    <w:pPr>
      <w:spacing w:line="360" w:lineRule="auto"/>
      <w:ind w:firstLineChars="200" w:firstLine="200"/>
    </w:pPr>
    <w:rPr>
      <w:rFonts w:ascii="Tahoma" w:eastAsia="宋体" w:hAnsi="Tahoma" w:cs="Times New Roman"/>
      <w:sz w:val="24"/>
      <w:szCs w:val="20"/>
    </w:rPr>
  </w:style>
  <w:style w:type="paragraph" w:customStyle="1" w:styleId="tabletextoncover">
    <w:name w:val="table text on cover"/>
    <w:basedOn w:val="ac"/>
    <w:rsid w:val="001509D8"/>
    <w:pPr>
      <w:widowControl/>
      <w:autoSpaceDE w:val="0"/>
      <w:autoSpaceDN w:val="0"/>
      <w:adjustRightInd w:val="0"/>
      <w:jc w:val="center"/>
    </w:pPr>
    <w:rPr>
      <w:rFonts w:ascii="Times New Roman" w:eastAsia="宋体" w:hAnsi="Times New Roman" w:cs="Times New Roman"/>
      <w:b/>
      <w:kern w:val="0"/>
      <w:sz w:val="24"/>
      <w:szCs w:val="20"/>
    </w:rPr>
  </w:style>
  <w:style w:type="paragraph" w:customStyle="1" w:styleId="TableText">
    <w:name w:val="Table Text"/>
    <w:basedOn w:val="ac"/>
    <w:link w:val="TableTextChar1"/>
    <w:rsid w:val="001509D8"/>
    <w:pPr>
      <w:tabs>
        <w:tab w:val="decimal" w:pos="0"/>
      </w:tabs>
      <w:autoSpaceDE w:val="0"/>
      <w:autoSpaceDN w:val="0"/>
      <w:adjustRightInd w:val="0"/>
      <w:jc w:val="left"/>
    </w:pPr>
    <w:rPr>
      <w:rFonts w:eastAsia="宋体"/>
      <w:sz w:val="24"/>
      <w:szCs w:val="24"/>
    </w:rPr>
  </w:style>
  <w:style w:type="paragraph" w:customStyle="1" w:styleId="CoName">
    <w:name w:val="Co. Name"/>
    <w:basedOn w:val="ac"/>
    <w:next w:val="ac"/>
    <w:rsid w:val="001509D8"/>
    <w:pPr>
      <w:autoSpaceDE w:val="0"/>
      <w:autoSpaceDN w:val="0"/>
      <w:adjustRightInd w:val="0"/>
      <w:spacing w:after="120" w:line="360" w:lineRule="auto"/>
      <w:jc w:val="center"/>
    </w:pPr>
    <w:rPr>
      <w:rFonts w:ascii="Arial" w:eastAsia="黑体" w:hAnsi="Arial" w:cs="Arial"/>
      <w:kern w:val="0"/>
      <w:sz w:val="32"/>
      <w:szCs w:val="32"/>
    </w:rPr>
  </w:style>
  <w:style w:type="paragraph" w:customStyle="1" w:styleId="Charf6">
    <w:name w:val="编写建议 Char"/>
    <w:basedOn w:val="ac"/>
    <w:rsid w:val="001509D8"/>
    <w:pPr>
      <w:autoSpaceDE w:val="0"/>
      <w:autoSpaceDN w:val="0"/>
      <w:adjustRightInd w:val="0"/>
      <w:ind w:firstLineChars="200" w:firstLine="420"/>
      <w:jc w:val="left"/>
    </w:pPr>
    <w:rPr>
      <w:rFonts w:ascii="Arial" w:eastAsia="宋体" w:hAnsi="Arial" w:cs="Arial"/>
      <w:i/>
      <w:color w:val="0000FF"/>
      <w:kern w:val="0"/>
      <w:szCs w:val="21"/>
    </w:rPr>
  </w:style>
  <w:style w:type="paragraph" w:customStyle="1" w:styleId="affff">
    <w:name w:val="点号"/>
    <w:basedOn w:val="ac"/>
    <w:rsid w:val="001509D8"/>
    <w:pPr>
      <w:autoSpaceDE w:val="0"/>
      <w:autoSpaceDN w:val="0"/>
      <w:adjustRightInd w:val="0"/>
      <w:spacing w:beforeLines="50"/>
      <w:ind w:left="1231" w:hanging="284"/>
      <w:jc w:val="left"/>
    </w:pPr>
    <w:rPr>
      <w:rFonts w:ascii="Times New Roman" w:eastAsia="宋体" w:hAnsi="Times New Roman" w:cs="Times New Roman"/>
      <w:kern w:val="0"/>
      <w:szCs w:val="20"/>
    </w:rPr>
  </w:style>
  <w:style w:type="paragraph" w:customStyle="1" w:styleId="aff7">
    <w:name w:val="编写建议"/>
    <w:basedOn w:val="ac"/>
    <w:link w:val="Char11"/>
    <w:rsid w:val="001509D8"/>
    <w:pPr>
      <w:autoSpaceDE w:val="0"/>
      <w:autoSpaceDN w:val="0"/>
      <w:adjustRightInd w:val="0"/>
      <w:spacing w:line="360" w:lineRule="auto"/>
      <w:ind w:left="1134"/>
    </w:pPr>
    <w:rPr>
      <w:rFonts w:eastAsia="宋体"/>
      <w:i/>
      <w:color w:val="0000FF"/>
    </w:rPr>
  </w:style>
  <w:style w:type="paragraph" w:customStyle="1" w:styleId="abstract">
    <w:name w:val="abstract"/>
    <w:basedOn w:val="ac"/>
    <w:rsid w:val="001509D8"/>
    <w:pPr>
      <w:widowControl/>
      <w:tabs>
        <w:tab w:val="left" w:pos="907"/>
      </w:tabs>
      <w:autoSpaceDE w:val="0"/>
      <w:autoSpaceDN w:val="0"/>
      <w:adjustRightInd w:val="0"/>
      <w:spacing w:line="360" w:lineRule="auto"/>
      <w:ind w:left="879" w:hanging="879"/>
    </w:pPr>
    <w:rPr>
      <w:rFonts w:ascii="Times New Roman" w:eastAsia="宋体" w:hAnsi="Times New Roman" w:cs="Times New Roman"/>
      <w:kern w:val="0"/>
      <w:szCs w:val="20"/>
    </w:rPr>
  </w:style>
  <w:style w:type="paragraph" w:customStyle="1" w:styleId="15">
    <w:name w:val="目录1"/>
    <w:basedOn w:val="ac"/>
    <w:rsid w:val="001509D8"/>
    <w:pPr>
      <w:keepLines/>
      <w:autoSpaceDE w:val="0"/>
      <w:autoSpaceDN w:val="0"/>
      <w:adjustRightInd w:val="0"/>
      <w:ind w:left="113"/>
      <w:jc w:val="left"/>
    </w:pPr>
    <w:rPr>
      <w:rFonts w:ascii="Times New Roman" w:eastAsia="宋体" w:hAnsi="Times New Roman" w:cs="Times New Roman"/>
      <w:kern w:val="0"/>
      <w:szCs w:val="21"/>
    </w:rPr>
  </w:style>
  <w:style w:type="paragraph" w:customStyle="1" w:styleId="NormalParagraphChar1">
    <w:name w:val="Normal Paragraph Char1"/>
    <w:basedOn w:val="ac"/>
    <w:link w:val="NormalParagraphChar1CharCharChar"/>
    <w:rsid w:val="001509D8"/>
    <w:pPr>
      <w:widowControl/>
      <w:spacing w:before="120" w:line="360" w:lineRule="auto"/>
      <w:ind w:firstLine="425"/>
    </w:pPr>
    <w:rPr>
      <w:rFonts w:ascii="Tahoma" w:eastAsia="宋体" w:hAnsi="Tahoma"/>
      <w:sz w:val="24"/>
    </w:rPr>
  </w:style>
  <w:style w:type="paragraph" w:customStyle="1" w:styleId="code">
    <w:name w:val="code"/>
    <w:basedOn w:val="ac"/>
    <w:rsid w:val="001509D8"/>
    <w:pPr>
      <w:widowControl/>
      <w:autoSpaceDE w:val="0"/>
      <w:autoSpaceDN w:val="0"/>
      <w:adjustRightInd w:val="0"/>
      <w:spacing w:line="360" w:lineRule="auto"/>
      <w:ind w:left="1134"/>
    </w:pPr>
    <w:rPr>
      <w:rFonts w:ascii="Courier New" w:eastAsia="宋体" w:hAnsi="Courier New" w:cs="Times New Roman"/>
      <w:kern w:val="0"/>
      <w:sz w:val="18"/>
      <w:szCs w:val="20"/>
    </w:rPr>
  </w:style>
  <w:style w:type="paragraph" w:customStyle="1" w:styleId="aff5">
    <w:name w:val="标准正文一"/>
    <w:basedOn w:val="ac"/>
    <w:link w:val="Charf0"/>
    <w:rsid w:val="001509D8"/>
    <w:pPr>
      <w:spacing w:line="480" w:lineRule="atLeast"/>
      <w:ind w:leftChars="257" w:left="540" w:firstLineChars="200" w:firstLine="480"/>
    </w:pPr>
    <w:rPr>
      <w:sz w:val="24"/>
    </w:rPr>
  </w:style>
  <w:style w:type="paragraph" w:customStyle="1" w:styleId="tabletext0">
    <w:name w:val="table text"/>
    <w:basedOn w:val="ac"/>
    <w:rsid w:val="001509D8"/>
    <w:pPr>
      <w:widowControl/>
      <w:tabs>
        <w:tab w:val="decimal" w:pos="0"/>
      </w:tabs>
      <w:autoSpaceDE w:val="0"/>
      <w:autoSpaceDN w:val="0"/>
      <w:adjustRightInd w:val="0"/>
      <w:jc w:val="left"/>
    </w:pPr>
    <w:rPr>
      <w:rFonts w:ascii="Times New Roman" w:eastAsia="宋体" w:hAnsi="Times New Roman" w:cs="Times New Roman"/>
      <w:kern w:val="0"/>
      <w:szCs w:val="20"/>
    </w:rPr>
  </w:style>
  <w:style w:type="paragraph" w:customStyle="1" w:styleId="affff0">
    <w:name w:val="图表名"/>
    <w:basedOn w:val="ac"/>
    <w:next w:val="ac"/>
    <w:rsid w:val="001509D8"/>
    <w:pPr>
      <w:adjustRightInd w:val="0"/>
      <w:snapToGrid w:val="0"/>
      <w:jc w:val="center"/>
    </w:pPr>
    <w:rPr>
      <w:rFonts w:ascii="宋体" w:eastAsia="宋体" w:hAnsi="宋体" w:cs="Times New Roman"/>
      <w:b/>
      <w:bCs/>
      <w:color w:val="000000"/>
      <w:sz w:val="24"/>
      <w:szCs w:val="24"/>
    </w:rPr>
  </w:style>
  <w:style w:type="paragraph" w:customStyle="1" w:styleId="affff1">
    <w:name w:val="页眉文档名称样式"/>
    <w:basedOn w:val="ac"/>
    <w:rsid w:val="001509D8"/>
    <w:pPr>
      <w:autoSpaceDE w:val="0"/>
      <w:autoSpaceDN w:val="0"/>
      <w:adjustRightInd w:val="0"/>
      <w:jc w:val="left"/>
    </w:pPr>
    <w:rPr>
      <w:rFonts w:ascii="Times New Roman" w:eastAsia="宋体" w:hAnsi="Times New Roman" w:cs="Times New Roman"/>
      <w:kern w:val="0"/>
      <w:sz w:val="18"/>
      <w:szCs w:val="18"/>
    </w:rPr>
  </w:style>
  <w:style w:type="paragraph" w:customStyle="1" w:styleId="Char1CharCharCharCharCharCharCharCharCharCharCharChar">
    <w:name w:val="Char1 Char Char Char Char Char Char Char Char Char Char Char Char"/>
    <w:basedOn w:val="ac"/>
    <w:rsid w:val="001509D8"/>
    <w:pPr>
      <w:widowControl/>
      <w:numPr>
        <w:numId w:val="3"/>
      </w:numPr>
      <w:spacing w:beforeLines="50" w:afterLines="50" w:line="400" w:lineRule="exact"/>
      <w:ind w:firstLineChars="200" w:firstLine="200"/>
      <w:jc w:val="left"/>
    </w:pPr>
    <w:rPr>
      <w:rFonts w:ascii="Tahoma" w:eastAsia="宋体" w:hAnsi="Tahoma" w:cs="Times New Roman"/>
      <w:kern w:val="0"/>
      <w:sz w:val="24"/>
      <w:szCs w:val="20"/>
    </w:rPr>
  </w:style>
  <w:style w:type="paragraph" w:customStyle="1" w:styleId="TerminalDispaly">
    <w:name w:val="Terminal Dispaly"/>
    <w:rsid w:val="001509D8"/>
    <w:pPr>
      <w:widowControl w:val="0"/>
      <w:adjustRightInd w:val="0"/>
      <w:spacing w:line="360" w:lineRule="atLeast"/>
      <w:ind w:left="1701"/>
      <w:jc w:val="both"/>
      <w:textAlignment w:val="baseline"/>
    </w:pPr>
    <w:rPr>
      <w:rFonts w:ascii="Courier New" w:eastAsia="宋体" w:hAnsi="Courier New" w:cs="Times New Roman"/>
      <w:kern w:val="0"/>
      <w:sz w:val="17"/>
      <w:szCs w:val="20"/>
    </w:rPr>
  </w:style>
  <w:style w:type="paragraph" w:customStyle="1" w:styleId="affff2">
    <w:name w:val="其他发布部门"/>
    <w:basedOn w:val="ac"/>
    <w:rsid w:val="001509D8"/>
    <w:pPr>
      <w:widowControl/>
      <w:spacing w:line="0" w:lineRule="atLeast"/>
      <w:ind w:left="5940"/>
      <w:jc w:val="center"/>
    </w:pPr>
    <w:rPr>
      <w:rFonts w:ascii="黑体" w:eastAsia="黑体" w:hAnsi="Times New Roman" w:cs="Times New Roman"/>
      <w:spacing w:val="20"/>
      <w:w w:val="135"/>
      <w:kern w:val="0"/>
      <w:sz w:val="36"/>
      <w:szCs w:val="20"/>
    </w:rPr>
  </w:style>
  <w:style w:type="paragraph" w:customStyle="1" w:styleId="affff3">
    <w:name w:val="插图题注"/>
    <w:basedOn w:val="ac"/>
    <w:next w:val="ac"/>
    <w:rsid w:val="001509D8"/>
    <w:pPr>
      <w:tabs>
        <w:tab w:val="left" w:pos="360"/>
      </w:tabs>
      <w:autoSpaceDE w:val="0"/>
      <w:autoSpaceDN w:val="0"/>
      <w:adjustRightInd w:val="0"/>
      <w:spacing w:afterLines="100"/>
      <w:jc w:val="center"/>
    </w:pPr>
    <w:rPr>
      <w:rFonts w:ascii="Times New Roman" w:eastAsia="宋体" w:hAnsi="Times New Roman" w:cs="Times New Roman"/>
      <w:kern w:val="0"/>
      <w:sz w:val="18"/>
      <w:szCs w:val="18"/>
    </w:rPr>
  </w:style>
  <w:style w:type="paragraph" w:customStyle="1" w:styleId="affff4">
    <w:name w:val="封面华为技术"/>
    <w:basedOn w:val="ac"/>
    <w:rsid w:val="001509D8"/>
    <w:pPr>
      <w:keepNext/>
      <w:widowControl/>
      <w:autoSpaceDE w:val="0"/>
      <w:autoSpaceDN w:val="0"/>
      <w:adjustRightInd w:val="0"/>
      <w:spacing w:line="360" w:lineRule="auto"/>
      <w:jc w:val="center"/>
    </w:pPr>
    <w:rPr>
      <w:rFonts w:ascii="Arial" w:eastAsia="黑体" w:hAnsi="Arial" w:cs="Times New Roman"/>
      <w:kern w:val="0"/>
      <w:szCs w:val="21"/>
      <w:lang w:val="fr-FR"/>
    </w:rPr>
  </w:style>
  <w:style w:type="paragraph" w:customStyle="1" w:styleId="affff5">
    <w:name w:val="图号去除自动编号"/>
    <w:basedOn w:val="ac"/>
    <w:rsid w:val="001509D8"/>
    <w:pPr>
      <w:autoSpaceDE w:val="0"/>
      <w:autoSpaceDN w:val="0"/>
      <w:adjustRightInd w:val="0"/>
      <w:spacing w:before="105" w:line="360" w:lineRule="auto"/>
      <w:ind w:firstLine="425"/>
      <w:jc w:val="center"/>
    </w:pPr>
    <w:rPr>
      <w:rFonts w:ascii="Times New Roman" w:eastAsia="宋体" w:hAnsi="Times New Roman" w:cs="Times New Roman"/>
      <w:kern w:val="0"/>
      <w:szCs w:val="20"/>
    </w:rPr>
  </w:style>
  <w:style w:type="paragraph" w:customStyle="1" w:styleId="keywords">
    <w:name w:val="keywords"/>
    <w:basedOn w:val="ac"/>
    <w:rsid w:val="001509D8"/>
    <w:pPr>
      <w:widowControl/>
      <w:tabs>
        <w:tab w:val="left" w:pos="907"/>
      </w:tabs>
      <w:autoSpaceDE w:val="0"/>
      <w:autoSpaceDN w:val="0"/>
      <w:adjustRightInd w:val="0"/>
      <w:spacing w:line="360" w:lineRule="auto"/>
      <w:ind w:left="879" w:hanging="879"/>
    </w:pPr>
    <w:rPr>
      <w:rFonts w:ascii="Times New Roman" w:eastAsia="宋体" w:hAnsi="Times New Roman" w:cs="Times New Roman"/>
      <w:kern w:val="0"/>
      <w:szCs w:val="20"/>
    </w:rPr>
  </w:style>
  <w:style w:type="paragraph" w:customStyle="1" w:styleId="figuredescriptionwithoutautonumbering">
    <w:name w:val="figure description without auto numbering"/>
    <w:basedOn w:val="ac"/>
    <w:rsid w:val="001509D8"/>
    <w:pPr>
      <w:widowControl/>
      <w:autoSpaceDE w:val="0"/>
      <w:autoSpaceDN w:val="0"/>
      <w:adjustRightInd w:val="0"/>
      <w:spacing w:before="105" w:line="360" w:lineRule="auto"/>
      <w:ind w:firstLine="425"/>
      <w:jc w:val="center"/>
    </w:pPr>
    <w:rPr>
      <w:rFonts w:ascii="Times New Roman" w:eastAsia="宋体" w:hAnsi="Times New Roman" w:cs="Times New Roman"/>
      <w:kern w:val="0"/>
      <w:szCs w:val="20"/>
    </w:rPr>
  </w:style>
  <w:style w:type="paragraph" w:customStyle="1" w:styleId="23">
    <w:name w:val="目录2"/>
    <w:basedOn w:val="ac"/>
    <w:rsid w:val="001509D8"/>
    <w:pPr>
      <w:autoSpaceDE w:val="0"/>
      <w:autoSpaceDN w:val="0"/>
      <w:adjustRightInd w:val="0"/>
      <w:ind w:left="473"/>
      <w:jc w:val="left"/>
    </w:pPr>
    <w:rPr>
      <w:rFonts w:ascii="Times New Roman" w:eastAsia="宋体" w:hAnsi="Times New Roman" w:cs="Times New Roman"/>
      <w:kern w:val="0"/>
      <w:szCs w:val="21"/>
    </w:rPr>
  </w:style>
  <w:style w:type="paragraph" w:customStyle="1" w:styleId="16">
    <w:name w:val="封面标准号1"/>
    <w:rsid w:val="001509D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CharChar">
    <w:name w:val="编写建议 Char Char"/>
    <w:basedOn w:val="ac"/>
    <w:next w:val="af8"/>
    <w:link w:val="CharCharChar"/>
    <w:rsid w:val="001509D8"/>
    <w:pPr>
      <w:keepNext/>
      <w:widowControl/>
      <w:autoSpaceDE w:val="0"/>
      <w:autoSpaceDN w:val="0"/>
      <w:adjustRightInd w:val="0"/>
      <w:spacing w:line="360" w:lineRule="auto"/>
      <w:ind w:firstLineChars="200" w:firstLine="420"/>
      <w:jc w:val="left"/>
    </w:pPr>
    <w:rPr>
      <w:rFonts w:eastAsia="宋体"/>
      <w:i/>
      <w:color w:val="0000FF"/>
      <w:szCs w:val="21"/>
    </w:rPr>
  </w:style>
  <w:style w:type="paragraph" w:customStyle="1" w:styleId="TableDescription">
    <w:name w:val="Table Description"/>
    <w:basedOn w:val="ac"/>
    <w:next w:val="ac"/>
    <w:rsid w:val="001509D8"/>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WordPro">
    <w:name w:val="图表目录(WordPro)"/>
    <w:basedOn w:val="ac"/>
    <w:rsid w:val="001509D8"/>
    <w:pPr>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affff6">
    <w:name w:val="封面文档标题"/>
    <w:basedOn w:val="ac"/>
    <w:rsid w:val="001509D8"/>
    <w:pPr>
      <w:autoSpaceDE w:val="0"/>
      <w:autoSpaceDN w:val="0"/>
      <w:adjustRightInd w:val="0"/>
      <w:spacing w:line="360" w:lineRule="auto"/>
      <w:jc w:val="center"/>
    </w:pPr>
    <w:rPr>
      <w:rFonts w:ascii="Arial" w:eastAsia="宋体" w:hAnsi="Arial" w:cs="Arial"/>
      <w:b/>
      <w:bCs/>
      <w:kern w:val="0"/>
      <w:sz w:val="56"/>
      <w:szCs w:val="56"/>
    </w:rPr>
  </w:style>
  <w:style w:type="paragraph" w:customStyle="1" w:styleId="affff7">
    <w:name w:val="前言、引言标题"/>
    <w:next w:val="ac"/>
    <w:rsid w:val="001509D8"/>
    <w:pPr>
      <w:shd w:val="clear" w:color="FFFFFF" w:fill="FFFFFF"/>
      <w:spacing w:before="640" w:after="560"/>
      <w:ind w:left="2897" w:hanging="855"/>
      <w:jc w:val="center"/>
      <w:outlineLvl w:val="0"/>
    </w:pPr>
    <w:rPr>
      <w:rFonts w:ascii="黑体" w:eastAsia="黑体" w:hAnsi="Times New Roman" w:cs="Times New Roman"/>
      <w:kern w:val="0"/>
      <w:sz w:val="32"/>
      <w:szCs w:val="20"/>
    </w:rPr>
  </w:style>
  <w:style w:type="paragraph" w:customStyle="1" w:styleId="tableheading0">
    <w:name w:val="table heading"/>
    <w:basedOn w:val="ac"/>
    <w:rsid w:val="001509D8"/>
    <w:pPr>
      <w:widowControl/>
      <w:autoSpaceDE w:val="0"/>
      <w:autoSpaceDN w:val="0"/>
      <w:adjustRightInd w:val="0"/>
      <w:jc w:val="center"/>
    </w:pPr>
    <w:rPr>
      <w:rFonts w:ascii="Times New Roman" w:eastAsia="宋体" w:hAnsi="Times New Roman" w:cs="Times New Roman"/>
      <w:b/>
      <w:kern w:val="0"/>
      <w:szCs w:val="20"/>
    </w:rPr>
  </w:style>
  <w:style w:type="paragraph" w:customStyle="1" w:styleId="ItemListinTable">
    <w:name w:val="Item List in Table"/>
    <w:basedOn w:val="ac"/>
    <w:rsid w:val="001509D8"/>
    <w:pPr>
      <w:widowControl/>
      <w:numPr>
        <w:numId w:val="12"/>
      </w:numPr>
      <w:tabs>
        <w:tab w:val="left" w:pos="170"/>
      </w:tabs>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DefaultText1">
    <w:name w:val="Default Text:1"/>
    <w:basedOn w:val="ac"/>
    <w:rsid w:val="001509D8"/>
    <w:pPr>
      <w:autoSpaceDE w:val="0"/>
      <w:autoSpaceDN w:val="0"/>
      <w:adjustRightInd w:val="0"/>
      <w:jc w:val="left"/>
    </w:pPr>
    <w:rPr>
      <w:rFonts w:ascii="Times New Roman" w:eastAsia="宋体" w:hAnsi="Times New Roman" w:cs="Times New Roman"/>
      <w:kern w:val="0"/>
      <w:sz w:val="24"/>
      <w:szCs w:val="24"/>
    </w:rPr>
  </w:style>
  <w:style w:type="paragraph" w:customStyle="1" w:styleId="affff8">
    <w:name w:val="文档标题"/>
    <w:basedOn w:val="ac"/>
    <w:rsid w:val="001509D8"/>
    <w:pPr>
      <w:tabs>
        <w:tab w:val="left" w:pos="0"/>
      </w:tabs>
      <w:autoSpaceDE w:val="0"/>
      <w:autoSpaceDN w:val="0"/>
      <w:adjustRightInd w:val="0"/>
      <w:spacing w:before="300" w:after="300"/>
      <w:jc w:val="center"/>
    </w:pPr>
    <w:rPr>
      <w:rFonts w:ascii="Arial" w:eastAsia="宋体" w:hAnsi="Arial" w:cs="Arial"/>
      <w:kern w:val="0"/>
      <w:sz w:val="30"/>
      <w:szCs w:val="30"/>
    </w:rPr>
  </w:style>
  <w:style w:type="paragraph" w:customStyle="1" w:styleId="DefaultText">
    <w:name w:val="Default Text"/>
    <w:basedOn w:val="ac"/>
    <w:rsid w:val="001509D8"/>
    <w:pPr>
      <w:autoSpaceDE w:val="0"/>
      <w:autoSpaceDN w:val="0"/>
      <w:adjustRightInd w:val="0"/>
      <w:jc w:val="left"/>
    </w:pPr>
    <w:rPr>
      <w:rFonts w:ascii="Times New Roman" w:eastAsia="宋体" w:hAnsi="Times New Roman" w:cs="Times New Roman"/>
      <w:kern w:val="0"/>
      <w:sz w:val="24"/>
      <w:szCs w:val="24"/>
    </w:rPr>
  </w:style>
  <w:style w:type="paragraph" w:customStyle="1" w:styleId="catalog6">
    <w:name w:val="catalog 6"/>
    <w:basedOn w:val="ac"/>
    <w:rsid w:val="001509D8"/>
    <w:pPr>
      <w:widowControl/>
      <w:autoSpaceDE w:val="0"/>
      <w:autoSpaceDN w:val="0"/>
      <w:adjustRightInd w:val="0"/>
      <w:ind w:left="1757" w:hanging="907"/>
      <w:jc w:val="left"/>
    </w:pPr>
    <w:rPr>
      <w:rFonts w:ascii="Times New Roman" w:eastAsia="宋体" w:hAnsi="Times New Roman" w:cs="Times New Roman"/>
      <w:kern w:val="0"/>
      <w:szCs w:val="20"/>
    </w:rPr>
  </w:style>
  <w:style w:type="paragraph" w:customStyle="1" w:styleId="affff9">
    <w:name w:val="表格文本居中"/>
    <w:basedOn w:val="ac"/>
    <w:rsid w:val="001509D8"/>
    <w:pPr>
      <w:autoSpaceDE w:val="0"/>
      <w:autoSpaceDN w:val="0"/>
      <w:adjustRightInd w:val="0"/>
      <w:jc w:val="center"/>
    </w:pPr>
    <w:rPr>
      <w:rFonts w:ascii="Times New Roman" w:eastAsia="宋体" w:hAnsi="Times New Roman" w:cs="Times New Roman"/>
      <w:kern w:val="0"/>
      <w:szCs w:val="20"/>
    </w:rPr>
  </w:style>
  <w:style w:type="paragraph" w:customStyle="1" w:styleId="affffa">
    <w:name w:val="图号"/>
    <w:basedOn w:val="ac"/>
    <w:rsid w:val="001509D8"/>
    <w:pPr>
      <w:autoSpaceDE w:val="0"/>
      <w:autoSpaceDN w:val="0"/>
      <w:adjustRightInd w:val="0"/>
      <w:spacing w:after="210"/>
      <w:ind w:left="360" w:hanging="360"/>
      <w:jc w:val="center"/>
    </w:pPr>
    <w:rPr>
      <w:rFonts w:ascii="宋体" w:eastAsia="宋体" w:hAnsi="Times New Roman" w:cs="Times New Roman"/>
      <w:kern w:val="0"/>
      <w:szCs w:val="21"/>
    </w:rPr>
  </w:style>
  <w:style w:type="paragraph" w:customStyle="1" w:styleId="referance">
    <w:name w:val="referance"/>
    <w:basedOn w:val="ac"/>
    <w:rsid w:val="001509D8"/>
    <w:pPr>
      <w:keepNext/>
      <w:widowControl/>
      <w:autoSpaceDE w:val="0"/>
      <w:autoSpaceDN w:val="0"/>
      <w:adjustRightInd w:val="0"/>
      <w:spacing w:line="360" w:lineRule="auto"/>
      <w:ind w:left="454" w:hanging="454"/>
    </w:pPr>
    <w:rPr>
      <w:rFonts w:ascii="宋体" w:eastAsia="宋体" w:hAnsi="Times New Roman" w:cs="Times New Roman"/>
      <w:kern w:val="0"/>
      <w:szCs w:val="20"/>
    </w:rPr>
  </w:style>
  <w:style w:type="paragraph" w:customStyle="1" w:styleId="affffb">
    <w:name w:val="图样式"/>
    <w:basedOn w:val="ac"/>
    <w:rsid w:val="001509D8"/>
    <w:pPr>
      <w:keepNext/>
      <w:widowControl/>
      <w:autoSpaceDE w:val="0"/>
      <w:autoSpaceDN w:val="0"/>
      <w:adjustRightInd w:val="0"/>
      <w:spacing w:before="80" w:after="80" w:line="360" w:lineRule="auto"/>
      <w:jc w:val="center"/>
    </w:pPr>
    <w:rPr>
      <w:rFonts w:ascii="Times New Roman" w:eastAsia="宋体" w:hAnsi="Times New Roman" w:cs="Times New Roman"/>
      <w:kern w:val="0"/>
      <w:sz w:val="20"/>
      <w:szCs w:val="20"/>
    </w:rPr>
  </w:style>
  <w:style w:type="paragraph" w:customStyle="1" w:styleId="affffc">
    <w:name w:val="备注说明"/>
    <w:basedOn w:val="ac"/>
    <w:rsid w:val="001509D8"/>
    <w:pPr>
      <w:keepNext/>
      <w:autoSpaceDE w:val="0"/>
      <w:autoSpaceDN w:val="0"/>
      <w:adjustRightInd w:val="0"/>
      <w:spacing w:line="360" w:lineRule="auto"/>
      <w:ind w:left="1134"/>
    </w:pPr>
    <w:rPr>
      <w:rFonts w:ascii="Times New Roman" w:eastAsia="楷体_GB2312" w:hAnsi="Times New Roman" w:cs="Times New Roman"/>
      <w:kern w:val="0"/>
      <w:szCs w:val="20"/>
    </w:rPr>
  </w:style>
  <w:style w:type="paragraph" w:customStyle="1" w:styleId="affffd">
    <w:name w:val="章节标题"/>
    <w:basedOn w:val="ac"/>
    <w:rsid w:val="001509D8"/>
    <w:pPr>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fe">
    <w:name w:val="表号去除自动编号"/>
    <w:basedOn w:val="ac"/>
    <w:rsid w:val="001509D8"/>
    <w:pPr>
      <w:keepNext/>
      <w:autoSpaceDE w:val="0"/>
      <w:autoSpaceDN w:val="0"/>
      <w:adjustRightInd w:val="0"/>
      <w:spacing w:line="360" w:lineRule="auto"/>
      <w:jc w:val="center"/>
    </w:pPr>
    <w:rPr>
      <w:rFonts w:ascii="宋体" w:eastAsia="宋体" w:hAnsi="宋体" w:cs="Times New Roman"/>
      <w:kern w:val="0"/>
      <w:szCs w:val="20"/>
    </w:rPr>
  </w:style>
  <w:style w:type="paragraph" w:customStyle="1" w:styleId="defaulttext0">
    <w:name w:val="default text"/>
    <w:basedOn w:val="ac"/>
    <w:rsid w:val="001509D8"/>
    <w:pPr>
      <w:widowControl/>
      <w:autoSpaceDE w:val="0"/>
      <w:autoSpaceDN w:val="0"/>
      <w:adjustRightInd w:val="0"/>
      <w:spacing w:line="360" w:lineRule="auto"/>
      <w:ind w:rightChars="301" w:right="662"/>
      <w:jc w:val="left"/>
    </w:pPr>
    <w:rPr>
      <w:rFonts w:ascii="Times New Roman" w:eastAsia="宋体" w:hAnsi="Times New Roman" w:cs="Times New Roman"/>
      <w:kern w:val="0"/>
      <w:szCs w:val="20"/>
    </w:rPr>
  </w:style>
  <w:style w:type="paragraph" w:customStyle="1" w:styleId="catalog4">
    <w:name w:val="catalog 4"/>
    <w:basedOn w:val="ac"/>
    <w:rsid w:val="001509D8"/>
    <w:pPr>
      <w:widowControl/>
      <w:autoSpaceDE w:val="0"/>
      <w:autoSpaceDN w:val="0"/>
      <w:adjustRightInd w:val="0"/>
      <w:ind w:left="1134" w:hanging="567"/>
      <w:jc w:val="left"/>
    </w:pPr>
    <w:rPr>
      <w:rFonts w:ascii="Times New Roman" w:eastAsia="宋体" w:hAnsi="Times New Roman" w:cs="Times New Roman"/>
      <w:kern w:val="0"/>
      <w:szCs w:val="20"/>
    </w:rPr>
  </w:style>
  <w:style w:type="paragraph" w:customStyle="1" w:styleId="TableDelim">
    <w:name w:val="Table Delim"/>
    <w:basedOn w:val="ac"/>
    <w:next w:val="ac"/>
    <w:rsid w:val="001509D8"/>
    <w:pPr>
      <w:numPr>
        <w:numId w:val="13"/>
      </w:numPr>
      <w:tabs>
        <w:tab w:val="clear" w:pos="420"/>
        <w:tab w:val="left" w:pos="2678"/>
        <w:tab w:val="left" w:pos="9349"/>
      </w:tabs>
      <w:ind w:left="0" w:firstLine="0"/>
      <w:jc w:val="left"/>
    </w:pPr>
    <w:rPr>
      <w:rFonts w:ascii="Times New Roman" w:eastAsia="宋体" w:hAnsi="Times New Roman" w:cs="Times New Roman"/>
      <w:sz w:val="12"/>
      <w:szCs w:val="20"/>
      <w:lang w:val="en-GB"/>
    </w:rPr>
  </w:style>
  <w:style w:type="paragraph" w:customStyle="1" w:styleId="afffff">
    <w:name w:val="代码样式"/>
    <w:basedOn w:val="ac"/>
    <w:rsid w:val="001509D8"/>
    <w:pPr>
      <w:autoSpaceDE w:val="0"/>
      <w:autoSpaceDN w:val="0"/>
      <w:adjustRightInd w:val="0"/>
      <w:spacing w:before="105"/>
      <w:ind w:left="1134"/>
      <w:jc w:val="left"/>
    </w:pPr>
    <w:rPr>
      <w:rFonts w:ascii="Courier New" w:eastAsia="宋体" w:hAnsi="Courier New" w:cs="Courier New"/>
      <w:kern w:val="0"/>
      <w:szCs w:val="20"/>
    </w:rPr>
  </w:style>
  <w:style w:type="paragraph" w:customStyle="1" w:styleId="documenttitle">
    <w:name w:val="document title"/>
    <w:basedOn w:val="ac"/>
    <w:rsid w:val="001509D8"/>
    <w:pPr>
      <w:widowControl/>
      <w:tabs>
        <w:tab w:val="left" w:pos="0"/>
      </w:tabs>
      <w:autoSpaceDE w:val="0"/>
      <w:autoSpaceDN w:val="0"/>
      <w:adjustRightInd w:val="0"/>
      <w:spacing w:before="300" w:after="300"/>
      <w:jc w:val="center"/>
      <w:outlineLvl w:val="0"/>
    </w:pPr>
    <w:rPr>
      <w:rFonts w:ascii="Arial" w:eastAsia="宋体" w:hAnsi="Arial" w:cs="Times New Roman"/>
      <w:kern w:val="0"/>
      <w:sz w:val="30"/>
      <w:szCs w:val="20"/>
    </w:rPr>
  </w:style>
  <w:style w:type="paragraph" w:customStyle="1" w:styleId="documenttitleoncover">
    <w:name w:val="document title on cover"/>
    <w:basedOn w:val="ac"/>
    <w:rsid w:val="001509D8"/>
    <w:pPr>
      <w:widowControl/>
      <w:autoSpaceDE w:val="0"/>
      <w:autoSpaceDN w:val="0"/>
      <w:adjustRightInd w:val="0"/>
      <w:spacing w:line="360" w:lineRule="auto"/>
      <w:jc w:val="center"/>
    </w:pPr>
    <w:rPr>
      <w:rFonts w:ascii="Arial" w:eastAsia="宋体" w:hAnsi="Arial" w:cs="Times New Roman"/>
      <w:b/>
      <w:kern w:val="0"/>
      <w:sz w:val="56"/>
      <w:szCs w:val="20"/>
    </w:rPr>
  </w:style>
  <w:style w:type="paragraph" w:customStyle="1" w:styleId="catalog5">
    <w:name w:val="catalog 5"/>
    <w:basedOn w:val="ac"/>
    <w:rsid w:val="001509D8"/>
    <w:pPr>
      <w:autoSpaceDE w:val="0"/>
      <w:autoSpaceDN w:val="0"/>
      <w:adjustRightInd w:val="0"/>
      <w:ind w:left="680"/>
      <w:jc w:val="left"/>
    </w:pPr>
    <w:rPr>
      <w:rFonts w:ascii="Times New Roman" w:eastAsia="宋体" w:hAnsi="Times New Roman" w:cs="Times New Roman"/>
      <w:kern w:val="0"/>
      <w:szCs w:val="20"/>
    </w:rPr>
  </w:style>
  <w:style w:type="paragraph" w:customStyle="1" w:styleId="afffff0">
    <w:name w:val="四级无标题条"/>
    <w:basedOn w:val="ac"/>
    <w:rsid w:val="001509D8"/>
    <w:rPr>
      <w:rFonts w:ascii="Times New Roman" w:eastAsia="宋体" w:hAnsi="Times New Roman" w:cs="Times New Roman"/>
      <w:szCs w:val="24"/>
    </w:rPr>
  </w:style>
  <w:style w:type="paragraph" w:customStyle="1" w:styleId="Chard">
    <w:name w:val="表头样式 Char"/>
    <w:basedOn w:val="ac"/>
    <w:link w:val="CharChar0"/>
    <w:rsid w:val="001509D8"/>
    <w:pPr>
      <w:autoSpaceDE w:val="0"/>
      <w:autoSpaceDN w:val="0"/>
      <w:adjustRightInd w:val="0"/>
      <w:jc w:val="center"/>
    </w:pPr>
    <w:rPr>
      <w:rFonts w:ascii="Arial" w:eastAsia="宋体" w:hAnsi="Arial"/>
      <w:b/>
      <w:szCs w:val="21"/>
    </w:rPr>
  </w:style>
  <w:style w:type="paragraph" w:customStyle="1" w:styleId="afffff1">
    <w:name w:val="脚注"/>
    <w:basedOn w:val="ac"/>
    <w:rsid w:val="001509D8"/>
    <w:pPr>
      <w:autoSpaceDE w:val="0"/>
      <w:autoSpaceDN w:val="0"/>
      <w:adjustRightInd w:val="0"/>
      <w:spacing w:after="90"/>
      <w:jc w:val="left"/>
    </w:pPr>
    <w:rPr>
      <w:rFonts w:ascii="Times New Roman" w:eastAsia="宋体" w:hAnsi="Times New Roman" w:cs="Times New Roman"/>
      <w:kern w:val="0"/>
      <w:sz w:val="18"/>
      <w:szCs w:val="20"/>
    </w:rPr>
  </w:style>
  <w:style w:type="paragraph" w:customStyle="1" w:styleId="WordPro0">
    <w:name w:val="正文首行缩进(WordPro)"/>
    <w:basedOn w:val="ac"/>
    <w:rsid w:val="001509D8"/>
    <w:pPr>
      <w:autoSpaceDE w:val="0"/>
      <w:autoSpaceDN w:val="0"/>
      <w:adjustRightInd w:val="0"/>
      <w:spacing w:before="105"/>
      <w:ind w:left="1134"/>
    </w:pPr>
    <w:rPr>
      <w:rFonts w:ascii="Times New Roman" w:eastAsia="宋体" w:hAnsi="Times New Roman" w:cs="Times New Roman"/>
      <w:kern w:val="0"/>
      <w:szCs w:val="20"/>
    </w:rPr>
  </w:style>
  <w:style w:type="paragraph" w:customStyle="1" w:styleId="catalog3">
    <w:name w:val="catalog 3"/>
    <w:basedOn w:val="ac"/>
    <w:rsid w:val="001509D8"/>
    <w:pPr>
      <w:widowControl/>
      <w:autoSpaceDE w:val="0"/>
      <w:autoSpaceDN w:val="0"/>
      <w:adjustRightInd w:val="0"/>
      <w:ind w:left="794" w:hanging="454"/>
      <w:jc w:val="left"/>
    </w:pPr>
    <w:rPr>
      <w:rFonts w:ascii="Times New Roman" w:eastAsia="宋体" w:hAnsi="Times New Roman" w:cs="Times New Roman"/>
      <w:kern w:val="0"/>
      <w:szCs w:val="20"/>
    </w:rPr>
  </w:style>
  <w:style w:type="paragraph" w:customStyle="1" w:styleId="revisionrecord">
    <w:name w:val="revision record"/>
    <w:basedOn w:val="ac"/>
    <w:rsid w:val="001509D8"/>
    <w:pPr>
      <w:pageBreakBefore/>
      <w:widowControl/>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catalog9">
    <w:name w:val="catalog 9"/>
    <w:basedOn w:val="ac"/>
    <w:rsid w:val="001509D8"/>
    <w:pPr>
      <w:widowControl/>
      <w:autoSpaceDE w:val="0"/>
      <w:autoSpaceDN w:val="0"/>
      <w:adjustRightInd w:val="0"/>
      <w:ind w:left="113"/>
      <w:jc w:val="left"/>
    </w:pPr>
    <w:rPr>
      <w:rFonts w:ascii="Times New Roman" w:eastAsia="宋体" w:hAnsi="Times New Roman" w:cs="Times New Roman"/>
      <w:kern w:val="0"/>
      <w:szCs w:val="20"/>
    </w:rPr>
  </w:style>
  <w:style w:type="paragraph" w:customStyle="1" w:styleId="Char2CharCharCharChar">
    <w:name w:val="Char2 Char Char Char Char"/>
    <w:basedOn w:val="affd"/>
    <w:rsid w:val="001509D8"/>
    <w:rPr>
      <w:rFonts w:ascii="Tahoma" w:hAnsi="Tahoma"/>
      <w:sz w:val="24"/>
    </w:rPr>
  </w:style>
  <w:style w:type="paragraph" w:customStyle="1" w:styleId="afffff2">
    <w:name w:val="注示文本"/>
    <w:basedOn w:val="ac"/>
    <w:rsid w:val="001509D8"/>
    <w:pPr>
      <w:pBdr>
        <w:bottom w:val="single" w:sz="4" w:space="1" w:color="000000"/>
      </w:pBdr>
      <w:autoSpaceDE w:val="0"/>
      <w:autoSpaceDN w:val="0"/>
      <w:adjustRightInd w:val="0"/>
      <w:ind w:firstLine="360"/>
    </w:pPr>
    <w:rPr>
      <w:rFonts w:ascii="Arial" w:eastAsia="楷体_GB2312" w:hAnsi="Arial" w:cs="Times New Roman"/>
      <w:kern w:val="0"/>
      <w:sz w:val="18"/>
      <w:szCs w:val="18"/>
    </w:rPr>
  </w:style>
  <w:style w:type="paragraph" w:customStyle="1" w:styleId="catalogoffigureandtable">
    <w:name w:val="catalog of figure and table"/>
    <w:basedOn w:val="ac"/>
    <w:rsid w:val="001509D8"/>
    <w:pPr>
      <w:widowControl/>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chaptertitle">
    <w:name w:val="chapter title"/>
    <w:basedOn w:val="ac"/>
    <w:rsid w:val="001509D8"/>
    <w:pPr>
      <w:widowControl/>
      <w:tabs>
        <w:tab w:val="left" w:pos="0"/>
      </w:tabs>
      <w:autoSpaceDE w:val="0"/>
      <w:autoSpaceDN w:val="0"/>
      <w:adjustRightInd w:val="0"/>
      <w:spacing w:before="300" w:after="300"/>
      <w:jc w:val="center"/>
    </w:pPr>
    <w:rPr>
      <w:rFonts w:ascii="Arial" w:eastAsia="宋体" w:hAnsi="Arial" w:cs="Times New Roman"/>
      <w:kern w:val="0"/>
      <w:sz w:val="30"/>
      <w:szCs w:val="20"/>
    </w:rPr>
  </w:style>
  <w:style w:type="paragraph" w:customStyle="1" w:styleId="documenttitleonheader">
    <w:name w:val="document title on header"/>
    <w:basedOn w:val="ac"/>
    <w:rsid w:val="001509D8"/>
    <w:pPr>
      <w:widowControl/>
      <w:autoSpaceDE w:val="0"/>
      <w:autoSpaceDN w:val="0"/>
      <w:adjustRightInd w:val="0"/>
      <w:jc w:val="left"/>
    </w:pPr>
    <w:rPr>
      <w:rFonts w:ascii="Times New Roman" w:eastAsia="宋体" w:hAnsi="Times New Roman" w:cs="Times New Roman"/>
      <w:kern w:val="0"/>
      <w:sz w:val="18"/>
      <w:szCs w:val="20"/>
    </w:rPr>
  </w:style>
  <w:style w:type="paragraph" w:customStyle="1" w:styleId="afffff3">
    <w:name w:val="正文表标题"/>
    <w:next w:val="aff6"/>
    <w:rsid w:val="001509D8"/>
    <w:pPr>
      <w:tabs>
        <w:tab w:val="left" w:pos="1260"/>
      </w:tabs>
      <w:ind w:left="420" w:hanging="420"/>
      <w:jc w:val="center"/>
    </w:pPr>
    <w:rPr>
      <w:rFonts w:ascii="黑体" w:eastAsia="黑体" w:hAnsi="Times New Roman" w:cs="Times New Roman"/>
      <w:kern w:val="0"/>
      <w:szCs w:val="20"/>
    </w:rPr>
  </w:style>
  <w:style w:type="paragraph" w:customStyle="1" w:styleId="aff6">
    <w:name w:val="段"/>
    <w:link w:val="Charf1"/>
    <w:rsid w:val="001509D8"/>
    <w:pPr>
      <w:autoSpaceDE w:val="0"/>
      <w:autoSpaceDN w:val="0"/>
      <w:ind w:firstLineChars="200" w:firstLine="200"/>
      <w:jc w:val="both"/>
    </w:pPr>
    <w:rPr>
      <w:rFonts w:ascii="宋体"/>
    </w:rPr>
  </w:style>
  <w:style w:type="paragraph" w:customStyle="1" w:styleId="17">
    <w:name w:val="本文正文1"/>
    <w:basedOn w:val="ac"/>
    <w:rsid w:val="001509D8"/>
    <w:pPr>
      <w:autoSpaceDE w:val="0"/>
      <w:autoSpaceDN w:val="0"/>
      <w:adjustRightInd w:val="0"/>
    </w:pPr>
    <w:rPr>
      <w:rFonts w:ascii="Arial" w:eastAsia="方正黑体简体" w:hAnsi="Arial" w:cs="Arial Unicode MS"/>
      <w:color w:val="231F20"/>
      <w:kern w:val="0"/>
      <w:sz w:val="17"/>
      <w:szCs w:val="17"/>
    </w:rPr>
  </w:style>
  <w:style w:type="paragraph" w:customStyle="1" w:styleId="afffff4">
    <w:name w:val="参考资料清单+倾斜+蓝色"/>
    <w:basedOn w:val="ac"/>
    <w:rsid w:val="001509D8"/>
    <w:pPr>
      <w:autoSpaceDE w:val="0"/>
      <w:autoSpaceDN w:val="0"/>
      <w:adjustRightInd w:val="0"/>
      <w:spacing w:line="360" w:lineRule="auto"/>
    </w:pPr>
    <w:rPr>
      <w:rFonts w:ascii="Arial" w:eastAsia="宋体" w:hAnsi="Arial" w:cs="Times New Roman"/>
      <w:i/>
      <w:iCs/>
      <w:color w:val="0000FF"/>
      <w:kern w:val="0"/>
      <w:szCs w:val="21"/>
    </w:rPr>
  </w:style>
  <w:style w:type="paragraph" w:customStyle="1" w:styleId="itemlist0">
    <w:name w:val="item list"/>
    <w:basedOn w:val="afff0"/>
    <w:rsid w:val="001509D8"/>
    <w:pPr>
      <w:widowControl/>
      <w:tabs>
        <w:tab w:val="clear" w:pos="360"/>
        <w:tab w:val="left" w:pos="1559"/>
      </w:tabs>
      <w:spacing w:line="360" w:lineRule="auto"/>
      <w:ind w:left="1559" w:hanging="425"/>
    </w:pPr>
    <w:rPr>
      <w:rFonts w:ascii="宋体" w:hAnsi="Wingdings"/>
      <w:sz w:val="21"/>
    </w:rPr>
  </w:style>
  <w:style w:type="paragraph" w:customStyle="1" w:styleId="tabledescription0">
    <w:name w:val="table description"/>
    <w:basedOn w:val="ac"/>
    <w:rsid w:val="001509D8"/>
    <w:pPr>
      <w:keepLines/>
      <w:widowControl/>
      <w:tabs>
        <w:tab w:val="left" w:pos="1077"/>
      </w:tabs>
      <w:autoSpaceDE w:val="0"/>
      <w:autoSpaceDN w:val="0"/>
      <w:adjustRightInd w:val="0"/>
      <w:spacing w:line="360" w:lineRule="auto"/>
      <w:jc w:val="center"/>
    </w:pPr>
    <w:rPr>
      <w:rFonts w:ascii="宋体" w:eastAsia="宋体" w:hAnsi="Times New Roman" w:cs="Times New Roman"/>
      <w:kern w:val="0"/>
      <w:szCs w:val="20"/>
    </w:rPr>
  </w:style>
  <w:style w:type="paragraph" w:customStyle="1" w:styleId="tabledescriptionwithoutautonumbering">
    <w:name w:val="table description without auto numbering"/>
    <w:basedOn w:val="ac"/>
    <w:rsid w:val="001509D8"/>
    <w:pPr>
      <w:keepLines/>
      <w:widowControl/>
      <w:autoSpaceDE w:val="0"/>
      <w:autoSpaceDN w:val="0"/>
      <w:adjustRightInd w:val="0"/>
      <w:spacing w:line="360" w:lineRule="auto"/>
      <w:jc w:val="center"/>
    </w:pPr>
    <w:rPr>
      <w:rFonts w:ascii="宋体" w:eastAsia="宋体" w:hAnsi="Times New Roman" w:cs="Times New Roman"/>
      <w:kern w:val="0"/>
      <w:szCs w:val="20"/>
    </w:rPr>
  </w:style>
  <w:style w:type="paragraph" w:customStyle="1" w:styleId="a">
    <w:name w:val="正文(Ⅰ编号)"/>
    <w:basedOn w:val="ac"/>
    <w:rsid w:val="001509D8"/>
    <w:pPr>
      <w:numPr>
        <w:numId w:val="14"/>
      </w:numPr>
      <w:tabs>
        <w:tab w:val="left" w:pos="840"/>
      </w:tabs>
      <w:adjustRightInd w:val="0"/>
      <w:jc w:val="left"/>
      <w:textAlignment w:val="baseline"/>
    </w:pPr>
    <w:rPr>
      <w:rFonts w:ascii="Arial" w:eastAsia="宋体" w:hAnsi="Arial" w:cs="Times New Roman"/>
      <w:kern w:val="0"/>
      <w:szCs w:val="20"/>
    </w:rPr>
  </w:style>
  <w:style w:type="paragraph" w:customStyle="1" w:styleId="afffff5">
    <w:name w:val="表格题注"/>
    <w:basedOn w:val="ac"/>
    <w:next w:val="ac"/>
    <w:rsid w:val="001509D8"/>
    <w:pPr>
      <w:keepLines/>
      <w:tabs>
        <w:tab w:val="left" w:pos="360"/>
        <w:tab w:val="num" w:pos="720"/>
      </w:tabs>
      <w:autoSpaceDE w:val="0"/>
      <w:autoSpaceDN w:val="0"/>
      <w:adjustRightInd w:val="0"/>
      <w:spacing w:beforeLines="100"/>
      <w:jc w:val="center"/>
    </w:pPr>
    <w:rPr>
      <w:rFonts w:ascii="Times New Roman" w:eastAsia="宋体" w:hAnsi="Times New Roman" w:cs="Times New Roman"/>
      <w:kern w:val="0"/>
      <w:sz w:val="18"/>
      <w:szCs w:val="18"/>
    </w:rPr>
  </w:style>
  <w:style w:type="paragraph" w:customStyle="1" w:styleId="textindentation">
    <w:name w:val="text indentation"/>
    <w:basedOn w:val="ac"/>
    <w:rsid w:val="001509D8"/>
    <w:pPr>
      <w:widowControl/>
      <w:autoSpaceDE w:val="0"/>
      <w:autoSpaceDN w:val="0"/>
      <w:adjustRightInd w:val="0"/>
      <w:spacing w:line="360" w:lineRule="auto"/>
      <w:ind w:left="1134"/>
    </w:pPr>
    <w:rPr>
      <w:rFonts w:ascii="Times New Roman" w:eastAsia="宋体" w:hAnsi="Times New Roman" w:cs="Times New Roman"/>
      <w:kern w:val="0"/>
      <w:szCs w:val="20"/>
    </w:rPr>
  </w:style>
  <w:style w:type="paragraph" w:customStyle="1" w:styleId="NormalParagraph">
    <w:name w:val="Normal Paragraph"/>
    <w:basedOn w:val="ac"/>
    <w:rsid w:val="001509D8"/>
    <w:pPr>
      <w:widowControl/>
      <w:spacing w:before="120" w:line="360" w:lineRule="auto"/>
      <w:ind w:firstLine="425"/>
    </w:pPr>
    <w:rPr>
      <w:rFonts w:ascii="Times New Roman" w:eastAsia="宋体" w:hAnsi="Times New Roman" w:cs="Times New Roman"/>
      <w:kern w:val="0"/>
      <w:sz w:val="24"/>
      <w:szCs w:val="20"/>
    </w:rPr>
  </w:style>
  <w:style w:type="paragraph" w:customStyle="1" w:styleId="afffff6">
    <w:name w:val="表目录"/>
    <w:basedOn w:val="12"/>
    <w:rsid w:val="001509D8"/>
    <w:pPr>
      <w:widowControl/>
      <w:tabs>
        <w:tab w:val="clear" w:pos="8302"/>
        <w:tab w:val="left" w:pos="1134"/>
      </w:tabs>
      <w:autoSpaceDE w:val="0"/>
      <w:autoSpaceDN w:val="0"/>
      <w:adjustRightInd w:val="0"/>
      <w:spacing w:line="240" w:lineRule="auto"/>
      <w:ind w:left="198" w:hanging="113"/>
    </w:pPr>
    <w:rPr>
      <w:rFonts w:ascii="Arial" w:hAnsi="Arial"/>
      <w:kern w:val="0"/>
      <w:szCs w:val="21"/>
    </w:rPr>
  </w:style>
  <w:style w:type="paragraph" w:customStyle="1" w:styleId="ab">
    <w:name w:val="正文图标题"/>
    <w:next w:val="aff6"/>
    <w:rsid w:val="001509D8"/>
    <w:pPr>
      <w:numPr>
        <w:numId w:val="16"/>
      </w:numPr>
      <w:jc w:val="center"/>
    </w:pPr>
    <w:rPr>
      <w:rFonts w:ascii="黑体" w:eastAsia="黑体" w:hAnsi="Times New Roman" w:cs="Times New Roman"/>
      <w:kern w:val="0"/>
      <w:szCs w:val="20"/>
    </w:rPr>
  </w:style>
  <w:style w:type="paragraph" w:customStyle="1" w:styleId="afffff7">
    <w:name w:val="样式 参考资料清单 + 倾斜 蓝色"/>
    <w:basedOn w:val="afffc"/>
    <w:rsid w:val="001509D8"/>
    <w:pPr>
      <w:tabs>
        <w:tab w:val="left" w:pos="360"/>
      </w:tabs>
      <w:ind w:left="0" w:firstLine="0"/>
    </w:pPr>
    <w:rPr>
      <w:rFonts w:ascii="Arial" w:hAnsi="Arial"/>
      <w:iCs/>
      <w:color w:val="000000"/>
      <w:szCs w:val="21"/>
    </w:rPr>
  </w:style>
  <w:style w:type="paragraph" w:customStyle="1" w:styleId="045">
    <w:name w:val="样式 摘要 + 左侧:  0.45 厘米"/>
    <w:basedOn w:val="afffe"/>
    <w:rsid w:val="001509D8"/>
    <w:pPr>
      <w:widowControl/>
    </w:pPr>
    <w:rPr>
      <w:rFonts w:ascii="Arial" w:hAnsi="Arial" w:cs="宋体"/>
      <w:b/>
    </w:rPr>
  </w:style>
  <w:style w:type="paragraph" w:customStyle="1" w:styleId="XMLCode">
    <w:name w:val="XMLCode"/>
    <w:basedOn w:val="ac"/>
    <w:link w:val="XMLCodeChar"/>
    <w:qFormat/>
    <w:rsid w:val="001509D8"/>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jc w:val="left"/>
    </w:pPr>
    <w:rPr>
      <w:rFonts w:ascii="Consolas" w:eastAsia="宋体" w:hAnsi="Consolas"/>
      <w:color w:val="0000FF"/>
      <w:sz w:val="18"/>
      <w:szCs w:val="18"/>
    </w:rPr>
  </w:style>
  <w:style w:type="paragraph" w:customStyle="1" w:styleId="NormalParagraphCharCharChar">
    <w:name w:val="Normal Paragraph Char Char Char"/>
    <w:basedOn w:val="ac"/>
    <w:link w:val="NormalParagraphCharCharCharChar"/>
    <w:rsid w:val="001509D8"/>
    <w:pPr>
      <w:widowControl/>
      <w:spacing w:before="120" w:line="360" w:lineRule="auto"/>
      <w:ind w:firstLine="425"/>
    </w:pPr>
    <w:rPr>
      <w:rFonts w:eastAsia="宋体"/>
      <w:sz w:val="24"/>
      <w:szCs w:val="24"/>
    </w:rPr>
  </w:style>
  <w:style w:type="paragraph" w:customStyle="1" w:styleId="afffff8">
    <w:name w:val="正文（首行不缩进）"/>
    <w:basedOn w:val="ac"/>
    <w:rsid w:val="001509D8"/>
    <w:pPr>
      <w:autoSpaceDE w:val="0"/>
      <w:autoSpaceDN w:val="0"/>
      <w:adjustRightInd w:val="0"/>
      <w:jc w:val="left"/>
    </w:pPr>
    <w:rPr>
      <w:rFonts w:ascii="Times New Roman" w:eastAsia="宋体" w:hAnsi="Times New Roman" w:cs="Times New Roman"/>
      <w:kern w:val="0"/>
      <w:sz w:val="22"/>
      <w:szCs w:val="20"/>
    </w:rPr>
  </w:style>
  <w:style w:type="paragraph" w:customStyle="1" w:styleId="afffff9">
    <w:name w:val="注示头"/>
    <w:basedOn w:val="ac"/>
    <w:rsid w:val="001509D8"/>
    <w:pPr>
      <w:pBdr>
        <w:top w:val="single" w:sz="4" w:space="1" w:color="000000"/>
      </w:pBdr>
      <w:autoSpaceDE w:val="0"/>
      <w:autoSpaceDN w:val="0"/>
      <w:adjustRightInd w:val="0"/>
    </w:pPr>
    <w:rPr>
      <w:rFonts w:ascii="Arial" w:eastAsia="黑体" w:hAnsi="Arial" w:cs="Times New Roman"/>
      <w:kern w:val="0"/>
      <w:sz w:val="18"/>
      <w:szCs w:val="21"/>
    </w:rPr>
  </w:style>
  <w:style w:type="paragraph" w:customStyle="1" w:styleId="CharCharCharCharChar">
    <w:name w:val="编写建议 Char Char Char Char Char"/>
    <w:basedOn w:val="ac"/>
    <w:link w:val="CharCharCharCharCharChar"/>
    <w:rsid w:val="001509D8"/>
    <w:pPr>
      <w:keepNext/>
      <w:widowControl/>
      <w:autoSpaceDE w:val="0"/>
      <w:autoSpaceDN w:val="0"/>
      <w:adjustRightInd w:val="0"/>
      <w:spacing w:line="360" w:lineRule="auto"/>
      <w:ind w:left="1134"/>
    </w:pPr>
    <w:rPr>
      <w:rFonts w:eastAsia="宋体" w:cs="Arial"/>
      <w:i/>
      <w:color w:val="0000FF"/>
      <w:szCs w:val="21"/>
    </w:rPr>
  </w:style>
  <w:style w:type="paragraph" w:customStyle="1" w:styleId="afffffa">
    <w:name w:val="样式——正文"/>
    <w:basedOn w:val="ac"/>
    <w:rsid w:val="001509D8"/>
    <w:pPr>
      <w:ind w:firstLineChars="200" w:firstLine="420"/>
    </w:pPr>
    <w:rPr>
      <w:rFonts w:ascii="Times New Roman" w:eastAsia="宋体" w:hAnsi="Times New Roman" w:cs="Times New Roman"/>
      <w:szCs w:val="24"/>
    </w:rPr>
  </w:style>
  <w:style w:type="paragraph" w:customStyle="1" w:styleId="1">
    <w:name w:val="项目符号1"/>
    <w:rsid w:val="001509D8"/>
    <w:pPr>
      <w:numPr>
        <w:numId w:val="17"/>
      </w:numPr>
      <w:tabs>
        <w:tab w:val="left" w:pos="560"/>
      </w:tabs>
      <w:spacing w:line="360" w:lineRule="auto"/>
      <w:jc w:val="both"/>
    </w:pPr>
    <w:rPr>
      <w:rFonts w:ascii="宋体" w:eastAsia="宋体" w:hAnsi="Times New Roman" w:cs="Times New Roman"/>
      <w:kern w:val="0"/>
      <w:sz w:val="24"/>
      <w:szCs w:val="20"/>
    </w:rPr>
  </w:style>
  <w:style w:type="paragraph" w:customStyle="1" w:styleId="a2">
    <w:name w:val="列项"/>
    <w:basedOn w:val="ac"/>
    <w:next w:val="ac"/>
    <w:rsid w:val="001509D8"/>
    <w:pPr>
      <w:numPr>
        <w:numId w:val="18"/>
      </w:numPr>
      <w:tabs>
        <w:tab w:val="left" w:pos="840"/>
      </w:tabs>
      <w:spacing w:line="288" w:lineRule="auto"/>
      <w:jc w:val="left"/>
    </w:pPr>
    <w:rPr>
      <w:rFonts w:ascii="Arial" w:eastAsia="宋体" w:hAnsi="Arial" w:cs="Times New Roman"/>
      <w:szCs w:val="18"/>
    </w:rPr>
  </w:style>
  <w:style w:type="paragraph" w:customStyle="1" w:styleId="a3">
    <w:name w:val="注："/>
    <w:next w:val="ac"/>
    <w:rsid w:val="001509D8"/>
    <w:pPr>
      <w:widowControl w:val="0"/>
      <w:numPr>
        <w:numId w:val="19"/>
      </w:numPr>
      <w:autoSpaceDE w:val="0"/>
      <w:autoSpaceDN w:val="0"/>
      <w:jc w:val="both"/>
    </w:pPr>
    <w:rPr>
      <w:rFonts w:ascii="宋体" w:eastAsia="宋体" w:hAnsi="Times New Roman" w:cs="Times New Roman"/>
      <w:kern w:val="0"/>
      <w:sz w:val="18"/>
      <w:szCs w:val="20"/>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c"/>
    <w:rsid w:val="001509D8"/>
    <w:pPr>
      <w:widowControl/>
      <w:ind w:firstLine="200"/>
    </w:pPr>
    <w:rPr>
      <w:rFonts w:ascii="Tahoma" w:eastAsia="宋体" w:hAnsi="Tahoma" w:cs="Times New Roman"/>
      <w:sz w:val="24"/>
      <w:szCs w:val="20"/>
    </w:rPr>
  </w:style>
  <w:style w:type="paragraph" w:customStyle="1" w:styleId="Chare">
    <w:name w:val="文档正文 Char"/>
    <w:basedOn w:val="ac"/>
    <w:link w:val="CharChar1"/>
    <w:rsid w:val="001509D8"/>
    <w:pPr>
      <w:adjustRightInd w:val="0"/>
      <w:spacing w:line="480" w:lineRule="atLeast"/>
      <w:ind w:firstLine="567"/>
      <w:textAlignment w:val="baseline"/>
    </w:pPr>
    <w:rPr>
      <w:rFonts w:ascii="仿宋_GB2312" w:eastAsia="仿宋_GB2312"/>
      <w:sz w:val="28"/>
    </w:rPr>
  </w:style>
  <w:style w:type="paragraph" w:customStyle="1" w:styleId="a5">
    <w:name w:val="五级条标题"/>
    <w:basedOn w:val="a1"/>
    <w:next w:val="ac"/>
    <w:rsid w:val="001509D8"/>
    <w:pPr>
      <w:numPr>
        <w:ilvl w:val="6"/>
        <w:numId w:val="2"/>
      </w:numPr>
      <w:tabs>
        <w:tab w:val="left" w:pos="425"/>
      </w:tabs>
      <w:ind w:left="425" w:hanging="425"/>
      <w:outlineLvl w:val="6"/>
    </w:pPr>
  </w:style>
  <w:style w:type="paragraph" w:customStyle="1" w:styleId="a6">
    <w:name w:val="标准书眉一"/>
    <w:rsid w:val="001509D8"/>
    <w:pPr>
      <w:numPr>
        <w:numId w:val="20"/>
      </w:numPr>
      <w:jc w:val="both"/>
    </w:pPr>
    <w:rPr>
      <w:rFonts w:ascii="Times New Roman" w:eastAsia="宋体" w:hAnsi="Times New Roman" w:cs="Times New Roman"/>
      <w:kern w:val="0"/>
      <w:sz w:val="20"/>
      <w:szCs w:val="20"/>
    </w:rPr>
  </w:style>
  <w:style w:type="paragraph" w:customStyle="1" w:styleId="NotesTextList">
    <w:name w:val="Notes Text List"/>
    <w:basedOn w:val="ac"/>
    <w:rsid w:val="001509D8"/>
    <w:pPr>
      <w:keepNext/>
      <w:keepLines/>
      <w:widowControl/>
      <w:numPr>
        <w:numId w:val="21"/>
      </w:numPr>
      <w:tabs>
        <w:tab w:val="left" w:pos="420"/>
      </w:tabs>
      <w:topLinePunct/>
      <w:adjustRightInd w:val="0"/>
      <w:snapToGrid w:val="0"/>
      <w:spacing w:before="40" w:after="80" w:line="200" w:lineRule="atLeast"/>
      <w:jc w:val="left"/>
    </w:pPr>
    <w:rPr>
      <w:rFonts w:ascii="Times New Roman" w:eastAsia="楷体_GB2312" w:hAnsi="Times New Roman" w:cs="Arial"/>
      <w:iCs/>
      <w:sz w:val="18"/>
      <w:szCs w:val="18"/>
    </w:rPr>
  </w:style>
  <w:style w:type="paragraph" w:customStyle="1" w:styleId="afffffb">
    <w:name w:val="其他标准称谓"/>
    <w:rsid w:val="001509D8"/>
    <w:pPr>
      <w:spacing w:line="0" w:lineRule="atLeast"/>
      <w:jc w:val="distribute"/>
    </w:pPr>
    <w:rPr>
      <w:rFonts w:ascii="黑体" w:eastAsia="黑体" w:hAnsi="宋体" w:cs="Times New Roman"/>
      <w:kern w:val="0"/>
      <w:sz w:val="52"/>
      <w:szCs w:val="20"/>
    </w:rPr>
  </w:style>
  <w:style w:type="paragraph" w:customStyle="1" w:styleId="afffffc">
    <w:name w:val="表格正文"/>
    <w:basedOn w:val="ac"/>
    <w:rsid w:val="001509D8"/>
    <w:rPr>
      <w:rFonts w:ascii="宋体" w:eastAsia="宋体" w:hAnsi="宋体" w:cs="Times New Roman"/>
      <w:kern w:val="0"/>
      <w:szCs w:val="24"/>
    </w:rPr>
  </w:style>
  <w:style w:type="paragraph" w:customStyle="1" w:styleId="10">
    <w:name w:val="标题1"/>
    <w:basedOn w:val="ac"/>
    <w:next w:val="ac"/>
    <w:qFormat/>
    <w:rsid w:val="001509D8"/>
    <w:pPr>
      <w:numPr>
        <w:numId w:val="22"/>
      </w:numPr>
      <w:outlineLvl w:val="0"/>
    </w:pPr>
    <w:rPr>
      <w:rFonts w:ascii="宋体" w:eastAsia="宋体" w:hAnsi="宋体" w:cs="Times New Roman"/>
      <w:b/>
      <w:sz w:val="28"/>
      <w:szCs w:val="28"/>
    </w:rPr>
  </w:style>
  <w:style w:type="paragraph" w:customStyle="1" w:styleId="194">
    <w:name w:val="样式 首行缩进:  1.94 字符"/>
    <w:basedOn w:val="ac"/>
    <w:link w:val="194Char"/>
    <w:rsid w:val="001509D8"/>
    <w:pPr>
      <w:spacing w:line="360" w:lineRule="auto"/>
      <w:ind w:firstLineChars="194" w:firstLine="407"/>
    </w:pPr>
    <w:rPr>
      <w:rFonts w:eastAsia="宋体" w:cs="宋体"/>
    </w:rPr>
  </w:style>
  <w:style w:type="paragraph" w:customStyle="1" w:styleId="ParaCharCharCharCharCharCharCharCharCharChar">
    <w:name w:val="默认段落字体 Para Char Char Char Char Char Char Char Char Char Char"/>
    <w:basedOn w:val="affd"/>
    <w:rsid w:val="001509D8"/>
    <w:pPr>
      <w:spacing w:line="430" w:lineRule="exact"/>
      <w:ind w:firstLineChars="200" w:firstLine="200"/>
    </w:pPr>
    <w:rPr>
      <w:rFonts w:ascii="Tahoma" w:hAnsi="Tahoma"/>
      <w:sz w:val="24"/>
    </w:rPr>
  </w:style>
  <w:style w:type="paragraph" w:customStyle="1" w:styleId="BlockLabel">
    <w:name w:val="Block Label"/>
    <w:basedOn w:val="ac"/>
    <w:next w:val="ac"/>
    <w:rsid w:val="001509D8"/>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FigureDescription0">
    <w:name w:val="Figure Description"/>
    <w:next w:val="8"/>
    <w:rsid w:val="001509D8"/>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ItemStep">
    <w:name w:val="Item Step"/>
    <w:rsid w:val="001509D8"/>
    <w:pPr>
      <w:tabs>
        <w:tab w:val="left"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character" w:customStyle="1" w:styleId="str">
    <w:name w:val="str"/>
    <w:basedOn w:val="ad"/>
    <w:rsid w:val="00504565"/>
  </w:style>
  <w:style w:type="character" w:customStyle="1" w:styleId="com">
    <w:name w:val="com"/>
    <w:basedOn w:val="ad"/>
    <w:rsid w:val="00976662"/>
  </w:style>
  <w:style w:type="character" w:customStyle="1" w:styleId="pun">
    <w:name w:val="pun"/>
    <w:basedOn w:val="ad"/>
    <w:rsid w:val="00616FB9"/>
  </w:style>
  <w:style w:type="character" w:customStyle="1" w:styleId="pln">
    <w:name w:val="pln"/>
    <w:basedOn w:val="ad"/>
    <w:rsid w:val="00616FB9"/>
  </w:style>
  <w:style w:type="character" w:customStyle="1" w:styleId="lit">
    <w:name w:val="lit"/>
    <w:basedOn w:val="ad"/>
    <w:rsid w:val="0061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79670">
      <w:bodyDiv w:val="1"/>
      <w:marLeft w:val="0"/>
      <w:marRight w:val="0"/>
      <w:marTop w:val="0"/>
      <w:marBottom w:val="0"/>
      <w:divBdr>
        <w:top w:val="none" w:sz="0" w:space="0" w:color="auto"/>
        <w:left w:val="none" w:sz="0" w:space="0" w:color="auto"/>
        <w:bottom w:val="none" w:sz="0" w:space="0" w:color="auto"/>
        <w:right w:val="none" w:sz="0" w:space="0" w:color="auto"/>
      </w:divBdr>
      <w:divsChild>
        <w:div w:id="1760105063">
          <w:marLeft w:val="0"/>
          <w:marRight w:val="0"/>
          <w:marTop w:val="0"/>
          <w:marBottom w:val="0"/>
          <w:divBdr>
            <w:top w:val="none" w:sz="0" w:space="0" w:color="auto"/>
            <w:left w:val="none" w:sz="0" w:space="0" w:color="auto"/>
            <w:bottom w:val="none" w:sz="0" w:space="0" w:color="auto"/>
            <w:right w:val="none" w:sz="0" w:space="0" w:color="auto"/>
          </w:divBdr>
        </w:div>
      </w:divsChild>
    </w:div>
    <w:div w:id="396905442">
      <w:bodyDiv w:val="1"/>
      <w:marLeft w:val="0"/>
      <w:marRight w:val="0"/>
      <w:marTop w:val="0"/>
      <w:marBottom w:val="0"/>
      <w:divBdr>
        <w:top w:val="none" w:sz="0" w:space="0" w:color="auto"/>
        <w:left w:val="none" w:sz="0" w:space="0" w:color="auto"/>
        <w:bottom w:val="none" w:sz="0" w:space="0" w:color="auto"/>
        <w:right w:val="none" w:sz="0" w:space="0" w:color="auto"/>
      </w:divBdr>
    </w:div>
    <w:div w:id="464080720">
      <w:bodyDiv w:val="1"/>
      <w:marLeft w:val="0"/>
      <w:marRight w:val="0"/>
      <w:marTop w:val="0"/>
      <w:marBottom w:val="0"/>
      <w:divBdr>
        <w:top w:val="none" w:sz="0" w:space="0" w:color="auto"/>
        <w:left w:val="none" w:sz="0" w:space="0" w:color="auto"/>
        <w:bottom w:val="none" w:sz="0" w:space="0" w:color="auto"/>
        <w:right w:val="none" w:sz="0" w:space="0" w:color="auto"/>
      </w:divBdr>
      <w:divsChild>
        <w:div w:id="1024984125">
          <w:marLeft w:val="0"/>
          <w:marRight w:val="0"/>
          <w:marTop w:val="0"/>
          <w:marBottom w:val="0"/>
          <w:divBdr>
            <w:top w:val="none" w:sz="0" w:space="0" w:color="auto"/>
            <w:left w:val="none" w:sz="0" w:space="0" w:color="auto"/>
            <w:bottom w:val="none" w:sz="0" w:space="0" w:color="auto"/>
            <w:right w:val="none" w:sz="0" w:space="0" w:color="auto"/>
          </w:divBdr>
        </w:div>
      </w:divsChild>
    </w:div>
    <w:div w:id="546647846">
      <w:bodyDiv w:val="1"/>
      <w:marLeft w:val="0"/>
      <w:marRight w:val="0"/>
      <w:marTop w:val="0"/>
      <w:marBottom w:val="0"/>
      <w:divBdr>
        <w:top w:val="none" w:sz="0" w:space="0" w:color="auto"/>
        <w:left w:val="none" w:sz="0" w:space="0" w:color="auto"/>
        <w:bottom w:val="none" w:sz="0" w:space="0" w:color="auto"/>
        <w:right w:val="none" w:sz="0" w:space="0" w:color="auto"/>
      </w:divBdr>
      <w:divsChild>
        <w:div w:id="483203672">
          <w:marLeft w:val="0"/>
          <w:marRight w:val="0"/>
          <w:marTop w:val="0"/>
          <w:marBottom w:val="0"/>
          <w:divBdr>
            <w:top w:val="none" w:sz="0" w:space="0" w:color="auto"/>
            <w:left w:val="none" w:sz="0" w:space="0" w:color="auto"/>
            <w:bottom w:val="none" w:sz="0" w:space="0" w:color="auto"/>
            <w:right w:val="none" w:sz="0" w:space="0" w:color="auto"/>
          </w:divBdr>
        </w:div>
      </w:divsChild>
    </w:div>
    <w:div w:id="628323636">
      <w:bodyDiv w:val="1"/>
      <w:marLeft w:val="0"/>
      <w:marRight w:val="0"/>
      <w:marTop w:val="0"/>
      <w:marBottom w:val="0"/>
      <w:divBdr>
        <w:top w:val="none" w:sz="0" w:space="0" w:color="auto"/>
        <w:left w:val="none" w:sz="0" w:space="0" w:color="auto"/>
        <w:bottom w:val="none" w:sz="0" w:space="0" w:color="auto"/>
        <w:right w:val="none" w:sz="0" w:space="0" w:color="auto"/>
      </w:divBdr>
      <w:divsChild>
        <w:div w:id="199560390">
          <w:marLeft w:val="0"/>
          <w:marRight w:val="0"/>
          <w:marTop w:val="0"/>
          <w:marBottom w:val="0"/>
          <w:divBdr>
            <w:top w:val="none" w:sz="0" w:space="0" w:color="auto"/>
            <w:left w:val="none" w:sz="0" w:space="0" w:color="auto"/>
            <w:bottom w:val="none" w:sz="0" w:space="0" w:color="auto"/>
            <w:right w:val="none" w:sz="0" w:space="0" w:color="auto"/>
          </w:divBdr>
        </w:div>
      </w:divsChild>
    </w:div>
    <w:div w:id="1079135536">
      <w:bodyDiv w:val="1"/>
      <w:marLeft w:val="0"/>
      <w:marRight w:val="0"/>
      <w:marTop w:val="0"/>
      <w:marBottom w:val="0"/>
      <w:divBdr>
        <w:top w:val="none" w:sz="0" w:space="0" w:color="auto"/>
        <w:left w:val="none" w:sz="0" w:space="0" w:color="auto"/>
        <w:bottom w:val="none" w:sz="0" w:space="0" w:color="auto"/>
        <w:right w:val="none" w:sz="0" w:space="0" w:color="auto"/>
      </w:divBdr>
    </w:div>
    <w:div w:id="1312104347">
      <w:bodyDiv w:val="1"/>
      <w:marLeft w:val="0"/>
      <w:marRight w:val="0"/>
      <w:marTop w:val="0"/>
      <w:marBottom w:val="0"/>
      <w:divBdr>
        <w:top w:val="none" w:sz="0" w:space="0" w:color="auto"/>
        <w:left w:val="none" w:sz="0" w:space="0" w:color="auto"/>
        <w:bottom w:val="none" w:sz="0" w:space="0" w:color="auto"/>
        <w:right w:val="none" w:sz="0" w:space="0" w:color="auto"/>
      </w:divBdr>
    </w:div>
    <w:div w:id="1356269496">
      <w:bodyDiv w:val="1"/>
      <w:marLeft w:val="0"/>
      <w:marRight w:val="0"/>
      <w:marTop w:val="0"/>
      <w:marBottom w:val="0"/>
      <w:divBdr>
        <w:top w:val="none" w:sz="0" w:space="0" w:color="auto"/>
        <w:left w:val="none" w:sz="0" w:space="0" w:color="auto"/>
        <w:bottom w:val="none" w:sz="0" w:space="0" w:color="auto"/>
        <w:right w:val="none" w:sz="0" w:space="0" w:color="auto"/>
      </w:divBdr>
    </w:div>
    <w:div w:id="1381786007">
      <w:bodyDiv w:val="1"/>
      <w:marLeft w:val="0"/>
      <w:marRight w:val="0"/>
      <w:marTop w:val="0"/>
      <w:marBottom w:val="0"/>
      <w:divBdr>
        <w:top w:val="none" w:sz="0" w:space="0" w:color="auto"/>
        <w:left w:val="none" w:sz="0" w:space="0" w:color="auto"/>
        <w:bottom w:val="none" w:sz="0" w:space="0" w:color="auto"/>
        <w:right w:val="none" w:sz="0" w:space="0" w:color="auto"/>
      </w:divBdr>
    </w:div>
    <w:div w:id="14526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port/context/requesturl?parameter1=value1&amp;parameter2=valu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71568-8689-47F4-83E2-1193C839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30</Pages>
  <Words>3000</Words>
  <Characters>17102</Characters>
  <Application>Microsoft Office Word</Application>
  <DocSecurity>0</DocSecurity>
  <Lines>142</Lines>
  <Paragraphs>40</Paragraphs>
  <ScaleCrop>false</ScaleCrop>
  <Company/>
  <LinksUpToDate>false</LinksUpToDate>
  <CharactersWithSpaces>20062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xuan</dc:creator>
  <cp:keywords/>
  <dc:description/>
  <cp:lastModifiedBy>pc4</cp:lastModifiedBy>
  <cp:revision>357</cp:revision>
  <dcterms:created xsi:type="dcterms:W3CDTF">2016-06-21T08:04:00Z</dcterms:created>
  <dcterms:modified xsi:type="dcterms:W3CDTF">2016-12-01T03:35:00Z</dcterms:modified>
</cp:coreProperties>
</file>